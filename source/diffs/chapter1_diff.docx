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Cities grow, shrink and even disappear. Nevertheless, all inevitably</w:t>
      </w:r>
      <w:r>
        <w:t xml:space="preserve"> </w:t>
      </w:r>
      <w:r>
        <w:t xml:space="preserve">change, reflecting the ever-changing human society. We, people, have</w:t>
      </w:r>
      <w:r>
        <w:t xml:space="preserve"> </w:t>
      </w:r>
      <w:r>
        <w:t xml:space="preserve">built our cities to accommodate our needs of shelter and social</w:t>
      </w:r>
      <w:r>
        <w:t xml:space="preserve"> </w:t>
      </w:r>
      <w:r>
        <w:t xml:space="preserve">interaction. However, those needs were different 50 years ago than they</w:t>
      </w:r>
      <w:r>
        <w:t xml:space="preserve"> </w:t>
      </w:r>
      <w:r>
        <w:t xml:space="preserve">are now and disparate 500 or 5000 years ago. The historical,</w:t>
      </w:r>
      <w:r>
        <w:t xml:space="preserve"> </w:t>
      </w:r>
      <w:r>
        <w:t xml:space="preserve">geographical and societal differences in our needs are imprinted in</w:t>
      </w:r>
      <w:r>
        <w:t xml:space="preserve"> </w:t>
      </w:r>
      <w:r>
        <w:t xml:space="preserve">every small village, town, and metropolis, leaving distinct patterns of</w:t>
      </w:r>
      <w:r>
        <w:t xml:space="preserve"> </w:t>
      </w:r>
      <w:r>
        <w:t xml:space="preserve">development behind. These changes in the way how we design our cities</w:t>
      </w:r>
      <w:r>
        <w:t xml:space="preserve"> </w:t>
      </w:r>
      <w:r>
        <w:t xml:space="preserve">and how their urban form is materialised can be tracked, studied, and</w:t>
      </w:r>
      <w:r>
        <w:t xml:space="preserve"> </w:t>
      </w:r>
      <w:r>
        <w:t xml:space="preserve">can later influence the environment we create for ourselves today.</w:t>
      </w:r>
    </w:p>
    <w:p>
      <w:pPr>
        <w:pStyle w:val="BodyText"/>
      </w:pPr>
      <w:r>
        <w:t xml:space="preserve">This thesis aims to contribute to the knowledge of urban morphology,</w:t>
      </w:r>
      <w:r>
        <w:t xml:space="preserve"> </w:t>
      </w:r>
      <w:r>
        <w:t xml:space="preserve">the study of human habitat [@moudon1997], by proposing a data-driven</w:t>
      </w:r>
      <w:r>
        <w:t xml:space="preserve"> </w:t>
      </w:r>
      <w:r>
        <w:t xml:space="preserve">method of analysis and classification of urban form able to distinguish</w:t>
      </w:r>
      <w:r>
        <w:t xml:space="preserve"> </w:t>
      </w:r>
      <w:r>
        <w:t xml:space="preserve">the physical imprints of our needs as patterns in the built environment.</w:t>
      </w:r>
    </w:p>
    <w:bookmarkStart w:id="20" w:name="context-of-the-study"/>
    <w:p>
      <w:pPr>
        <w:pStyle w:val="Heading2"/>
      </w:pPr>
      <w:r>
        <w:t xml:space="preserve">Context of the study</w:t>
      </w:r>
    </w:p>
    <w:p>
      <w:pPr>
        <w:pStyle w:val="FirstParagraph"/>
      </w:pPr>
      <w:r>
        <w:t xml:space="preserve">There are two different perspectives when it comes to the study of</w:t>
      </w:r>
      <w:r>
        <w:t xml:space="preserve"> </w:t>
      </w:r>
      <w:r>
        <w:t xml:space="preserve">patterns of development of cities. One tries to capture them to</w:t>
      </w:r>
      <w:r>
        <w:t xml:space="preserve"> </w:t>
      </w:r>
      <w:r>
        <w:t xml:space="preserve">understand their influence on other aspects of life. The other tries to</w:t>
      </w:r>
      <w:r>
        <w:t xml:space="preserve"> </w:t>
      </w:r>
      <w:r>
        <w:t xml:space="preserve">recognise their inner logic and processes of their formation and</w:t>
      </w:r>
      <w:r>
        <w:t xml:space="preserve"> </w:t>
      </w:r>
      <w:r>
        <w:t xml:space="preserve">transformation. Neither of them is new, and both are deeply</w:t>
      </w:r>
      <w:r>
        <w:t xml:space="preserve"> </w:t>
      </w:r>
      <w:r>
        <w:t xml:space="preserve">interconnected.</w:t>
      </w:r>
    </w:p>
    <w:p>
      <w:pPr>
        <w:pStyle w:val="BodyText"/>
      </w:pPr>
      <w:r>
        <w:t xml:space="preserve">The study of relation to patterns of urban form is present in a wide</w:t>
      </w:r>
      <w:r>
        <w:t xml:space="preserve"> </w:t>
      </w:r>
      <w:r>
        <w:t xml:space="preserve">range of fields. Economists are interested in the effects of density</w:t>
      </w:r>
      <w:r>
        <w:t xml:space="preserve"> </w:t>
      </w:r>
      <w:r>
        <w:t xml:space="preserve">[@ahlfeldt2019], a social scientist may look into social mobility</w:t>
      </w:r>
      <w:r>
        <w:t xml:space="preserve"> </w:t>
      </w:r>
      <w:r>
        <w:t xml:space="preserve">[@ewing2016] sustainability [@bramley2009urban] or include</w:t>
      </w:r>
      <w:r>
        <w:t xml:space="preserve"> </w:t>
      </w:r>
      <w:r>
        <w:t xml:space="preserve">aspects of urban morphology into geodemographic classification models</w:t>
      </w:r>
      <w:r>
        <w:t xml:space="preserve"> </w:t>
      </w:r>
      <w:r>
        <w:t xml:space="preserve">[@alexiou2016]. The role of form is present in energy consumption</w:t>
      </w:r>
      <w:r>
        <w:t xml:space="preserve"> </w:t>
      </w:r>
      <w:r>
        <w:t xml:space="preserve">research [@ewing2008impact; @banister1997sustainable] or study of</w:t>
      </w:r>
      <w:r>
        <w:t xml:space="preserve"> </w:t>
      </w:r>
      <w:r>
        <w:t xml:space="preserve">biodiversity [@tratalos2007urban; @andersson2014understanding]. The</w:t>
      </w:r>
      <w:r>
        <w:t xml:space="preserve"> </w:t>
      </w:r>
      <w:r>
        <w:t xml:space="preserve">list could go on. What all have in common is an attempt to understand</w:t>
      </w:r>
      <w:r>
        <w:t xml:space="preserve"> </w:t>
      </w:r>
      <w:r>
        <w:t xml:space="preserve">the consequence of planning decisions and hence influence the future</w:t>
      </w:r>
      <w:r>
        <w:t xml:space="preserve"> </w:t>
      </w:r>
      <w:r>
        <w:t xml:space="preserve">shape of cities. What this perspective needs is a complex</w:t>
      </w:r>
      <w:r>
        <w:t xml:space="preserve"> </w:t>
      </w:r>
      <w:r>
        <w:t xml:space="preserve">characterisation of urban form which does not limit it to one or few</w:t>
      </w:r>
      <w:r>
        <w:t xml:space="preserve"> </w:t>
      </w:r>
      <w:r>
        <w:t xml:space="preserve">particular aspects easy to capture. For that, it needs tools and</w:t>
      </w:r>
      <w:r>
        <w:t xml:space="preserve"> </w:t>
      </w:r>
      <w:r>
        <w:t xml:space="preserve">methods which are universal enough and easy to use and interpret</w:t>
      </w:r>
      <w:r>
        <w:t xml:space="preserve"> </w:t>
      </w:r>
      <w:r>
        <w:t xml:space="preserve">[@boeing2020]. Urban morphology, an interdisciplinary study of urban</w:t>
      </w:r>
      <w:r>
        <w:t xml:space="preserve"> </w:t>
      </w:r>
      <w:r>
        <w:t xml:space="preserve">form, focus on such characterisation. However, its tools and methods</w:t>
      </w:r>
      <w:r>
        <w:t xml:space="preserve"> </w:t>
      </w:r>
      <w:r>
        <w:t xml:space="preserve">are not always optimal for the changing needs of today’s research.</w:t>
      </w:r>
    </w:p>
    <w:p>
      <w:pPr>
        <w:pStyle w:val="BodyText"/>
      </w:pPr>
      <w:r>
        <w:t xml:space="preserve">Urban morphology as a specific field of research was formally</w:t>
      </w:r>
      <w:r>
        <w:t xml:space="preserve"> </w:t>
      </w:r>
      <w:r>
        <w:t xml:space="preserve">established in the early 1960s in the work of MRG Conzen</w:t>
      </w:r>
      <w:r>
        <w:t xml:space="preserve"> </w:t>
      </w:r>
      <w:r>
        <w:t xml:space="preserve">[@conzen1960], a geographer, and independently in the work of</w:t>
      </w:r>
      <w:r>
        <w:t xml:space="preserve"> </w:t>
      </w:r>
      <w:r>
        <w:t xml:space="preserve">Saverio Muratori [@muratori1959studi], an architect. The stretch</w:t>
      </w:r>
      <w:r>
        <w:t xml:space="preserve"> </w:t>
      </w:r>
      <w:r>
        <w:t xml:space="preserve">between geography and architecture is typical for urban morphology and</w:t>
      </w:r>
      <w:r>
        <w:t xml:space="preserve"> </w:t>
      </w:r>
      <w:r>
        <w:t xml:space="preserve">forms the core of its interdisciplinarity. Since then, the discipline</w:t>
      </w:r>
      <w:r>
        <w:t xml:space="preserve"> </w:t>
      </w:r>
      <w:r>
        <w:t xml:space="preserve">expanded and proposed different approaches [@oliveira2016;</w:t>
      </w:r>
      <w:r>
        <w:t xml:space="preserve"> </w:t>
      </w:r>
      <w:r>
        <w:t xml:space="preserve">@kropf2017], some positioned far from the original qualitative works</w:t>
      </w:r>
      <w:r>
        <w:t xml:space="preserve"> </w:t>
      </w:r>
      <w:r>
        <w:t xml:space="preserve">focused on processes and longitudinal aspects [@porta2006;</w:t>
      </w:r>
      <w:r>
        <w:t xml:space="preserve"> </w:t>
      </w:r>
      <w:r>
        <w:t xml:space="preserve">@hillier1996; @batty1997; @batty1987]. The delineation of patterns</w:t>
      </w:r>
      <w:r>
        <w:t xml:space="preserve"> </w:t>
      </w:r>
      <w:r>
        <w:t xml:space="preserve">of urban form has been studied from various angles, ranging from land</w:t>
      </w:r>
      <w:r>
        <w:t xml:space="preserve"> </w:t>
      </w:r>
      <w:r>
        <w:t xml:space="preserve">use [@caniggia2001] to the historical origin and geographical</w:t>
      </w:r>
      <w:r>
        <w:t xml:space="preserve"> </w:t>
      </w:r>
      <w:r>
        <w:t xml:space="preserve">location [@conzen2004thinking], societal form</w:t>
      </w:r>
      <w:r>
        <w:t xml:space="preserve"> </w:t>
      </w:r>
      <w:r>
        <w:t xml:space="preserve">[@thienel2013stadtewachstum], building regulations</w:t>
      </w:r>
      <w:r>
        <w:t xml:space="preserve"> </w:t>
      </w:r>
      <w:r>
        <w:t xml:space="preserve">[@forster1972court] and architectural layout</w:t>
      </w:r>
      <w:r>
        <w:t xml:space="preserve"> </w:t>
      </w:r>
      <w:r>
        <w:t xml:space="preserve">[@beresford1971back]. In recent years, the attempts are more often</w:t>
      </w:r>
      <w:r>
        <w:t xml:space="preserve"> </w:t>
      </w:r>
      <w:r>
        <w:t xml:space="preserve">including computational geography, data science and purely quantitative</w:t>
      </w:r>
      <w:r>
        <w:t xml:space="preserve"> </w:t>
      </w:r>
      <w:r>
        <w:t xml:space="preserve">description of the form [@araldi2019; @berghauserpont2019;</w:t>
      </w:r>
      <w:r>
        <w:t xml:space="preserve"> </w:t>
      </w:r>
      <w:r>
        <w:t xml:space="preserve">@dibble2017; @feliciotti2017; @li2020; @mottelson2020fine;</w:t>
      </w:r>
      <w:r>
        <w:t xml:space="preserve"> </w:t>
      </w:r>
      <w:r>
        <w:t xml:space="preserve">@taubenbock2020; @usui2019]. Such approach, if turned into the</w:t>
      </w:r>
      <w:r>
        <w:t xml:space="preserve"> </w:t>
      </w:r>
      <w:r>
        <w:t xml:space="preserve">systematic and comprehensive method, could react to the needs outside</w:t>
      </w:r>
      <w:r>
        <w:t xml:space="preserve"> </w:t>
      </w:r>
      <w:r>
        <w:t xml:space="preserve">the niche of urban morphology as resulting characterisation could have</w:t>
      </w:r>
      <w:r>
        <w:t xml:space="preserve"> </w:t>
      </w:r>
      <w:r>
        <w:t xml:space="preserve">potential to be adopted by other fields seeking to understand the</w:t>
      </w:r>
      <w:r>
        <w:t xml:space="preserve"> </w:t>
      </w:r>
      <w:r>
        <w:t xml:space="preserve">relation of form and other facets of life.</w:t>
      </w:r>
    </w:p>
    <w:p>
      <w:pPr>
        <w:pStyle w:val="BodyText"/>
      </w:pPr>
      <w:r>
        <w:t xml:space="preserve">The rise of data-driven approaches is not coincidental. Current era</w:t>
      </w:r>
      <w:r>
        <w:t xml:space="preserve"> </w:t>
      </w:r>
      <w:r>
        <w:t xml:space="preserve">offers more abundant geographic data than any other before</w:t>
      </w:r>
      <w:r>
        <w:t xml:space="preserve"> </w:t>
      </w:r>
      <w:r>
        <w:t xml:space="preserve">[@singleton2019]. Satellite imagery can now bring detailed data on</w:t>
      </w:r>
      <w:r>
        <w:t xml:space="preserve"> </w:t>
      </w:r>
      <w:r>
        <w:t xml:space="preserve">the change of cities at almost real-time in a resolution of 50cm per</w:t>
      </w:r>
      <w:r>
        <w:t xml:space="preserve"> </w:t>
      </w:r>
      <w:r>
        <w:t xml:space="preserve">pixel or less [@planet2020; @maxar2020]. Governments and</w:t>
      </w:r>
      <w:r>
        <w:t xml:space="preserve"> </w:t>
      </w:r>
      <w:r>
        <w:t xml:space="preserve">municipalities are increasingly releasing their mapping products under</w:t>
      </w:r>
      <w:r>
        <w:t xml:space="preserve"> </w:t>
      </w:r>
      <w:r>
        <w:t xml:space="preserve">open licenses [@un-habitat2020] and OpenStreetMap, the largest</w:t>
      </w:r>
      <w:r>
        <w:t xml:space="preserve"> </w:t>
      </w:r>
      <w:r>
        <w:t xml:space="preserve">crowdsourced mapping project is enhancing its coverage and quality,</w:t>
      </w:r>
      <w:r>
        <w:t xml:space="preserve"> </w:t>
      </w:r>
      <w:r>
        <w:t xml:space="preserve">making it a reliable source of data for morphological analysis</w:t>
      </w:r>
      <w:r>
        <w:t xml:space="preserve"> </w:t>
      </w:r>
      <w:r>
        <w:t xml:space="preserve">[@barron2014comprehensive; @sehra2020extending]. Data science tools</w:t>
      </w:r>
      <w:r>
        <w:t xml:space="preserve"> </w:t>
      </w:r>
      <w:r>
        <w:t xml:space="preserve">to handle large geospatial datasets</w:t>
      </w:r>
      <w:r>
        <w:t xml:space="preserve"> </w:t>
      </w:r>
      <w:r>
        <w:t xml:space="preserve">[@matthew_rocklin-proc-scipy-2015; @yu2015geospark;</w:t>
      </w:r>
      <w:r>
        <w:t xml:space="preserve"> </w:t>
      </w:r>
      <w:r>
        <w:t xml:space="preserve">@hughes2015geomesa] are readily available, together with</w:t>
      </w:r>
      <w:r>
        <w:t xml:space="preserve"> </w:t>
      </w:r>
      <w:r>
        <w:t xml:space="preserve">general-purpose algorithms helping to make sense of the abundance of</w:t>
      </w:r>
      <w:r>
        <w:t xml:space="preserve"> </w:t>
      </w:r>
      <w:r>
        <w:t xml:space="preserve">data [@pedregosa2011scikit; @abadi2016tensorflow;</w:t>
      </w:r>
      <w:r>
        <w:t xml:space="preserve"> </w:t>
      </w:r>
      <w:r>
        <w:t xml:space="preserve">@paszke2019pytorch]. The age of</w:t>
      </w:r>
      <w:r>
        <w:t xml:space="preserve"> </w:t>
      </w:r>
      <w:r>
        <w:rPr>
          <w:iCs/>
          <w:i/>
        </w:rPr>
        <w:t xml:space="preserve">Big Data</w:t>
      </w:r>
      <w:r>
        <w:t xml:space="preserve"> </w:t>
      </w:r>
      <w:r>
        <w:t xml:space="preserve">might enable to build</w:t>
      </w:r>
      <w:r>
        <w:t xml:space="preserve"> </w:t>
      </w:r>
      <w:r>
        <w:t xml:space="preserve">better geographical models over space and time [@gonzalez2013big],</w:t>
      </w:r>
      <w:r>
        <w:t xml:space="preserve"> </w:t>
      </w:r>
      <w:r>
        <w:t xml:space="preserve">but similarly to geography itself [@singleton2019], urban morphology</w:t>
      </w:r>
      <w:r>
        <w:t xml:space="preserve"> </w:t>
      </w:r>
      <w:r>
        <w:t xml:space="preserve">needs to bring new methodological tools to increase its relevancy in</w:t>
      </w:r>
      <w:r>
        <w:t xml:space="preserve"> </w:t>
      </w:r>
      <w:r>
        <w:t xml:space="preserve">digital times.</w:t>
      </w:r>
    </w:p>
    <w:p>
      <w:pPr>
        <w:pStyle w:val="BodyText"/>
      </w:pPr>
      <w:r>
        <w:t xml:space="preserve">The combination of data abundance, new tools and urban morphology has a</w:t>
      </w:r>
      <w:r>
        <w:t xml:space="preserve"> </w:t>
      </w:r>
      <w:r>
        <w:t xml:space="preserve">potential to deliver detailed analysis on an unprecedented extent as</w:t>
      </w:r>
      <w:r>
        <w:t xml:space="preserve"> </w:t>
      </w:r>
      <w:r>
        <w:t xml:space="preserve">scalable algorithms with a potential to handle</w:t>
      </w:r>
      <w:r>
        <w:t xml:space="preserve"> </w:t>
      </w:r>
      <w:r>
        <w:rPr>
          <w:iCs/>
          <w:i/>
        </w:rPr>
        <w:t xml:space="preserve">big data</w:t>
      </w:r>
      <w:r>
        <w:t xml:space="preserve"> </w:t>
      </w:r>
      <w:r>
        <w:t xml:space="preserve">can, in</w:t>
      </w:r>
      <w:r>
        <w:t xml:space="preserve"> </w:t>
      </w:r>
      <w:r>
        <w:t xml:space="preserve">theory, analyse metropolitan and larger areas while keeping information</w:t>
      </w:r>
      <w:r>
        <w:t xml:space="preserve"> </w:t>
      </w:r>
      <w:r>
        <w:t xml:space="preserve">on the granular level. This idea is in the heart of this thesis, and</w:t>
      </w:r>
      <w:r>
        <w:t xml:space="preserve"> </w:t>
      </w:r>
      <w:r>
        <w:t xml:space="preserve">the research presented on the following pages aims to propose steps</w:t>
      </w:r>
      <w:r>
        <w:t xml:space="preserve"> </w:t>
      </w:r>
      <w:r>
        <w:t xml:space="preserve">towards this goal.</w:t>
      </w:r>
    </w:p>
    <w:bookmarkEnd w:id="20"/>
    <w:bookmarkStart w:id="21" w:name="problem-statement"/>
    <w:p>
      <w:pPr>
        <w:pStyle w:val="Heading2"/>
      </w:pPr>
      <w:r>
        <w:t xml:space="preserve">Problem statement</w:t>
      </w:r>
    </w:p>
    <w:p>
      <w:pPr>
        <w:pStyle w:val="FirstParagraph"/>
      </w:pPr>
      <w:r>
        <w:t xml:space="preserve">Quantitative (big) data-driven methods are new in urban morphology and</w:t>
      </w:r>
      <w:r>
        <w:t xml:space="preserve"> </w:t>
      </w:r>
      <w:r>
        <w:t xml:space="preserve">far from being matured. While network-based approaches like Space</w:t>
      </w:r>
      <w:r>
        <w:t xml:space="preserve"> </w:t>
      </w:r>
      <w:r>
        <w:t xml:space="preserve">Syntax [@hillier1996] or Multiple Centrality Assessment</w:t>
      </w:r>
      <w:r>
        <w:t xml:space="preserve"> </w:t>
      </w:r>
      <w:r>
        <w:t xml:space="preserve">[@porta2006; @porta2010] have been around for more than ten years,</w:t>
      </w:r>
      <w:r>
        <w:t xml:space="preserve"> </w:t>
      </w:r>
      <w:r>
        <w:t xml:space="preserve">including tools and wealth of publications, their scope is limited.</w:t>
      </w:r>
      <w:r>
        <w:t xml:space="preserve"> </w:t>
      </w:r>
      <w:r>
        <w:t xml:space="preserve">Recent additions, building on the previous theories, as Multiple Fabric</w:t>
      </w:r>
      <w:r>
        <w:t xml:space="preserve"> </w:t>
      </w:r>
      <w:r>
        <w:t xml:space="preserve">Assessment [@araldi2019] or street, plot and building types by</w:t>
      </w:r>
      <w:r>
        <w:t xml:space="preserve"> </w:t>
      </w:r>
      <w:r>
        <w:t xml:space="preserve">@berghauserpont2019a are trying to change the situation and expand the</w:t>
      </w:r>
      <w:r>
        <w:t xml:space="preserve"> </w:t>
      </w:r>
      <w:r>
        <w:t xml:space="preserve">existing scope, but there is a long way towards comprehensiveness able</w:t>
      </w:r>
      <w:r>
        <w:t xml:space="preserve"> </w:t>
      </w:r>
      <w:r>
        <w:t xml:space="preserve">to capture the complexity of urban form.</w:t>
      </w:r>
    </w:p>
    <w:p>
      <w:pPr>
        <w:pStyle w:val="BodyText"/>
      </w:pPr>
      <w:r>
        <w:t xml:space="preserve">In particular, a focus on delineation of homogenous patterns of</w:t>
      </w:r>
      <w:r>
        <w:t xml:space="preserve"> </w:t>
      </w:r>
      <w:r>
        <w:t xml:space="preserve">development is scarce. Published literature offers a small number of</w:t>
      </w:r>
      <w:r>
        <w:t xml:space="preserve"> </w:t>
      </w:r>
      <w:r>
        <w:t xml:space="preserve">methods which are data-driven and able to work on a large scale. If</w:t>
      </w:r>
      <w:r>
        <w:t xml:space="preserve"> </w:t>
      </w:r>
      <w:r>
        <w:t xml:space="preserve">there are such methods, they are limited either in terms of</w:t>
      </w:r>
      <w:r>
        <w:t xml:space="preserve"> </w:t>
      </w:r>
      <w:r>
        <w:t xml:space="preserve">classification detail (e.g. @taubenbock2020) or granularity (e.g.</w:t>
      </w:r>
      <w:r>
        <w:t xml:space="preserve"> </w:t>
      </w:r>
      <w:r>
        <w:t xml:space="preserve">@jochem2020). Furthermore, although based on a large sample of</w:t>
      </w:r>
      <w:r>
        <w:t xml:space="preserve"> </w:t>
      </w:r>
      <w:r>
        <w:t xml:space="preserve">features, methods are often based on a small number of variables,</w:t>
      </w:r>
      <w:r>
        <w:t xml:space="preserve"> </w:t>
      </w:r>
      <w:r>
        <w:t xml:space="preserve">limiting their ability to deal with (variable) selection bias and</w:t>
      </w:r>
      <w:r>
        <w:t xml:space="preserve"> </w:t>
      </w:r>
      <w:r>
        <w:t xml:space="preserve">complex nature of urban patterns. Methods which would delineate</w:t>
      </w:r>
      <w:r>
        <w:t xml:space="preserve"> </w:t>
      </w:r>
      <w:r>
        <w:t xml:space="preserve">homogenous areas, systematically classify them and determine the</w:t>
      </w:r>
      <w:r>
        <w:t xml:space="preserve"> </w:t>
      </w:r>
      <w:r>
        <w:t xml:space="preserve">relationship between different types are rare and lack some of the</w:t>
      </w:r>
      <w:r>
        <w:t xml:space="preserve"> </w:t>
      </w:r>
      <w:r>
        <w:t xml:space="preserve">other aspects mentioned above.</w:t>
      </w:r>
    </w:p>
    <w:p>
      <w:pPr>
        <w:pStyle w:val="BodyText"/>
      </w:pPr>
      <w:r>
        <w:t xml:space="preserve">Classification of urban form patterns into meaningful, data-driven</w:t>
      </w:r>
      <w:r>
        <w:t xml:space="preserve"> </w:t>
      </w:r>
      <w:r>
        <w:t xml:space="preserve">types is in its infancy. Literature either classify features into</w:t>
      </w:r>
      <w:r>
        <w:t xml:space="preserve"> </w:t>
      </w:r>
      <w:r>
        <w:t xml:space="preserve">predefined types [@lehner2019], determine relations between cases</w:t>
      </w:r>
      <w:r>
        <w:t xml:space="preserve"> </w:t>
      </w:r>
      <w:r>
        <w:t xml:space="preserve">[@dibble2017; @serra2018a] or identify areas without a further</w:t>
      </w:r>
      <w:r>
        <w:t xml:space="preserve"> </w:t>
      </w:r>
      <w:r>
        <w:t xml:space="preserve">interaction [@araldi2019] between them. The critical aspect which</w:t>
      </w:r>
      <w:r>
        <w:t xml:space="preserve"> </w:t>
      </w:r>
      <w:r>
        <w:t xml:space="preserve">should be studied but it is not to date are relations between</w:t>
      </w:r>
      <w:r>
        <w:t xml:space="preserve"> </w:t>
      </w:r>
      <w:r>
        <w:t xml:space="preserve">automatically recognised urban patterns capturing their similarity,</w:t>
      </w:r>
      <w:r>
        <w:t xml:space="preserve"> </w:t>
      </w:r>
      <w:r>
        <w:t xml:space="preserve">dissimilarity and potentially even phylogenic affinity.</w:t>
      </w:r>
    </w:p>
    <w:bookmarkEnd w:id="21"/>
    <w:bookmarkStart w:id="22" w:name="aim-and-scope"/>
    <w:p>
      <w:pPr>
        <w:pStyle w:val="Heading2"/>
      </w:pPr>
      <w:r>
        <w:t xml:space="preserve">Aim and scope</w:t>
      </w:r>
    </w:p>
    <w:p>
      <w:pPr>
        <w:pStyle w:val="FirstParagraph"/>
      </w:pPr>
      <w:r>
        <w:t xml:space="preserve">This thesis aims to propose a method of derivation of</w:t>
      </w:r>
      <w:r>
        <w:t xml:space="preserve"> </w:t>
      </w:r>
      <w:del w:id="1" w:author="unknown">
        <w:r>
          <w:delText xml:space="preserve">data-driven</w:delText>
        </w:r>
      </w:del>
      <w:ins w:id="1" w:author="unknown">
        <w:r>
          <w:t xml:space="preserve">numerical (data-driven)</w:t>
        </w:r>
      </w:ins>
      <w:r>
        <w:t xml:space="preserve"> </w:t>
      </w:r>
      <w:r>
        <w:t xml:space="preserve">taxonomy of urban form</w:t>
      </w:r>
      <w:r>
        <w:t xml:space="preserve"> </w:t>
      </w:r>
      <w:r>
        <w:t xml:space="preserve">patterns.</w:t>
      </w:r>
      <w:r>
        <w:t xml:space="preserve"> </w:t>
      </w:r>
      <w:del w:id="2" w:author="unknown">
        <w:r>
          <w:delText xml:space="preserve">Taxonomy</w:delText>
        </w:r>
      </w:del>
      <w:ins w:id="2" w:author="unknown">
        <w:r>
          <w:t xml:space="preserve">Numerical taxonomy</w:t>
        </w:r>
      </w:ins>
      <w:r>
        <w:t xml:space="preserve"> </w:t>
      </w:r>
      <w:r>
        <w:t xml:space="preserve">is a specific type of</w:t>
      </w:r>
      <w:ins w:id="3" w:author="unknown">
        <w:r>
          <w:t xml:space="preserve"> </w:t>
        </w:r>
        <w:r>
          <w:t xml:space="preserve">hierarchical</w:t>
        </w:r>
      </w:ins>
      <w:r>
        <w:t xml:space="preserve"> </w:t>
      </w:r>
      <w:r>
        <w:t xml:space="preserve">classification which is based on quantitative</w:t>
      </w:r>
      <w:r>
        <w:t xml:space="preserve"> </w:t>
      </w:r>
      <w:r>
        <w:t xml:space="preserve">characterisation of samples, reflecting the relationship between them</w:t>
      </w:r>
      <w:r>
        <w:t xml:space="preserve"> </w:t>
      </w:r>
      <w:r>
        <w:t xml:space="preserve">(see chapter 3 for details). Furthermore, the proposed method should be</w:t>
      </w:r>
      <w:r>
        <w:t xml:space="preserve"> </w:t>
      </w:r>
      <w:r>
        <w:t xml:space="preserve">able to delineate homogenous urban patterns used as samples in the</w:t>
      </w:r>
      <w:r>
        <w:t xml:space="preserve"> </w:t>
      </w:r>
      <w:r>
        <w:t xml:space="preserve">classification in an unsupervised manner, without prior specification</w:t>
      </w:r>
      <w:r>
        <w:t xml:space="preserve"> </w:t>
      </w:r>
      <w:r>
        <w:t xml:space="preserve">of types to minimise the potential bias built in the definition of the</w:t>
      </w:r>
      <w:r>
        <w:t xml:space="preserve"> </w:t>
      </w:r>
      <w:r>
        <w:t xml:space="preserve">types. Optimally, the resulting method will overcome some of the</w:t>
      </w:r>
      <w:r>
        <w:t xml:space="preserve"> </w:t>
      </w:r>
      <w:r>
        <w:t xml:space="preserve">limitations of previous research and provide a comprehensive</w:t>
      </w:r>
      <w:r>
        <w:t xml:space="preserve"> </w:t>
      </w:r>
      <w:r>
        <w:t xml:space="preserve">description of urban form, which will inclusively cover the whole urban</w:t>
      </w:r>
      <w:r>
        <w:t xml:space="preserve"> </w:t>
      </w:r>
      <w:r>
        <w:t xml:space="preserve">fabric instead of predefined case samples.</w:t>
      </w:r>
    </w:p>
    <w:p>
      <w:pPr>
        <w:pStyle w:val="BodyText"/>
      </w:pPr>
      <w:r>
        <w:t xml:space="preserve">The scope of work is limited to a quantitative approach enabling large</w:t>
      </w:r>
      <w:r>
        <w:t xml:space="preserve"> </w:t>
      </w:r>
      <w:r>
        <w:t xml:space="preserve">scale analysis, and minimal data input expanding the applicability of</w:t>
      </w:r>
      <w:r>
        <w:t xml:space="preserve"> </w:t>
      </w:r>
      <w:r>
        <w:t xml:space="preserve">results. To further reduce data requirements, this research is purely</w:t>
      </w:r>
      <w:r>
        <w:t xml:space="preserve"> </w:t>
      </w:r>
      <w:r>
        <w:t xml:space="preserve">form-focused, excluding land-use data, points of interest or any other</w:t>
      </w:r>
      <w:r>
        <w:t xml:space="preserve"> </w:t>
      </w:r>
      <w:r>
        <w:t xml:space="preserve">additional data layers generally used in urban analytics. From the</w:t>
      </w:r>
      <w:r>
        <w:t xml:space="preserve"> </w:t>
      </w:r>
      <w:r>
        <w:t xml:space="preserve">perspective of data sources, it is limited to vector representation of</w:t>
      </w:r>
      <w:r>
        <w:t xml:space="preserve"> </w:t>
      </w:r>
      <w:r>
        <w:t xml:space="preserve">urban form as raster-based earth observation does not yet offer a</w:t>
      </w:r>
      <w:r>
        <w:t xml:space="preserve"> </w:t>
      </w:r>
      <w:r>
        <w:t xml:space="preserve">detailed understanding of morphological elements within remotely sensed</w:t>
      </w:r>
      <w:r>
        <w:t xml:space="preserve"> </w:t>
      </w:r>
      <w:r>
        <w:t xml:space="preserve">data. Nevertheless, it is assumed that earth observation will play a</w:t>
      </w:r>
      <w:r>
        <w:t xml:space="preserve"> </w:t>
      </w:r>
      <w:r>
        <w:t xml:space="preserve">crucial role in morphological research in future as it rapidly evolves</w:t>
      </w:r>
      <w:r>
        <w:t xml:space="preserve"> </w:t>
      </w:r>
      <w:r>
        <w:t xml:space="preserve">and by definition allows the consistent quality of data in any context</w:t>
      </w:r>
      <w:r>
        <w:t xml:space="preserve"> </w:t>
      </w:r>
      <w:r>
        <w:t xml:space="preserve">on the Earth.</w:t>
      </w:r>
    </w:p>
    <w:p>
      <w:pPr>
        <w:pStyle w:val="BodyText"/>
      </w:pPr>
      <w:r>
        <w:t xml:space="preserve">The aim and scope drive the background analysis presented in chapters</w:t>
      </w:r>
      <w:r>
        <w:t xml:space="preserve"> </w:t>
      </w:r>
      <w:r>
        <w:t xml:space="preserve">2, 3 and 4. Explicit research questions and hypothesis (see Chapter 5)</w:t>
      </w:r>
      <w:r>
        <w:t xml:space="preserve"> </w:t>
      </w:r>
      <w:r>
        <w:t xml:space="preserve">are then formulated based on conclusion derived from each of the</w:t>
      </w:r>
      <w:r>
        <w:t xml:space="preserve"> </w:t>
      </w:r>
      <w:r>
        <w:t xml:space="preserve">background chapters.</w:t>
      </w:r>
    </w:p>
    <w:bookmarkEnd w:id="22"/>
    <w:bookmarkStart w:id="23" w:name="significance-of-the-study"/>
    <w:p>
      <w:pPr>
        <w:pStyle w:val="Heading2"/>
      </w:pPr>
      <w:r>
        <w:t xml:space="preserve">Significance of the study</w:t>
      </w:r>
    </w:p>
    <w:p>
      <w:pPr>
        <w:pStyle w:val="FirstParagraph"/>
      </w:pPr>
      <w:r>
        <w:t xml:space="preserve">Due to its scope, this research should provide broad applicability. A</w:t>
      </w:r>
      <w:r>
        <w:t xml:space="preserve"> </w:t>
      </w:r>
      <w:r>
        <w:t xml:space="preserve">large number of urban areas around the world are currently covered</w:t>
      </w:r>
      <w:r>
        <w:t xml:space="preserve"> </w:t>
      </w:r>
      <w:r>
        <w:t xml:space="preserve">either by governmental, crowdsources or even private data capturing</w:t>
      </w:r>
      <w:r>
        <w:t xml:space="preserve"> </w:t>
      </w:r>
      <w:r>
        <w:t xml:space="preserve">elements of urban form. As the method results in a classification based</w:t>
      </w:r>
      <w:r>
        <w:t xml:space="preserve"> </w:t>
      </w:r>
      <w:r>
        <w:t xml:space="preserve">on numerical profiling of each recognised urban pattern, it could</w:t>
      </w:r>
      <w:r>
        <w:t xml:space="preserve"> </w:t>
      </w:r>
      <w:r>
        <w:t xml:space="preserve">become an input for the studies analysing the effect of urban form to</w:t>
      </w:r>
      <w:r>
        <w:t xml:space="preserve"> </w:t>
      </w:r>
      <w:r>
        <w:t xml:space="preserve">other aspects of life in cities. From a technical perspective, this</w:t>
      </w:r>
      <w:r>
        <w:t xml:space="preserve"> </w:t>
      </w:r>
      <w:r>
        <w:t xml:space="preserve">work is design as replicable and reproducible research, enabling an</w:t>
      </w:r>
      <w:r>
        <w:t xml:space="preserve"> </w:t>
      </w:r>
      <w:r>
        <w:t xml:space="preserve">easy application by other researchers to other areas.</w:t>
      </w:r>
    </w:p>
    <w:p>
      <w:pPr>
        <w:pStyle w:val="BodyText"/>
      </w:pPr>
      <w:r>
        <w:t xml:space="preserve">On a theoretical level, this thesis proposes a comprehensive</w:t>
      </w:r>
      <w:r>
        <w:t xml:space="preserve"> </w:t>
      </w:r>
      <w:r>
        <w:t xml:space="preserve">morphometric description of urban form, including specification of</w:t>
      </w:r>
      <w:r>
        <w:t xml:space="preserve"> </w:t>
      </w:r>
      <w:r>
        <w:t xml:space="preserve">fundamental elements and a framework for their analysis. Furthermore,</w:t>
      </w:r>
      <w:r>
        <w:t xml:space="preserve"> </w:t>
      </w:r>
      <w:r>
        <w:t xml:space="preserve">it revisits the implementation of originally biological concepts of</w:t>
      </w:r>
      <w:r>
        <w:t xml:space="preserve"> </w:t>
      </w:r>
      <w:r>
        <w:t xml:space="preserve">morphometrics and numerical taxonomy in urban morphology, along with</w:t>
      </w:r>
      <w:r>
        <w:t xml:space="preserve"> </w:t>
      </w:r>
      <w:r>
        <w:t xml:space="preserve">the specification of classification units.</w:t>
      </w:r>
    </w:p>
    <w:p>
      <w:pPr>
        <w:pStyle w:val="BodyText"/>
      </w:pPr>
      <w:r>
        <w:t xml:space="preserve">On a practical level, it provides a methodological foundation for the</w:t>
      </w:r>
      <w:r>
        <w:t xml:space="preserve"> </w:t>
      </w:r>
      <w:r>
        <w:t xml:space="preserve">construction of an expandable hierarchical classification of urban</w:t>
      </w:r>
      <w:r>
        <w:t xml:space="preserve"> </w:t>
      </w:r>
      <w:r>
        <w:t xml:space="preserve">form. Moreover, it comes with bespoke software tools for quantitative</w:t>
      </w:r>
      <w:r>
        <w:t xml:space="preserve"> </w:t>
      </w:r>
      <w:r>
        <w:t xml:space="preserve">analysis of urban form backing the whole research.</w:t>
      </w:r>
    </w:p>
    <w:bookmarkEnd w:id="23"/>
    <w:bookmarkStart w:id="24" w:name="overview-of-the-study"/>
    <w:p>
      <w:pPr>
        <w:pStyle w:val="Heading2"/>
      </w:pPr>
      <w:r>
        <w:t xml:space="preserve">Overview of the study</w:t>
      </w:r>
    </w:p>
    <w:p>
      <w:pPr>
        <w:pStyle w:val="FirstParagraph"/>
      </w:pPr>
      <w:r>
        <w:t xml:space="preserve">The thesis is structured in two major parts,</w:t>
      </w:r>
      <w:r>
        <w:t xml:space="preserve"> </w:t>
      </w:r>
      <w:r>
        <w:rPr>
          <w:iCs/>
          <w:i/>
        </w:rPr>
        <w:t xml:space="preserve">background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core</w:t>
      </w:r>
      <w:r>
        <w:t xml:space="preserve"> </w:t>
      </w:r>
      <w:r>
        <w:t xml:space="preserve">each with three individual chapters. The structure is graphically</w:t>
      </w:r>
      <w:r>
        <w:t xml:space="preserve"> </w:t>
      </w:r>
      <w:r>
        <w:t xml:space="preserve">represented in a figure .</w:t>
      </w:r>
    </w:p>
    <w:p>
      <w:pPr>
        <w:pStyle w:val="BodyText"/>
      </w:pPr>
      <w:r>
        <w:t xml:space="preserve">Chapter 2 (Existing approaches to classification of the urban form),</w:t>
      </w:r>
      <w:r>
        <w:t xml:space="preserve"> </w:t>
      </w:r>
      <w:r>
        <w:t xml:space="preserve">looks into the theory of classification, introduces different methods</w:t>
      </w:r>
      <w:r>
        <w:t xml:space="preserve"> </w:t>
      </w:r>
      <w:r>
        <w:t xml:space="preserve">of its application followed by the theoretical proposal of criteria for</w:t>
      </w:r>
      <w:r>
        <w:t xml:space="preserve"> </w:t>
      </w:r>
      <w:r>
        <w:t xml:space="preserve">an optimal classification model of urban form. Furthermore, it provides</w:t>
      </w:r>
      <w:r>
        <w:t xml:space="preserve"> </w:t>
      </w:r>
      <w:r>
        <w:t xml:space="preserve">an overview of approaches to classification of the urban form known in</w:t>
      </w:r>
      <w:r>
        <w:t xml:space="preserve"> </w:t>
      </w:r>
      <w:r>
        <w:t xml:space="preserve">the literature to date and assesses each of them against the</w:t>
      </w:r>
      <w:r>
        <w:t xml:space="preserve"> </w:t>
      </w:r>
      <w:r>
        <w:t xml:space="preserve">aforementioned criteria, allowing the identification of a gap within</w:t>
      </w:r>
      <w:r>
        <w:t xml:space="preserve"> </w:t>
      </w:r>
      <w:r>
        <w:t xml:space="preserve">the existing research.</w:t>
      </w:r>
    </w:p>
    <w:p>
      <w:pPr>
        <w:pStyle w:val="BodyText"/>
      </w:pPr>
      <w:r>
        <w:t xml:space="preserve">Chapter 3 (Numerical taxonomy) zooms into detail of one specific</w:t>
      </w:r>
      <w:r>
        <w:t xml:space="preserve"> </w:t>
      </w:r>
      <w:r>
        <w:t xml:space="preserve">classification method - numerical taxonomy. The concept initially</w:t>
      </w:r>
      <w:r>
        <w:t xml:space="preserve"> </w:t>
      </w:r>
      <w:r>
        <w:t xml:space="preserve">developed in biology has been recently introduced into urban morphology</w:t>
      </w:r>
      <w:r>
        <w:t xml:space="preserve"> </w:t>
      </w:r>
      <w:r>
        <w:t xml:space="preserve">[@dibble2017]. However, as chapter 3 shows, aspects of the existing</w:t>
      </w:r>
      <w:r>
        <w:t xml:space="preserve"> </w:t>
      </w:r>
      <w:r>
        <w:t xml:space="preserve">proposal need to be reevaluated before applying it further. Principles</w:t>
      </w:r>
      <w:r>
        <w:t xml:space="preserve"> </w:t>
      </w:r>
      <w:r>
        <w:t xml:space="preserve">of numerical taxonomy are hence introduced and theoretically transposed</w:t>
      </w:r>
      <w:r>
        <w:t xml:space="preserve"> </w:t>
      </w:r>
      <w:r>
        <w:t xml:space="preserve">onto the urban form, specifying the key question which needs to be</w:t>
      </w:r>
      <w:r>
        <w:t xml:space="preserve"> </w:t>
      </w:r>
      <w:r>
        <w:t xml:space="preserve">resolved.</w:t>
      </w:r>
    </w:p>
    <w:p>
      <w:pPr>
        <w:pStyle w:val="BodyText"/>
      </w:pPr>
      <w:r>
        <w:t xml:space="preserve">Chapter 4 (Urban morphometrics and its terminological inconsistency)</w:t>
      </w:r>
      <w:r>
        <w:t xml:space="preserve"> </w:t>
      </w:r>
      <w:r>
        <w:t xml:space="preserve">dives into the realm of quantitative characterisation of urban form,</w:t>
      </w:r>
      <w:r>
        <w:t xml:space="preserve"> </w:t>
      </w:r>
      <w:r>
        <w:t xml:space="preserve">providing an overview of nearly all potential measurements literature</w:t>
      </w:r>
      <w:r>
        <w:t xml:space="preserve"> </w:t>
      </w:r>
      <w:r>
        <w:t xml:space="preserve">used to date. That requires to deal with the terminological</w:t>
      </w:r>
      <w:r>
        <w:t xml:space="preserve"> </w:t>
      </w:r>
      <w:r>
        <w:t xml:space="preserve">inconsistency and missing framework for nomenclature and categorisation</w:t>
      </w:r>
      <w:r>
        <w:t xml:space="preserve"> </w:t>
      </w:r>
      <w:r>
        <w:t xml:space="preserve">of measurable characters. Therefore chapter 4 proposes a classification</w:t>
      </w:r>
      <w:r>
        <w:t xml:space="preserve"> </w:t>
      </w:r>
      <w:r>
        <w:t xml:space="preserve">and naming schema and applies it across a wide range of characters,</w:t>
      </w:r>
      <w:r>
        <w:t xml:space="preserve"> </w:t>
      </w:r>
      <w:r>
        <w:t xml:space="preserve">enabling the identification of predominant ways of measuring and</w:t>
      </w:r>
      <w:r>
        <w:t xml:space="preserve"> </w:t>
      </w:r>
      <w:r>
        <w:t xml:space="preserve">potential gaps.</w:t>
      </w:r>
    </w:p>
    <w:p>
      <w:pPr>
        <w:pStyle w:val="BodyText"/>
      </w:pPr>
      <w:r>
        <w:t xml:space="preserve">The three background chapters are then synthesised in chapter 5</w:t>
      </w:r>
      <w:r>
        <w:t xml:space="preserve"> </w:t>
      </w:r>
      <w:r>
        <w:t xml:space="preserve">(Research design statement), which builds hypothesis and research</w:t>
      </w:r>
      <w:r>
        <w:t xml:space="preserve"> </w:t>
      </w:r>
      <w:r>
        <w:t xml:space="preserve">questions on the relevant findings and proposes a framework for</w:t>
      </w:r>
      <w:r>
        <w:t xml:space="preserve"> </w:t>
      </w:r>
      <w:r>
        <w:t xml:space="preserve">reproducibility for the rest of the work. Further, it outlines the</w:t>
      </w:r>
      <w:r>
        <w:t xml:space="preserve"> </w:t>
      </w:r>
      <w:r>
        <w:t xml:space="preserve">selected case studies and links background and core chapters.</w:t>
      </w:r>
    </w:p>
    <w:p>
      <w:pPr>
        <w:pStyle w:val="BodyText"/>
      </w:pPr>
      <w:r>
        <w:t xml:space="preserve">Chapter 6 (Morphometric elements of the urban form), the first of the</w:t>
      </w:r>
      <w:r>
        <w:t xml:space="preserve"> </w:t>
      </w:r>
      <w:r>
        <w:t xml:space="preserve">core chapters, provides the basis for morphometric assessment by</w:t>
      </w:r>
      <w:r>
        <w:t xml:space="preserve"> </w:t>
      </w:r>
      <w:r>
        <w:t xml:space="preserve">proposing its fundamental elements, ways of their aggregation and a</w:t>
      </w:r>
      <w:r>
        <w:t xml:space="preserve"> </w:t>
      </w:r>
      <w:r>
        <w:t xml:space="preserve">coherent relational framework binding altogether. The chapter builds on</w:t>
      </w:r>
      <w:r>
        <w:t xml:space="preserve"> </w:t>
      </w:r>
      <w:r>
        <w:t xml:space="preserve">fundamental elements of the urban form known from literature but</w:t>
      </w:r>
      <w:r>
        <w:t xml:space="preserve"> </w:t>
      </w:r>
      <w:r>
        <w:t xml:space="preserve">proposes an implementation of morphological tessellation as a basic</w:t>
      </w:r>
      <w:r>
        <w:t xml:space="preserve"> </w:t>
      </w:r>
      <w:r>
        <w:t xml:space="preserve">spatial unit instead of traditionally used plots. The ability of</w:t>
      </w:r>
      <w:r>
        <w:t xml:space="preserve"> </w:t>
      </w:r>
      <w:r>
        <w:t xml:space="preserve">tessellation to reflect similar phenomena as the plot is then</w:t>
      </w:r>
      <w:r>
        <w:t xml:space="preserve"> </w:t>
      </w:r>
      <w:r>
        <w:t xml:space="preserve">empirically tested together with the various models of location-based</w:t>
      </w:r>
      <w:r>
        <w:t xml:space="preserve"> </w:t>
      </w:r>
      <w:r>
        <w:t xml:space="preserve">aggregation aiming to capture contextual information.</w:t>
      </w:r>
    </w:p>
    <w:p>
      <w:pPr>
        <w:pStyle w:val="BodyText"/>
      </w:pPr>
      <w:r>
        <w:t xml:space="preserve">Chapter 7 (Identification of tissue types through urban morphometrics)</w:t>
      </w:r>
      <w:r>
        <w:t xml:space="preserve"> </w:t>
      </w:r>
      <w:r>
        <w:t xml:space="preserve">uses the foundation proposed in chapter 6 and the database of</w:t>
      </w:r>
      <w:r>
        <w:t xml:space="preserve"> </w:t>
      </w:r>
      <w:r>
        <w:t xml:space="preserve">measurable characters from chapter 4 to develop a comprehensive</w:t>
      </w:r>
      <w:r>
        <w:t xml:space="preserve"> </w:t>
      </w:r>
      <w:r>
        <w:t xml:space="preserve">morphometric characterisation of urban form on the level of an</w:t>
      </w:r>
      <w:r>
        <w:t xml:space="preserve"> </w:t>
      </w:r>
      <w:r>
        <w:t xml:space="preserve">individual building. The resulting hyper-dimensional description is</w:t>
      </w:r>
      <w:r>
        <w:t xml:space="preserve"> </w:t>
      </w:r>
      <w:r>
        <w:t xml:space="preserve">used as an input of cluster analysis able to identify distinct types of</w:t>
      </w:r>
      <w:r>
        <w:t xml:space="preserve"> </w:t>
      </w:r>
      <w:r>
        <w:t xml:space="preserve">urban tissues within an unrestricted urban fabric on a case study of</w:t>
      </w:r>
      <w:r>
        <w:t xml:space="preserve"> </w:t>
      </w:r>
      <w:r>
        <w:t xml:space="preserve">Prague, Czechia.</w:t>
      </w:r>
    </w:p>
    <w:p>
      <w:pPr>
        <w:pStyle w:val="BodyText"/>
      </w:pPr>
      <w:r>
        <w:t xml:space="preserve">Chapter 8 (Taxonomic relationships of urban tissues) proposes the final</w:t>
      </w:r>
      <w:r>
        <w:t xml:space="preserve"> </w:t>
      </w:r>
      <w:r>
        <w:t xml:space="preserve">methodological step resulting in a hierarchical classification (i.e.</w:t>
      </w:r>
      <w:r>
        <w:t xml:space="preserve"> </w:t>
      </w:r>
      <w:r>
        <w:t xml:space="preserve">taxonomy) of types of urban tissues delineated in the previous chapter.</w:t>
      </w:r>
      <w:r>
        <w:t xml:space="preserve"> </w:t>
      </w:r>
      <w:r>
        <w:t xml:space="preserve">The whole method is then validated using additional variables</w:t>
      </w:r>
      <w:r>
        <w:t xml:space="preserve"> </w:t>
      </w:r>
      <w:r>
        <w:t xml:space="preserve">reflecting historical origin, land use and qualitative classification</w:t>
      </w:r>
      <w:r>
        <w:t xml:space="preserve"> </w:t>
      </w:r>
      <w:r>
        <w:t xml:space="preserve">of urban form. Furthermore, the transferability of the whole method is</w:t>
      </w:r>
      <w:r>
        <w:t xml:space="preserve"> </w:t>
      </w:r>
      <w:r>
        <w:t xml:space="preserve">tested on another case study (Amsterdam, Netherlands) and both cases</w:t>
      </w:r>
      <w:r>
        <w:t xml:space="preserve"> </w:t>
      </w:r>
      <w:r>
        <w:t xml:space="preserve">are then combined to assess the potential of extensibility of proposed</w:t>
      </w:r>
      <w:r>
        <w:t xml:space="preserve"> </w:t>
      </w:r>
      <w:r>
        <w:t xml:space="preserve">numerical taxonomy of urban form.</w:t>
      </w:r>
    </w:p>
    <w:p>
      <w:pPr>
        <w:pStyle w:val="BodyText"/>
      </w:pPr>
      <w:r>
        <w:t xml:space="preserve">Final chapter 9 (Synthesis) synthesises the research, discuss its</w:t>
      </w:r>
      <w:r>
        <w:t xml:space="preserve"> </w:t>
      </w:r>
      <w:r>
        <w:t xml:space="preserve">character, potential application, limits and directions of further</w:t>
      </w:r>
      <w:r>
        <w:t xml:space="preserve"> </w:t>
      </w:r>
      <w:r>
        <w:t xml:space="preserve">research.</w:t>
      </w:r>
    </w:p>
    <w:p>
      <w:pPr>
        <w:pStyle w:val="BodyText"/>
      </w:pPr>
      <w:r>
        <w:t xml:space="preserve">Furthermore, this thesis contains five appendices, four containing</w:t>
      </w:r>
      <w:r>
        <w:t xml:space="preserve"> </w:t>
      </w:r>
      <w:r>
        <w:t xml:space="preserve">supplementary information to relevant chapters (4, 6, 7, and 8) and one</w:t>
      </w:r>
      <w:r>
        <w:t xml:space="preserve"> </w:t>
      </w:r>
      <w:r>
        <w:t xml:space="preserve">containing Jupyter notebooks allowing reproduction of the major parts</w:t>
      </w:r>
      <w:r>
        <w:t xml:space="preserve"> </w:t>
      </w:r>
      <w:r>
        <w:t xml:space="preserve">of the work. On top of that, two additional annexes contain evidence of</w:t>
      </w:r>
      <w:r>
        <w:t xml:space="preserve"> </w:t>
      </w:r>
      <w:r>
        <w:t xml:space="preserve">dissemination of the work. Annexe 1 consists of the open-source Python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momepy</w:t>
      </w:r>
      <w:r>
        <w:t xml:space="preserve">, which accompanies the work presented in this thesis,</w:t>
      </w:r>
      <w:r>
        <w:t xml:space="preserve"> </w:t>
      </w:r>
      <w:r>
        <w:t xml:space="preserve">allows its reproducibility and lays a foundation for further</w:t>
      </w:r>
      <w:r>
        <w:t xml:space="preserve"> </w:t>
      </w:r>
      <w:r>
        <w:t xml:space="preserve">morphometric research.</w:t>
      </w:r>
    </w:p>
    <w:p>
      <w:pPr>
        <w:pStyle w:val="BodyText"/>
      </w:pPr>
      <w:r>
        <w:t xml:space="preserve">Notice that the structure does not contain an independent chapter</w:t>
      </w:r>
      <w:r>
        <w:t xml:space="preserve"> </w:t>
      </w:r>
      <w:r>
        <w:t xml:space="preserve">dedicated to methods. That is due to the specific design of the core</w:t>
      </w:r>
      <w:r>
        <w:t xml:space="preserve"> </w:t>
      </w:r>
      <w:r>
        <w:t xml:space="preserve">chapters. Each of them has its methodology dependent on the results</w:t>
      </w:r>
      <w:r>
        <w:t xml:space="preserve"> </w:t>
      </w:r>
      <w:r>
        <w:t xml:space="preserve">from the previous chapter.</w:t>
      </w:r>
    </w:p>
    <w:p>
      <w:pPr>
        <w:pStyle w:val="BodyText"/>
      </w:pPr>
      <w:r>
        <w:t xml:space="preserve">Structure of the thesis and allocation of chapters into parts.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2021-04-06T16:51:14Z</dcterms:created>
  <dcterms:modified xsi:type="dcterms:W3CDTF">2021-04-06T16:51:14Z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