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27ad0a490df32d12a9b32dd2e5f9f24dc2b7367"/>
    <w:p>
      <w:pPr>
        <w:pStyle w:val="Heading1"/>
      </w:pPr>
      <w:r>
        <w:t xml:space="preserve">Identification of tissue types through urban morphometrics</w:t>
      </w:r>
    </w:p>
    <w:p>
      <w:pPr>
        <w:pStyle w:val="FirstParagraph"/>
      </w:pPr>
      <w:r>
        <w:t xml:space="preserve">The previous chapter defined the building blocks for morphometric</w:t>
      </w:r>
      <w:r>
        <w:t xml:space="preserve"> </w:t>
      </w:r>
      <w:r>
        <w:t xml:space="preserve">analysis and proposed a conceptualisation needed for a comprehensive</w:t>
      </w:r>
      <w:r>
        <w:t xml:space="preserve"> </w:t>
      </w:r>
      <w:r>
        <w:t xml:space="preserve">description of urban form, namely via relational framework of urban</w:t>
      </w:r>
      <w:r>
        <w:t xml:space="preserve"> </w:t>
      </w:r>
      <w:r>
        <w:t xml:space="preserve">form. That can be now implemented in the next step towards a taxonomy</w:t>
      </w:r>
      <w:r>
        <w:t xml:space="preserve"> </w:t>
      </w:r>
      <w:r>
        <w:t xml:space="preserve">of urban form - the algorithmic identification of urban tissue types as</w:t>
      </w:r>
      <w:r>
        <w:t xml:space="preserve"> </w:t>
      </w:r>
      <w:r>
        <w:t xml:space="preserve">operational taxonomic units.</w:t>
      </w:r>
    </w:p>
    <w:p>
      <w:pPr>
        <w:pStyle w:val="BodyText"/>
      </w:pPr>
      <w:r>
        <w:t xml:space="preserve">This chapter aims to provide theoretical and practical grounds to the</w:t>
      </w:r>
      <w:r>
        <w:t xml:space="preserve"> </w:t>
      </w:r>
      <w:r>
        <w:t xml:space="preserve">method of automatic detection of distinct types of urban tissues. While</w:t>
      </w:r>
      <w:r>
        <w:t xml:space="preserve"> </w:t>
      </w:r>
      <w:r>
        <w:t xml:space="preserve">similar research has been done before [@araldi2019;</w:t>
      </w:r>
      <w:r>
        <w:t xml:space="preserve"> </w:t>
      </w:r>
      <w:r>
        <w:t xml:space="preserve">@berghauserpont2019; @bobkova2019; @schirmer2015], it was never</w:t>
      </w:r>
      <w:r>
        <w:t xml:space="preserve"> </w:t>
      </w:r>
      <w:r>
        <w:t xml:space="preserve">linked to the coherent theory of morphometrics and numerical taxonomy,</w:t>
      </w:r>
      <w:r>
        <w:t xml:space="preserve"> </w:t>
      </w:r>
      <w:r>
        <w:t xml:space="preserve">nor it was both inclusive in terms of a spectrum of characters used</w:t>
      </w:r>
      <w:r>
        <w:t xml:space="preserve"> </w:t>
      </w:r>
      <w:r>
        <w:t xml:space="preserve">within a model and the spatial extent (see Chapter 2). Following pages</w:t>
      </w:r>
      <w:r>
        <w:t xml:space="preserve"> </w:t>
      </w:r>
      <w:r>
        <w:t xml:space="preserve">present a method which aims to be inclusive in these terms and at the</w:t>
      </w:r>
      <w:r>
        <w:t xml:space="preserve"> </w:t>
      </w:r>
      <w:r>
        <w:t xml:space="preserve">same time automatised and efficient to allow for examination of large</w:t>
      </w:r>
      <w:r>
        <w:t xml:space="preserve"> </w:t>
      </w:r>
      <w:r>
        <w:t xml:space="preserve">datasets spanning across metropolitan regions.</w:t>
      </w:r>
    </w:p>
    <w:p>
      <w:pPr>
        <w:pStyle w:val="BodyText"/>
      </w:pPr>
      <w:r>
        <w:t xml:space="preserve">Structurally, this chapter is divided into two main sections. The first</w:t>
      </w:r>
      <w:r>
        <w:t xml:space="preserve"> </w:t>
      </w:r>
      <w:r>
        <w:t xml:space="preserve">one is focusing on the methodological propositions and briefly discuss</w:t>
      </w:r>
      <w:r>
        <w:t xml:space="preserve"> </w:t>
      </w:r>
      <w:r>
        <w:t xml:space="preserve">theoretical grounds of the whole approach based on numerical taxonomy</w:t>
      </w:r>
      <w:r>
        <w:t xml:space="preserve"> </w:t>
      </w:r>
      <w:r>
        <w:t xml:space="preserve">(section ), following with specification of two types of morphometric</w:t>
      </w:r>
      <w:r>
        <w:t xml:space="preserve"> </w:t>
      </w:r>
      <w:r>
        <w:t xml:space="preserve">characters used within this research - primary (section ) and</w:t>
      </w:r>
      <w:r>
        <w:t xml:space="preserve"> </w:t>
      </w:r>
      <w:r>
        <w:t xml:space="preserve">contextual (section ). The second part of methods (section ) outlines</w:t>
      </w:r>
      <w:r>
        <w:t xml:space="preserve"> </w:t>
      </w:r>
      <w:r>
        <w:t xml:space="preserve">the cluster analysis and introduces a Gaussian Mixture Model clustering</w:t>
      </w:r>
      <w:r>
        <w:t xml:space="preserve"> </w:t>
      </w:r>
      <w:r>
        <w:t xml:space="preserve">together with the issues of the selection of the optimal number of</w:t>
      </w:r>
      <w:r>
        <w:t xml:space="preserve"> </w:t>
      </w:r>
      <w:r>
        <w:t xml:space="preserve">clusters and scalability of the method.</w:t>
      </w:r>
    </w:p>
    <w:p>
      <w:pPr>
        <w:pStyle w:val="BodyText"/>
      </w:pPr>
      <w:r>
        <w:t xml:space="preserve">The second major section () applies the methods on the case study of</w:t>
      </w:r>
      <w:r>
        <w:t xml:space="preserve"> </w:t>
      </w:r>
      <w:r>
        <w:t xml:space="preserve">Prague, Czechia and presents the results of all steps, eventually</w:t>
      </w:r>
      <w:r>
        <w:t xml:space="preserve"> </w:t>
      </w:r>
      <w:r>
        <w:t xml:space="preserve">presenting the urban tissue types detected using cluster analysis based</w:t>
      </w:r>
      <w:r>
        <w:t xml:space="preserve"> </w:t>
      </w:r>
      <w:r>
        <w:t xml:space="preserve">on morphometric assessment.</w:t>
      </w:r>
    </w:p>
    <w:bookmarkStart w:id="42" w:name="methodological-proposition"/>
    <w:p>
      <w:pPr>
        <w:pStyle w:val="Heading2"/>
      </w:pPr>
      <w:r>
        <w:t xml:space="preserve">Methodological proposition</w:t>
      </w:r>
    </w:p>
    <w:p>
      <w:pPr>
        <w:pStyle w:val="FirstParagraph"/>
      </w:pPr>
      <w:r>
        <w:t xml:space="preserve">The automatic detection of urban tissue types consists of multiple</w:t>
      </w:r>
      <w:r>
        <w:t xml:space="preserve"> </w:t>
      </w:r>
      <w:r>
        <w:t xml:space="preserve">procedural steps detailed in the following section. It first requires</w:t>
      </w:r>
      <w:r>
        <w:t xml:space="preserve"> </w:t>
      </w:r>
      <w:r>
        <w:t xml:space="preserve">specification of the principle of the recognition itself, followed by</w:t>
      </w:r>
      <w:r>
        <w:t xml:space="preserve"> </w:t>
      </w:r>
      <w:r>
        <w:t xml:space="preserve">the design of actual methodological steps, starting from identification</w:t>
      </w:r>
      <w:r>
        <w:t xml:space="preserve"> </w:t>
      </w:r>
      <w:r>
        <w:t xml:space="preserve">of morphometric characters for individual elements, finishing with the</w:t>
      </w:r>
      <w:r>
        <w:t xml:space="preserve"> </w:t>
      </w:r>
      <w:r>
        <w:t xml:space="preserve">clustering algorithm detecting clusters. The structure of the method is</w:t>
      </w:r>
      <w:r>
        <w:t xml:space="preserve"> </w:t>
      </w:r>
      <w:r>
        <w:t xml:space="preserve">reflected in the structure of the following sections.</w:t>
      </w:r>
    </w:p>
    <w:bookmarkStart w:id="20" w:name="tissue-type-as-a-homogenous-cluster"/>
    <w:p>
      <w:pPr>
        <w:pStyle w:val="Heading3"/>
      </w:pPr>
      <w:r>
        <w:t xml:space="preserve">Tissue type as a homogenous cluster</w:t>
      </w:r>
    </w:p>
    <w:p>
      <w:pPr>
        <w:pStyle w:val="FirstParagraph"/>
      </w:pPr>
      <w:r>
        <w:t xml:space="preserve">Building on the propositions outlined in chapters 5 and 6, it is</w:t>
      </w:r>
      <w:r>
        <w:t xml:space="preserve"> </w:t>
      </w:r>
      <w:r>
        <w:t xml:space="preserve">possible to define the hypothesis of urban tissue type recognition</w:t>
      </w:r>
      <w:r>
        <w:t xml:space="preserve"> </w:t>
      </w:r>
      <w:r>
        <w:t xml:space="preserve">based on relational framework presented in the previous chapter. The</w:t>
      </w:r>
      <w:r>
        <w:t xml:space="preserve"> </w:t>
      </w:r>
      <w:r>
        <w:t xml:space="preserve">working hypothesis hence stands as follows:</w:t>
      </w:r>
    </w:p>
    <w:p>
      <w:pPr>
        <w:pStyle w:val="BodyText"/>
      </w:pPr>
      <w:r>
        <w:rPr>
          <w:bCs/>
          <w:b/>
        </w:rPr>
        <w:t xml:space="preserve">Urban tissue types can be recognised by empirical measuring of the</w:t>
      </w:r>
      <w:r>
        <w:rPr>
          <w:bCs/>
          <w:b/>
        </w:rPr>
        <w:t xml:space="preserve"> </w:t>
      </w:r>
      <w:r>
        <w:rPr>
          <w:bCs/>
          <w:b/>
        </w:rPr>
        <w:t xml:space="preserve">physical structure of urban fabric represented by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the relational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analytical framework of urban form</w:t>
      </w:r>
      <w:r>
        <w:rPr>
          <w:bCs/>
          <w:b/>
        </w:rPr>
        <w:t xml:space="preserve"> </w:t>
      </w:r>
      <w:r>
        <w:rPr>
          <w:bCs/>
          <w:b/>
        </w:rPr>
        <w:t xml:space="preserve">in the form of homogenous</w:t>
      </w:r>
      <w:r>
        <w:rPr>
          <w:bCs/>
          <w:b/>
        </w:rPr>
        <w:t xml:space="preserve"> </w:t>
      </w:r>
      <w:r>
        <w:rPr>
          <w:bCs/>
          <w:b/>
        </w:rPr>
        <w:t xml:space="preserve">clusters.</w:t>
      </w:r>
    </w:p>
    <w:p>
      <w:pPr>
        <w:pStyle w:val="BodyText"/>
      </w:pPr>
      <w:r>
        <w:t xml:space="preserve">The concept of urban tissue discussed in the previous chapter is</w:t>
      </w:r>
      <w:r>
        <w:t xml:space="preserve"> </w:t>
      </w:r>
      <w:r>
        <w:t xml:space="preserve">fundamental for the understanding of the structure of cities we live in</w:t>
      </w:r>
      <w:r>
        <w:t xml:space="preserve"> </w:t>
      </w:r>
      <w:r>
        <w:t xml:space="preserve">but at the same time a bit elusive in what</w:t>
      </w:r>
      <w:r>
        <w:t xml:space="preserve"> </w:t>
      </w:r>
      <w:r>
        <w:rPr>
          <w:iCs/>
          <w:i/>
        </w:rPr>
        <w:t xml:space="preserve">distinct</w:t>
      </w:r>
      <w:r>
        <w:t xml:space="preserve"> </w:t>
      </w:r>
      <w:r>
        <w:t xml:space="preserve">in the definition</w:t>
      </w:r>
      <w:r>
        <w:t xml:space="preserve"> </w:t>
      </w:r>
      <w:r>
        <w:t xml:space="preserve">means. How much distinct two parts of the urban fabric needs to be to</w:t>
      </w:r>
      <w:r>
        <w:t xml:space="preserve"> </w:t>
      </w:r>
      <w:r>
        <w:t xml:space="preserve">become different tissues? Who makes the decision, and based on what</w:t>
      </w:r>
      <w:r>
        <w:t xml:space="preserve"> </w:t>
      </w:r>
      <w:r>
        <w:t xml:space="preserve">ground? While some have partial answers to these questions</w:t>
      </w:r>
      <w:r>
        <w:t xml:space="preserve"> </w:t>
      </w:r>
      <w:r>
        <w:t xml:space="preserve">[@kropf1996], one remains unanswered. How to consistently identify</w:t>
      </w:r>
      <w:r>
        <w:t xml:space="preserve"> </w:t>
      </w:r>
      <w:r>
        <w:t xml:space="preserve">urban tissues across metropolitan areas in an automatised, algorithmic</w:t>
      </w:r>
      <w:r>
        <w:t xml:space="preserve"> </w:t>
      </w:r>
      <w:r>
        <w:t xml:space="preserve">way?</w:t>
      </w:r>
    </w:p>
    <w:p>
      <w:pPr>
        <w:pStyle w:val="BodyText"/>
      </w:pPr>
      <w:r>
        <w:t xml:space="preserve">This research attempts to answer that question using the recognition of</w:t>
      </w:r>
      <w:r>
        <w:t xml:space="preserve"> </w:t>
      </w:r>
      <w:r>
        <w:t xml:space="preserve">clusters based on the principles of numerical taxonomy (see chapter 3).</w:t>
      </w:r>
      <w:r>
        <w:t xml:space="preserve"> </w:t>
      </w:r>
      <w:r>
        <w:t xml:space="preserve">Whilst previous chapters identified urban tissue as an OTU of urban</w:t>
      </w:r>
      <w:r>
        <w:t xml:space="preserve"> </w:t>
      </w:r>
      <w:r>
        <w:t xml:space="preserve">form; we first have to identify those. For the cluster analysis</w:t>
      </w:r>
      <w:r>
        <w:t xml:space="preserve"> </w:t>
      </w:r>
      <w:r>
        <w:t xml:space="preserve">recognising tissue types, we focus on a dual feature</w:t>
      </w:r>
      <w:r>
        <w:t xml:space="preserve"> </w:t>
      </w:r>
      <w:r>
        <w:t xml:space="preserve">building-tessellation cell as the smallest entity of urban form. The</w:t>
      </w:r>
      <w:r>
        <w:t xml:space="preserve"> </w:t>
      </w:r>
      <w:r>
        <w:t xml:space="preserve">whole cluster recognition is then based on the assumption that features</w:t>
      </w:r>
      <w:r>
        <w:t xml:space="preserve"> </w:t>
      </w:r>
      <w:r>
        <w:t xml:space="preserve">recognised as a part of the same cluster (</w:t>
      </w:r>
      <w:r>
        <w:rPr>
          <w:iCs/>
          <w:i/>
        </w:rPr>
        <w:t xml:space="preserve">species</w:t>
      </w:r>
      <w:r>
        <w:t xml:space="preserve">) are, in fact,</w:t>
      </w:r>
      <w:r>
        <w:t xml:space="preserve"> </w:t>
      </w:r>
      <w:r>
        <w:t xml:space="preserve">elements of the single urban tissue (where continuous) or of multiple</w:t>
      </w:r>
      <w:r>
        <w:t xml:space="preserve"> </w:t>
      </w:r>
      <w:r>
        <w:t xml:space="preserve">individuals of the same kind of urban tissue (where discontinuous).</w:t>
      </w:r>
    </w:p>
    <w:p>
      <w:pPr>
        <w:pStyle w:val="BodyText"/>
      </w:pPr>
      <w:r>
        <w:t xml:space="preserve">The urban form is full of exceptions from the pattern. Individual plots</w:t>
      </w:r>
      <w:r>
        <w:t xml:space="preserve"> </w:t>
      </w:r>
      <w:r>
        <w:t xml:space="preserve">follow the different development process and are, in some cases,</w:t>
      </w:r>
      <w:r>
        <w:t xml:space="preserve"> </w:t>
      </w:r>
      <w:r>
        <w:t xml:space="preserve">amalgamated or split [@conzen1960]. That does not happen to the rest</w:t>
      </w:r>
      <w:r>
        <w:t xml:space="preserve"> </w:t>
      </w:r>
      <w:r>
        <w:t xml:space="preserve">of the same tissue at the same time (while it might or might not</w:t>
      </w:r>
      <w:r>
        <w:t xml:space="preserve"> </w:t>
      </w:r>
      <w:r>
        <w:t xml:space="preserve">later), causing the constant emergence of exceptions from the pattern.</w:t>
      </w:r>
      <w:r>
        <w:t xml:space="preserve"> </w:t>
      </w:r>
      <w:r>
        <w:t xml:space="preserve">The proposed method is working with two kinds of characters - primary</w:t>
      </w:r>
      <w:r>
        <w:t xml:space="preserve"> </w:t>
      </w:r>
      <w:r>
        <w:t xml:space="preserve">and contextual to overcome the issue of exceptions.</w:t>
      </w:r>
    </w:p>
    <w:p>
      <w:pPr>
        <w:pStyle w:val="BodyText"/>
      </w:pPr>
      <w:r>
        <w:t xml:space="preserve">The primary characters are those focusing on the individual elements</w:t>
      </w:r>
      <w:r>
        <w:t xml:space="preserve"> </w:t>
      </w:r>
      <w:r>
        <w:t xml:space="preserve">and their relationships as identified in the relational framework</w:t>
      </w:r>
      <w:r>
        <w:t xml:space="preserve"> </w:t>
      </w:r>
      <w:r>
        <w:t xml:space="preserve">(Chapter 6). These are mostly following what a character would be in</w:t>
      </w:r>
      <w:r>
        <w:t xml:space="preserve"> </w:t>
      </w:r>
      <w:r>
        <w:t xml:space="preserve">biology. A typical example could be building height or area. Both are</w:t>
      </w:r>
      <w:r>
        <w:t xml:space="preserve"> </w:t>
      </w:r>
      <w:r>
        <w:t xml:space="preserve">specific to each building. In the context of plots with subsequent</w:t>
      </w:r>
      <w:r>
        <w:t xml:space="preserve"> </w:t>
      </w:r>
      <w:r>
        <w:t xml:space="preserve">internal development, buildings in the head and the tail of the plot</w:t>
      </w:r>
      <w:r>
        <w:t xml:space="preserve"> </w:t>
      </w:r>
      <w:r>
        <w:t xml:space="preserve">might have significantly different values, i.e. exceptions from a</w:t>
      </w:r>
      <w:r>
        <w:t xml:space="preserve"> </w:t>
      </w:r>
      <w:r>
        <w:t xml:space="preserve">continuous pattern.</w:t>
      </w:r>
    </w:p>
    <w:p>
      <w:pPr>
        <w:pStyle w:val="BodyText"/>
      </w:pPr>
      <w:r>
        <w:t xml:space="preserve">As primary characters, by definition, do not describe the pattern but</w:t>
      </w:r>
      <w:r>
        <w:t xml:space="preserve"> </w:t>
      </w:r>
      <w:r>
        <w:t xml:space="preserve">rather its elements, they are not optimal input for pattern detection</w:t>
      </w:r>
      <w:r>
        <w:t xml:space="preserve"> </w:t>
      </w:r>
      <w:r>
        <w:t xml:space="preserve">algorithms. The second type of characters, contextual, has been</w:t>
      </w:r>
      <w:r>
        <w:t xml:space="preserve"> </w:t>
      </w:r>
      <w:r>
        <w:t xml:space="preserve">designed specifically to turn values captured by primary characters</w:t>
      </w:r>
      <w:r>
        <w:t xml:space="preserve"> </w:t>
      </w:r>
      <w:r>
        <w:t xml:space="preserve">into values describing the characters’ tendency in the area - to</w:t>
      </w:r>
      <w:r>
        <w:t xml:space="preserve"> </w:t>
      </w:r>
      <w:r>
        <w:t xml:space="preserve">describe the pattern. As such, values are spatially lagged and can be</w:t>
      </w:r>
      <w:r>
        <w:t xml:space="preserve"> </w:t>
      </w:r>
      <w:r>
        <w:t xml:space="preserve">used as an input for the cluster analysis. In the end, the data</w:t>
      </w:r>
      <w:r>
        <w:t xml:space="preserve"> </w:t>
      </w:r>
      <w:r>
        <w:t xml:space="preserve">captured by contextual characters are used to cluster individual</w:t>
      </w:r>
      <w:r>
        <w:t xml:space="preserve"> </w:t>
      </w:r>
      <w:r>
        <w:t xml:space="preserve">building-tessellation cell entities to statistically homogenous</w:t>
      </w:r>
      <w:r>
        <w:t xml:space="preserve"> </w:t>
      </w:r>
      <w:r>
        <w:t xml:space="preserve">clusters, each capturing distinct kind of urban tissue.</w:t>
      </w:r>
    </w:p>
    <w:p>
      <w:pPr>
        <w:pStyle w:val="BodyText"/>
      </w:pPr>
      <w:r>
        <w:t xml:space="preserve">The following section will detail the use of primary characters,</w:t>
      </w:r>
      <w:r>
        <w:t xml:space="preserve"> </w:t>
      </w:r>
      <w:r>
        <w:t xml:space="preserve">contextual characters and the clustering method itself.</w:t>
      </w:r>
    </w:p>
    <w:bookmarkEnd w:id="20"/>
    <w:bookmarkStart w:id="32" w:name="morphometric-characters"/>
    <w:p>
      <w:pPr>
        <w:pStyle w:val="Heading3"/>
      </w:pPr>
      <w:r>
        <w:t xml:space="preserve">Morphometric characters</w:t>
      </w:r>
    </w:p>
    <w:p>
      <w:pPr>
        <w:pStyle w:val="FirstParagraph"/>
      </w:pPr>
      <w:r>
        <w:t xml:space="preserve">The main scope of this research is not to develop new morphometric</w:t>
      </w:r>
      <w:r>
        <w:t xml:space="preserve"> </w:t>
      </w:r>
      <w:r>
        <w:t xml:space="preserve">characters (even though there are some to fill the gaps), but to use</w:t>
      </w:r>
      <w:r>
        <w:t xml:space="preserve"> </w:t>
      </w:r>
      <w:r>
        <w:t xml:space="preserve">existing knowledge in urban morphometrics and combine it in a</w:t>
      </w:r>
      <w:r>
        <w:t xml:space="preserve"> </w:t>
      </w:r>
      <w:r>
        <w:t xml:space="preserve">systematic framework providing a comprehensive description of urban</w:t>
      </w:r>
      <w:r>
        <w:t xml:space="preserve"> </w:t>
      </w:r>
      <w:r>
        <w:t xml:space="preserve">form. Chapter 4 mapped in detail the existing characters used across</w:t>
      </w:r>
      <w:r>
        <w:t xml:space="preserve"> </w:t>
      </w:r>
      <w:r>
        <w:t xml:space="preserve">the field and the resulting database (Appendix A4) and classification</w:t>
      </w:r>
      <w:r>
        <w:t xml:space="preserve"> </w:t>
      </w:r>
      <w:r>
        <w:t xml:space="preserve">is the basis for selection and definition of primary characters and to</w:t>
      </w:r>
      <w:r>
        <w:t xml:space="preserve"> </w:t>
      </w:r>
      <w:r>
        <w:t xml:space="preserve">some extent, even contextual characters.</w:t>
      </w:r>
    </w:p>
    <w:bookmarkStart w:id="23" w:name="primary-characters"/>
    <w:p>
      <w:pPr>
        <w:pStyle w:val="Heading4"/>
      </w:pPr>
      <w:r>
        <w:t xml:space="preserve">Primary characters</w:t>
      </w:r>
    </w:p>
    <w:p>
      <w:pPr>
        <w:pStyle w:val="FirstParagraph"/>
      </w:pPr>
      <w:r>
        <w:t xml:space="preserve">Primary characters describe different elements and their relationships</w:t>
      </w:r>
      <w:r>
        <w:t xml:space="preserve"> </w:t>
      </w:r>
      <w:r>
        <w:t xml:space="preserve">as are identified within the relational framework of urban form.</w:t>
      </w:r>
      <w:r>
        <w:t xml:space="preserve"> </w:t>
      </w:r>
      <w:r>
        <w:t xml:space="preserve">Building on the definition of the term</w:t>
      </w:r>
      <w:r>
        <w:t xml:space="preserve"> </w:t>
      </w:r>
      <w:r>
        <w:rPr>
          <w:iCs/>
          <w:i/>
        </w:rPr>
        <w:t xml:space="preserve">primary</w:t>
      </w:r>
      <w:r>
        <w:t xml:space="preserve"> </w:t>
      </w:r>
      <w:r>
        <w:t xml:space="preserve">from Oxford English</w:t>
      </w:r>
      <w:r>
        <w:t xml:space="preserve"> </w:t>
      </w:r>
      <w:r>
        <w:t xml:space="preserve">Dictionary [@oxfordenglishdictionarya], we can define primary</w:t>
      </w:r>
      <w:r>
        <w:t xml:space="preserve"> </w:t>
      </w:r>
      <w:r>
        <w:t xml:space="preserve">characters within the context of this cluster analysis as</w:t>
      </w:r>
      <w:r>
        <w:t xml:space="preserve"> </w:t>
      </w:r>
      <w:r>
        <w:rPr>
          <w:iCs/>
          <w:i/>
        </w:rPr>
        <w:t xml:space="preserve">characters</w:t>
      </w:r>
      <w:r>
        <w:rPr>
          <w:iCs/>
          <w:i/>
        </w:rPr>
        <w:t xml:space="preserve"> </w:t>
      </w:r>
      <w:r>
        <w:rPr>
          <w:iCs/>
          <w:i/>
        </w:rPr>
        <w:t xml:space="preserve">occurring first in a sequence of methodological steps capturing</w:t>
      </w:r>
      <w:r>
        <w:rPr>
          <w:iCs/>
          <w:i/>
        </w:rPr>
        <w:t xml:space="preserve"> </w:t>
      </w:r>
      <w:r>
        <w:rPr>
          <w:iCs/>
          <w:i/>
        </w:rPr>
        <w:t xml:space="preserve">individual features of urban form elements and their fundamental</w:t>
      </w:r>
      <w:r>
        <w:rPr>
          <w:iCs/>
          <w:i/>
        </w:rPr>
        <w:t xml:space="preserve"> </w:t>
      </w:r>
      <w:r>
        <w:rPr>
          <w:iCs/>
          <w:i/>
        </w:rPr>
        <w:t xml:space="preserve">relations</w:t>
      </w:r>
      <w:r>
        <w:t xml:space="preserve">. The link to the relational framework is crucial here as it</w:t>
      </w:r>
      <w:r>
        <w:t xml:space="preserve"> </w:t>
      </w:r>
      <w:r>
        <w:t xml:space="preserve">defines which relations are meant and later reflected in the whole</w:t>
      </w:r>
      <w:r>
        <w:t xml:space="preserve"> </w:t>
      </w:r>
      <w:r>
        <w:t xml:space="preserve">recognition model.</w:t>
      </w:r>
    </w:p>
    <w:p>
      <w:pPr>
        <w:pStyle w:val="BodyText"/>
      </w:pPr>
      <w:r>
        <w:t xml:space="preserve">The choice of characters affects the result of cluster analysis;</w:t>
      </w:r>
      <w:r>
        <w:t xml:space="preserve"> </w:t>
      </w:r>
      <w:r>
        <w:t xml:space="preserve">therefore, a potential embedded bias can cause a distortion of</w:t>
      </w:r>
      <w:r>
        <w:t xml:space="preserve"> </w:t>
      </w:r>
      <w:r>
        <w:t xml:space="preserve">clustering results towards aspects occurring multiple times or other</w:t>
      </w:r>
      <w:r>
        <w:t xml:space="preserve"> </w:t>
      </w:r>
      <w:r>
        <w:t xml:space="preserve">adverse effects. For that reason, specific principles of characters</w:t>
      </w:r>
      <w:r>
        <w:t xml:space="preserve"> </w:t>
      </w:r>
      <w:r>
        <w:t xml:space="preserve">selection were defined.</w:t>
      </w:r>
    </w:p>
    <w:bookmarkStart w:id="21" w:name="X3235207e357b69c8dfad006c0e7a54502bdc028"/>
    <w:p>
      <w:pPr>
        <w:pStyle w:val="Heading5"/>
      </w:pPr>
      <w:r>
        <w:t xml:space="preserve">Principles of character selection and definition</w:t>
      </w:r>
    </w:p>
    <w:p>
      <w:pPr>
        <w:pStyle w:val="FirstParagraph"/>
      </w:pPr>
      <w:r>
        <w:t xml:space="preserve">The idea of morphometric recognition of tissue types is based on</w:t>
      </w:r>
      <w:r>
        <w:t xml:space="preserve"> </w:t>
      </w:r>
      <w:r>
        <w:t xml:space="preserve">mixture problem, and the selection of morphometric characters then</w:t>
      </w:r>
      <w:r>
        <w:t xml:space="preserve"> </w:t>
      </w:r>
      <w:r>
        <w:t xml:space="preserve">build on the principles used within the selection of taxonomic</w:t>
      </w:r>
      <w:r>
        <w:t xml:space="preserve"> </w:t>
      </w:r>
      <w:r>
        <w:t xml:space="preserve">characters in biology, as defined by @sneath1973. Building on the</w:t>
      </w:r>
      <w:r>
        <w:t xml:space="preserve"> </w:t>
      </w:r>
      <w:r>
        <w:t xml:space="preserve">biological experience brings methodological grounds to the selection,</w:t>
      </w:r>
      <w:r>
        <w:t xml:space="preserve"> </w:t>
      </w:r>
      <w:r>
        <w:t xml:space="preserve">and it is expected that a final set of characters selected according to</w:t>
      </w:r>
      <w:r>
        <w:t xml:space="preserve"> </w:t>
      </w:r>
      <w:r>
        <w:t xml:space="preserve">these rules will describe an urban form suitable for recognition of</w:t>
      </w:r>
      <w:r>
        <w:t xml:space="preserve"> </w:t>
      </w:r>
      <w:r>
        <w:t xml:space="preserve">clusters. However, the validity of the set is still only hypothetical,</w:t>
      </w:r>
      <w:r>
        <w:t xml:space="preserve"> </w:t>
      </w:r>
      <w:r>
        <w:t xml:space="preserve">unlike the validity of individual characters which is tested throughout</w:t>
      </w:r>
      <w:r>
        <w:t xml:space="preserve"> </w:t>
      </w:r>
      <w:r>
        <w:t xml:space="preserve">the selection process.</w:t>
      </w:r>
    </w:p>
    <w:p>
      <w:pPr>
        <w:pStyle w:val="BodyText"/>
      </w:pPr>
      <w:r>
        <w:t xml:space="preserve">Selection strategy is tied to the classification of morphometric</w:t>
      </w:r>
      <w:r>
        <w:t xml:space="preserve"> </w:t>
      </w:r>
      <w:r>
        <w:t xml:space="preserve">characters into categories as defined in chapter 4 and, more</w:t>
      </w:r>
      <w:r>
        <w:t xml:space="preserve"> </w:t>
      </w:r>
      <w:r>
        <w:t xml:space="preserve">importantly, to the relational framework of urban form. There are three</w:t>
      </w:r>
      <w:r>
        <w:t xml:space="preserve"> </w:t>
      </w:r>
      <w:r>
        <w:t xml:space="preserve">top-level aims for the selection of primary characters. The set should: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Capture structural complexity of urban form by covering all</w:t>
      </w:r>
      <w:r>
        <w:rPr>
          <w:bCs/>
          <w:b/>
        </w:rPr>
        <w:t xml:space="preserve"> </w:t>
      </w:r>
      <w:r>
        <w:rPr>
          <w:bCs/>
          <w:b/>
        </w:rPr>
        <w:t xml:space="preserve">categories of morphometric characters:</w:t>
      </w:r>
    </w:p>
    <w:p>
      <w:pPr>
        <w:numPr>
          <w:ilvl w:val="1"/>
          <w:numId w:val="1002"/>
        </w:numPr>
        <w:pStyle w:val="Compact"/>
      </w:pPr>
      <w:r>
        <w:t xml:space="preserve">dimension</w:t>
      </w:r>
    </w:p>
    <w:p>
      <w:pPr>
        <w:numPr>
          <w:ilvl w:val="1"/>
          <w:numId w:val="1002"/>
        </w:numPr>
        <w:pStyle w:val="Compact"/>
      </w:pPr>
      <w:r>
        <w:t xml:space="preserve">shape</w:t>
      </w:r>
    </w:p>
    <w:p>
      <w:pPr>
        <w:numPr>
          <w:ilvl w:val="1"/>
          <w:numId w:val="1002"/>
        </w:numPr>
        <w:pStyle w:val="Compact"/>
      </w:pPr>
      <w:r>
        <w:t xml:space="preserve">spatial distribution</w:t>
      </w:r>
    </w:p>
    <w:p>
      <w:pPr>
        <w:numPr>
          <w:ilvl w:val="1"/>
          <w:numId w:val="1002"/>
        </w:numPr>
        <w:pStyle w:val="Compact"/>
      </w:pPr>
      <w:r>
        <w:t xml:space="preserve">intensity</w:t>
      </w:r>
    </w:p>
    <w:p>
      <w:pPr>
        <w:numPr>
          <w:ilvl w:val="1"/>
          <w:numId w:val="1002"/>
        </w:numPr>
        <w:pStyle w:val="Compact"/>
      </w:pPr>
      <w:r>
        <w:t xml:space="preserve">connectivity</w:t>
      </w:r>
    </w:p>
    <w:p>
      <w:pPr>
        <w:numPr>
          <w:ilvl w:val="1"/>
          <w:numId w:val="1002"/>
        </w:numPr>
        <w:pStyle w:val="Compact"/>
      </w:pPr>
      <w:r>
        <w:t xml:space="preserve">diversity</w:t>
      </w:r>
    </w:p>
    <w:p>
      <w:pPr>
        <w:pStyle w:val="FirstParagraph"/>
      </w:pPr>
      <w:r>
        <w:t xml:space="preserve">Each category captures different aspects of urban form, which all</w:t>
      </w:r>
      <w:r>
        <w:t xml:space="preserve"> </w:t>
      </w:r>
      <w:r>
        <w:t xml:space="preserve">should be incorporated to derive a complex description of urban</w:t>
      </w:r>
      <w:r>
        <w:t xml:space="preserve"> </w:t>
      </w:r>
      <w:r>
        <w:t xml:space="preserve">patterns. However, as different categories tend to focus on different</w:t>
      </w:r>
      <w:r>
        <w:t xml:space="preserve"> </w:t>
      </w:r>
      <w:r>
        <w:t xml:space="preserve">scales and elements (see chapter 3), not all are likely to be equally</w:t>
      </w:r>
      <w:r>
        <w:t xml:space="preserve"> </w:t>
      </w:r>
      <w:r>
        <w:t xml:space="preserve">represented. That is not an issue, rather a consequence of the nature</w:t>
      </w:r>
      <w:r>
        <w:t xml:space="preserve"> </w:t>
      </w:r>
      <w:r>
        <w:t xml:space="preserve">of characters and the aim of the recognition model.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Capture all fundamental elements of urban form</w:t>
      </w:r>
    </w:p>
    <w:p>
      <w:pPr>
        <w:pStyle w:val="FirstParagraph"/>
      </w:pPr>
      <w:r>
        <w:t xml:space="preserve">In this case, in the context of the relational framework, these are:</w:t>
      </w:r>
    </w:p>
    <w:p>
      <w:pPr>
        <w:numPr>
          <w:ilvl w:val="0"/>
          <w:numId w:val="1004"/>
        </w:numPr>
        <w:pStyle w:val="Compact"/>
      </w:pPr>
      <w:r>
        <w:t xml:space="preserve">building</w:t>
      </w:r>
    </w:p>
    <w:p>
      <w:pPr>
        <w:numPr>
          <w:ilvl w:val="0"/>
          <w:numId w:val="1004"/>
        </w:numPr>
        <w:pStyle w:val="Compact"/>
      </w:pPr>
      <w:r>
        <w:t xml:space="preserve">street network</w:t>
      </w:r>
    </w:p>
    <w:p>
      <w:pPr>
        <w:numPr>
          <w:ilvl w:val="0"/>
          <w:numId w:val="1004"/>
        </w:numPr>
        <w:pStyle w:val="Compact"/>
      </w:pPr>
      <w:r>
        <w:t xml:space="preserve">morphological cell</w:t>
      </w:r>
    </w:p>
    <w:p>
      <w:pPr>
        <w:pStyle w:val="FirstParagraph"/>
      </w:pPr>
      <w:r>
        <w:t xml:space="preserve">Urban form is composed of multiple elements. Hence all fundamental ones</w:t>
      </w:r>
      <w:r>
        <w:t xml:space="preserve"> </w:t>
      </w:r>
      <w:r>
        <w:t xml:space="preserve">should be captured. Here the attempt is to use as little of input data</w:t>
      </w:r>
      <w:r>
        <w:t xml:space="preserve"> </w:t>
      </w:r>
      <w:r>
        <w:t xml:space="preserve">as possible, to extend the applicability of the whole model. Other</w:t>
      </w:r>
      <w:r>
        <w:t xml:space="preserve"> </w:t>
      </w:r>
      <w:r>
        <w:t xml:space="preserve">elements (e.g., plot, open space, greenery) could be included, and the</w:t>
      </w:r>
      <w:r>
        <w:t xml:space="preserve"> </w:t>
      </w:r>
      <w:r>
        <w:t xml:space="preserve">resulting model would likely be more precise, but the availability of</w:t>
      </w:r>
      <w:r>
        <w:t xml:space="preserve"> </w:t>
      </w:r>
      <w:r>
        <w:t xml:space="preserve">such data is limited. This research uses only the three elements of</w:t>
      </w:r>
      <w:r>
        <w:t xml:space="preserve"> </w:t>
      </w:r>
      <w:r>
        <w:t xml:space="preserve">urban form defined in the relational framework (coming from two data</w:t>
      </w:r>
      <w:r>
        <w:t xml:space="preserve"> </w:t>
      </w:r>
      <w:r>
        <w:t xml:space="preserve">sources as MT is generated); hence this aim is focused on these only.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‌Capture cross-scale complexity of urban form by covering all</w:t>
      </w:r>
      <w:r>
        <w:rPr>
          <w:bCs/>
          <w:b/>
        </w:rPr>
        <w:t xml:space="preserve"> </w:t>
      </w:r>
      <w:r>
        <w:rPr>
          <w:bCs/>
          <w:b/>
        </w:rPr>
        <w:t xml:space="preserve">meaningful topological scales</w:t>
      </w:r>
    </w:p>
    <w:p>
      <w:pPr>
        <w:pStyle w:val="FirstParagraph"/>
      </w:pPr>
      <w:r>
        <w:t xml:space="preserve">The relational framework defines three topological scales:</w:t>
      </w:r>
    </w:p>
    <w:p>
      <w:pPr>
        <w:numPr>
          <w:ilvl w:val="0"/>
          <w:numId w:val="1006"/>
        </w:numPr>
        <w:pStyle w:val="Compact"/>
      </w:pPr>
      <w:r>
        <w:t xml:space="preserve">single/small</w:t>
      </w:r>
    </w:p>
    <w:p>
      <w:pPr>
        <w:numPr>
          <w:ilvl w:val="0"/>
          <w:numId w:val="1006"/>
        </w:numPr>
        <w:pStyle w:val="Compact"/>
      </w:pPr>
      <w:r>
        <w:t xml:space="preserve">medium</w:t>
      </w:r>
    </w:p>
    <w:p>
      <w:pPr>
        <w:numPr>
          <w:ilvl w:val="0"/>
          <w:numId w:val="1006"/>
        </w:numPr>
        <w:pStyle w:val="Compact"/>
      </w:pPr>
      <w:r>
        <w:t xml:space="preserve">large</w:t>
      </w:r>
    </w:p>
    <w:p>
      <w:pPr>
        <w:pStyle w:val="FirstParagraph"/>
      </w:pPr>
      <w:r>
        <w:t xml:space="preserve">For tissue type recognition, not all scales are equally meaningful, as</w:t>
      </w:r>
      <w:r>
        <w:t xml:space="preserve"> </w:t>
      </w:r>
      <w:r>
        <w:t xml:space="preserve">the spatial extent of tissues is usually restricted. However, S, M and</w:t>
      </w:r>
      <w:r>
        <w:t xml:space="preserve"> </w:t>
      </w:r>
      <w:r>
        <w:t xml:space="preserve">L are all relevant for the scale of urban tissue and should all be</w:t>
      </w:r>
      <w:r>
        <w:t xml:space="preserve"> </w:t>
      </w:r>
      <w:r>
        <w:t xml:space="preserve">represented. The city and its urban form are composed of complexities</w:t>
      </w:r>
      <w:r>
        <w:t xml:space="preserve"> </w:t>
      </w:r>
      <w:r>
        <w:t xml:space="preserve">occurring on different scales. Capturing them all together within the</w:t>
      </w:r>
      <w:r>
        <w:t xml:space="preserve"> </w:t>
      </w:r>
      <w:r>
        <w:t xml:space="preserve">single model allows the description of cross-scale complexity needed</w:t>
      </w:r>
      <w:r>
        <w:t xml:space="preserve"> </w:t>
      </w:r>
      <w:r>
        <w:t xml:space="preserve">for systematic morphometric characteristics of built-up patterns.</w:t>
      </w:r>
    </w:p>
    <w:p>
      <w:pPr>
        <w:pStyle w:val="BodyText"/>
      </w:pPr>
      <w:r>
        <w:t xml:space="preserve">To fulfil the aims, the relational framework comes to help with defined</w:t>
      </w:r>
      <w:r>
        <w:t xml:space="preserve"> </w:t>
      </w:r>
      <w:r>
        <w:t xml:space="preserve">subsets as a combination of elements and scales, combining second and</w:t>
      </w:r>
      <w:r>
        <w:t xml:space="preserve"> </w:t>
      </w:r>
      <w:r>
        <w:t xml:space="preserve">third aim into a single solution. Each of the subsets represents</w:t>
      </w:r>
      <w:r>
        <w:t xml:space="preserve"> </w:t>
      </w:r>
      <w:r>
        <w:t xml:space="preserve">specific relations between specific elements, hence covering all</w:t>
      </w:r>
      <w:r>
        <w:t xml:space="preserve"> </w:t>
      </w:r>
      <w:r>
        <w:t xml:space="preserve">subsets will help the pursuit of complex description. Then, having</w:t>
      </w:r>
      <w:r>
        <w:t xml:space="preserve"> </w:t>
      </w:r>
      <w:r>
        <w:t xml:space="preserve">subsets, meaningful characters for each subset should be identified.</w:t>
      </w:r>
      <w:r>
        <w:t xml:space="preserve"> </w:t>
      </w:r>
      <w:r>
        <w:t xml:space="preserve">The following procedure directly builds on the @sneath1973 to</w:t>
      </w:r>
      <w:r>
        <w:t xml:space="preserve"> </w:t>
      </w:r>
      <w:r>
        <w:t xml:space="preserve">determine a methodical approach to the selection of the final set of</w:t>
      </w:r>
      <w:r>
        <w:t xml:space="preserve"> </w:t>
      </w:r>
      <w:r>
        <w:t xml:space="preserve">morphometric characters. Steps of selection and elimination should</w:t>
      </w:r>
      <w:r>
        <w:t xml:space="preserve"> </w:t>
      </w:r>
      <w:r>
        <w:t xml:space="preserve">follow this sequence: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Extract all characters used in relevant literature</w:t>
      </w:r>
    </w:p>
    <w:p>
      <w:pPr>
        <w:pStyle w:val="FirstParagraph"/>
      </w:pPr>
      <w:r>
        <w:t xml:space="preserve">The starting point should be a wide range of characters used within</w:t>
      </w:r>
      <w:r>
        <w:t xml:space="preserve"> </w:t>
      </w:r>
      <w:r>
        <w:t xml:space="preserve">relevant literature, as such characters are already tested, and it is</w:t>
      </w:r>
      <w:r>
        <w:t xml:space="preserve"> </w:t>
      </w:r>
      <w:r>
        <w:t xml:space="preserve">expected that they bear significant meaning in the description of urban</w:t>
      </w:r>
      <w:r>
        <w:t xml:space="preserve"> </w:t>
      </w:r>
      <w:r>
        <w:t xml:space="preserve">form. This extraction has already been done in Chapter 4, so the</w:t>
      </w:r>
      <w:r>
        <w:t xml:space="preserve"> </w:t>
      </w:r>
      <w:r>
        <w:t xml:space="preserve">resulting database of morphometric characters can be directly used.</w:t>
      </w:r>
      <w:r>
        <w:t xml:space="preserve"> </w:t>
      </w:r>
      <w:r>
        <w:t xml:space="preserve">This database works as the principal source of characters. Due to its</w:t>
      </w:r>
      <w:r>
        <w:t xml:space="preserve"> </w:t>
      </w:r>
      <w:r>
        <w:t xml:space="preserve">extent, it is expected that the majority of possible characters is</w:t>
      </w:r>
      <w:r>
        <w:t xml:space="preserve"> </w:t>
      </w:r>
      <w:r>
        <w:t xml:space="preserve">included (keeping in mind identified gaps).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Select characters using data intended to be used within each</w:t>
      </w:r>
      <w:r>
        <w:rPr>
          <w:bCs/>
          <w:b/>
        </w:rPr>
        <w:t xml:space="preserve"> </w:t>
      </w:r>
      <w:r>
        <w:rPr>
          <w:bCs/>
          <w:b/>
        </w:rPr>
        <w:t xml:space="preserve">subset</w:t>
      </w:r>
    </w:p>
    <w:p>
      <w:pPr>
        <w:pStyle w:val="FirstParagraph"/>
      </w:pPr>
      <w:r>
        <w:t xml:space="preserve">Not all characters are based on the same data sources used within this</w:t>
      </w:r>
      <w:r>
        <w:t xml:space="preserve"> </w:t>
      </w:r>
      <w:r>
        <w:t xml:space="preserve">research and relational framework (see Chapter 6 for details). Some can</w:t>
      </w:r>
      <w:r>
        <w:t xml:space="preserve"> </w:t>
      </w:r>
      <w:r>
        <w:t xml:space="preserve">be adapted (e.g., a morphological cell can be, in some cases, used</w:t>
      </w:r>
      <w:r>
        <w:t xml:space="preserve"> </w:t>
      </w:r>
      <w:del w:id="1" w:author="unknown">
        <w:r>
          <w:delText xml:space="preserve">instead of the plot)</w:delText>
        </w:r>
      </w:del>
      <w:ins w:id="1" w:author="unknown">
        <w:r>
          <w:t xml:space="preserve">as a spatial unit where plot is normally</w:t>
        </w:r>
        <w:r>
          <w:t xml:space="preserve"> </w:t>
        </w:r>
        <w:r>
          <w:t xml:space="preserve">used)</w:t>
        </w:r>
      </w:ins>
      <w:r>
        <w:t xml:space="preserve">, but some are based on the different sources of data.</w:t>
      </w:r>
      <w:r>
        <w:t xml:space="preserve"> </w:t>
      </w:r>
      <w:r>
        <w:t xml:space="preserve">Characters which could not be used within subsets of the relational</w:t>
      </w:r>
      <w:r>
        <w:t xml:space="preserve"> </w:t>
      </w:r>
      <w:r>
        <w:t xml:space="preserve">framework are then excluded from the initial selection.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Adapt characters to fit the framework</w:t>
      </w:r>
    </w:p>
    <w:p>
      <w:pPr>
        <w:pStyle w:val="FirstParagraph"/>
      </w:pPr>
      <w:r>
        <w:t xml:space="preserve">Those characters which are applicable, but are not readily available to</w:t>
      </w:r>
      <w:r>
        <w:t xml:space="preserve"> </w:t>
      </w:r>
      <w:r>
        <w:t xml:space="preserve">be used within the relational framework should be adapted to fit the</w:t>
      </w:r>
      <w:r>
        <w:t xml:space="preserve"> </w:t>
      </w:r>
      <w:r>
        <w:t xml:space="preserve">framework. It comprises mostly translation of plot-based characters to</w:t>
      </w:r>
      <w:r>
        <w:t xml:space="preserve"> </w:t>
      </w:r>
      <w:r>
        <w:t xml:space="preserve">cell-based and metric-based characters into topology-based. Adaptation</w:t>
      </w:r>
      <w:r>
        <w:t xml:space="preserve"> </w:t>
      </w:r>
      <w:r>
        <w:t xml:space="preserve">should be made with a sense of the meaning of each character which</w:t>
      </w:r>
      <w:r>
        <w:t xml:space="preserve"> </w:t>
      </w:r>
      <w:r>
        <w:t xml:space="preserve">should not be significantly changed. Otherwise, its foundation in</w:t>
      </w:r>
      <w:r>
        <w:t xml:space="preserve"> </w:t>
      </w:r>
      <w:r>
        <w:t xml:space="preserve">literature would be questionable, and a character should be seen as a</w:t>
      </w:r>
      <w:r>
        <w:t xml:space="preserve"> </w:t>
      </w:r>
      <w:r>
        <w:t xml:space="preserve">newly developed one.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Eliminate logical correlations</w:t>
      </w:r>
    </w:p>
    <w:p>
      <w:pPr>
        <w:pStyle w:val="FirstParagraph"/>
      </w:pPr>
      <w:r>
        <w:t xml:space="preserve">Logically correlated characters should be omitted. Otherwise, the</w:t>
      </w:r>
      <w:r>
        <w:t xml:space="preserve"> </w:t>
      </w:r>
      <w:r>
        <w:t xml:space="preserve">feature which is causing the correlation could distort the results of</w:t>
      </w:r>
      <w:r>
        <w:t xml:space="preserve"> </w:t>
      </w:r>
      <w:r>
        <w:t xml:space="preserve">the clustering. Fully correlated characters caused by the causality</w:t>
      </w:r>
      <w:r>
        <w:t xml:space="preserve"> </w:t>
      </w:r>
      <w:r>
        <w:t xml:space="preserve">(because A equals 1, B will be 1) have to be excluded, and only one</w:t>
      </w:r>
      <w:r>
        <w:t xml:space="preserve"> </w:t>
      </w:r>
      <w:r>
        <w:t xml:space="preserve">should be kept. Partial logical correlation depends on the nature of</w:t>
      </w:r>
      <w:r>
        <w:t xml:space="preserve"> </w:t>
      </w:r>
      <w:r>
        <w:t xml:space="preserve">other factors that are affecting character. If they reflect variation,</w:t>
      </w:r>
      <w:r>
        <w:t xml:space="preserve"> </w:t>
      </w:r>
      <w:r>
        <w:t xml:space="preserve">we can include them. Also,</w:t>
      </w:r>
      <w:r>
        <w:t xml:space="preserve"> </w:t>
      </w:r>
      <w:r>
        <w:t xml:space="preserve">“</w:t>
      </w:r>
      <w:r>
        <w:rPr>
          <w:iCs/>
          <w:i/>
        </w:rPr>
        <w:t xml:space="preserve">characters that are tautological - those</w:t>
      </w:r>
      <w:r>
        <w:rPr>
          <w:iCs/>
          <w:i/>
        </w:rPr>
        <w:t xml:space="preserve"> </w:t>
      </w:r>
      <w:r>
        <w:rPr>
          <w:iCs/>
          <w:i/>
        </w:rPr>
        <w:t xml:space="preserve">that are true by definition as well as those that are based on</w:t>
      </w:r>
      <w:r>
        <w:rPr>
          <w:iCs/>
          <w:i/>
        </w:rPr>
        <w:t xml:space="preserve"> </w:t>
      </w:r>
      <w:r>
        <w:rPr>
          <w:iCs/>
          <w:i/>
        </w:rPr>
        <w:t xml:space="preserve">properties known to be obligatory - should not be included.</w:t>
      </w:r>
      <w:r>
        <w:t xml:space="preserve">”</w:t>
      </w:r>
      <w:r>
        <w:t xml:space="preserve"> </w:t>
      </w:r>
      <w:r>
        <w:t xml:space="preserve">[@sneath1973, p.104]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Eliminate ineffective characters</w:t>
      </w:r>
    </w:p>
    <w:p>
      <w:pPr>
        <w:pStyle w:val="FirstParagraph"/>
      </w:pPr>
      <w:r>
        <w:t xml:space="preserve">Due to the nature of the analysis, working with large-scale data, the</w:t>
      </w:r>
      <w:r>
        <w:t xml:space="preserve"> </w:t>
      </w:r>
      <w:r>
        <w:t xml:space="preserve">process of measuring has to be computationally efficient. Some of the</w:t>
      </w:r>
      <w:r>
        <w:t xml:space="preserve"> </w:t>
      </w:r>
      <w:r>
        <w:t xml:space="preserve">characters are not easily measurable, and it has to be evaluated</w:t>
      </w:r>
      <w:r>
        <w:t xml:space="preserve"> </w:t>
      </w:r>
      <w:r>
        <w:t xml:space="preserve">whether the value of the characters would balance the difficulty of</w:t>
      </w:r>
      <w:r>
        <w:t xml:space="preserve"> </w:t>
      </w:r>
      <w:r>
        <w:t xml:space="preserve">implementation and/or computational demand. Examples of such characters</w:t>
      </w:r>
      <w:r>
        <w:t xml:space="preserve"> </w:t>
      </w:r>
      <w:r>
        <w:t xml:space="preserve">could be those based on expensive generative elements like axial maps</w:t>
      </w:r>
      <w:r>
        <w:t xml:space="preserve"> </w:t>
      </w:r>
      <w:r>
        <w:t xml:space="preserve">[@hillier1996] or topological skeleton [@schirmer2015], or</w:t>
      </w:r>
      <w:r>
        <w:t xml:space="preserve"> </w:t>
      </w:r>
      <w:r>
        <w:t xml:space="preserve">characters which implementation details are improperly documented in</w:t>
      </w:r>
      <w:r>
        <w:t xml:space="preserve"> </w:t>
      </w:r>
      <w:r>
        <w:t xml:space="preserve">the literature.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Add characters to minimise gaps in subsets</w:t>
      </w:r>
    </w:p>
    <w:p>
      <w:pPr>
        <w:pStyle w:val="FirstParagraph"/>
      </w:pPr>
      <w:r>
        <w:t xml:space="preserve">The database of characters showed an imbalance of different categories</w:t>
      </w:r>
      <w:r>
        <w:t xml:space="preserve"> </w:t>
      </w:r>
      <w:r>
        <w:t xml:space="preserve">and pointed out gaps, especially in the measuring of diversity.</w:t>
      </w:r>
      <w:r>
        <w:t xml:space="preserve"> </w:t>
      </w:r>
      <w:r>
        <w:t xml:space="preserve">Moreover, the relational framework brings some subsets, which are often</w:t>
      </w:r>
      <w:r>
        <w:t xml:space="preserve"> </w:t>
      </w:r>
      <w:r>
        <w:t xml:space="preserve">overlooked in the existing literature. While the overall balance</w:t>
      </w:r>
      <w:r>
        <w:t xml:space="preserve"> </w:t>
      </w:r>
      <w:r>
        <w:t xml:space="preserve">between subsets and categories is only theoretical and would not</w:t>
      </w:r>
      <w:r>
        <w:t xml:space="preserve"> </w:t>
      </w:r>
      <w:r>
        <w:t xml:space="preserve">reflect different nature and importance of different subsets, each of</w:t>
      </w:r>
      <w:r>
        <w:t xml:space="preserve"> </w:t>
      </w:r>
      <w:r>
        <w:t xml:space="preserve">them should be sufficiently covered to capture the complex phenomenon</w:t>
      </w:r>
      <w:r>
        <w:t xml:space="preserve"> </w:t>
      </w:r>
      <w:r>
        <w:t xml:space="preserve">of urban form structure. That may involve the development of new</w:t>
      </w:r>
      <w:r>
        <w:t xml:space="preserve"> </w:t>
      </w:r>
      <w:r>
        <w:t xml:space="preserve">characters.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Exclude invariant characters</w:t>
      </w:r>
    </w:p>
    <w:p>
      <w:pPr>
        <w:pStyle w:val="FirstParagraph"/>
      </w:pPr>
      <w:r>
        <w:t xml:space="preserve">Some characters might be invariant over the entire sample. Those should</w:t>
      </w:r>
      <w:r>
        <w:t xml:space="preserve"> </w:t>
      </w:r>
      <w:r>
        <w:t xml:space="preserve">not be included as they are not bearing any morphometric value.</w:t>
      </w:r>
      <w:r>
        <w:t xml:space="preserve"> </w:t>
      </w:r>
      <w:r>
        <w:t xml:space="preserve">However, this exclusion is an ongoing process because it depends on</w:t>
      </w:r>
      <w:r>
        <w:t xml:space="preserve"> </w:t>
      </w:r>
      <w:r>
        <w:t xml:space="preserve">actual measured values. Moreover, the invariance in one sample of data</w:t>
      </w:r>
      <w:r>
        <w:t xml:space="preserve"> </w:t>
      </w:r>
      <w:r>
        <w:t xml:space="preserve">does not mean that the character overall is not valuable.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Limit empirical correlation</w:t>
      </w:r>
    </w:p>
    <w:p>
      <w:pPr>
        <w:pStyle w:val="FirstParagraph"/>
      </w:pPr>
      <w:r>
        <w:t xml:space="preserve">When we have the evidence that more than one factor affects two</w:t>
      </w:r>
      <w:r>
        <w:t xml:space="preserve"> </w:t>
      </w:r>
      <w:r>
        <w:t xml:space="preserve">correlated characters within a study, regardless of whether this</w:t>
      </w:r>
      <w:r>
        <w:t xml:space="preserve"> </w:t>
      </w:r>
      <w:r>
        <w:t xml:space="preserve">evidence comes from within a study or from outside, we would include</w:t>
      </w:r>
      <w:r>
        <w:t xml:space="preserve"> </w:t>
      </w:r>
      <w:r>
        <w:t xml:space="preserve">both characters; otherwise, we would employ only one. We assume that at</w:t>
      </w:r>
      <w:r>
        <w:t xml:space="preserve"> </w:t>
      </w:r>
      <w:r>
        <w:t xml:space="preserve">least some independent sources of the variation in any empirical</w:t>
      </w:r>
      <w:r>
        <w:t xml:space="preserve"> </w:t>
      </w:r>
      <w:r>
        <w:t xml:space="preserve">correlation unless we have reason to believe otherwise.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Exclude characters which cannot capture patterns</w:t>
      </w:r>
      <w:r>
        <w:t xml:space="preserve">.</w:t>
      </w:r>
    </w:p>
    <w:p>
      <w:pPr>
        <w:pStyle w:val="FirstParagraph"/>
      </w:pPr>
      <w:r>
        <w:t xml:space="preserve">Some characters may show random-like spatial distribution, meaning that</w:t>
      </w:r>
      <w:r>
        <w:t xml:space="preserve"> </w:t>
      </w:r>
      <w:r>
        <w:t xml:space="preserve">the geographical location has no relationship to the actual value.</w:t>
      </w:r>
      <w:r>
        <w:t xml:space="preserve"> </w:t>
      </w:r>
      <w:r>
        <w:t xml:space="preserve">These characters do not have the value within this framework, as they</w:t>
      </w:r>
      <w:r>
        <w:t xml:space="preserve"> </w:t>
      </w:r>
      <w:r>
        <w:t xml:space="preserve">are not able to describe a spatial pattern. To test the capability of</w:t>
      </w:r>
      <w:r>
        <w:t xml:space="preserve"> </w:t>
      </w:r>
      <w:r>
        <w:t xml:space="preserve">each character to capture such patterns is used spatial autocorrelation</w:t>
      </w:r>
      <w:r>
        <w:t xml:space="preserve"> </w:t>
      </w:r>
      <w:r>
        <w:t xml:space="preserve">analysis based on global Moran’s I [@moran1950notes]. Those</w:t>
      </w:r>
      <w:r>
        <w:t xml:space="preserve"> </w:t>
      </w:r>
      <w:r>
        <w:t xml:space="preserve">characters without a significant autocorrelation should be excluded as</w:t>
      </w:r>
      <w:r>
        <w:t xml:space="preserve"> </w:t>
      </w:r>
      <w:r>
        <w:t xml:space="preserve">they do not bear any value in the process of identification of tissue</w:t>
      </w:r>
      <w:r>
        <w:t xml:space="preserve"> </w:t>
      </w:r>
      <w:r>
        <w:t xml:space="preserve">types.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Balance scales and uniqueness of values</w:t>
      </w:r>
      <w:r>
        <w:t xml:space="preserve">.</w:t>
      </w:r>
    </w:p>
    <w:p>
      <w:pPr>
        <w:pStyle w:val="FirstParagraph"/>
      </w:pPr>
      <w:r>
        <w:t xml:space="preserve">The set of taxonomic characters has to be balanced regarding the scale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uniqueness</w:t>
      </w:r>
      <w:r>
        <w:t xml:space="preserve"> </w:t>
      </w:r>
      <w:r>
        <w:t xml:space="preserve">of values. Some of the initially identified</w:t>
      </w:r>
      <w:r>
        <w:t xml:space="preserve"> </w:t>
      </w:r>
      <w:r>
        <w:t xml:space="preserve">characters are possible to measure on different topological scales. Due</w:t>
      </w:r>
      <w:r>
        <w:t xml:space="preserve"> </w:t>
      </w:r>
      <w:r>
        <w:t xml:space="preserve">to the logical correlations between them, only one has to be used. The</w:t>
      </w:r>
      <w:r>
        <w:t xml:space="preserve"> </w:t>
      </w:r>
      <w:r>
        <w:t xml:space="preserve">selection is trying to use the most appropriate in terms of the meaning</w:t>
      </w:r>
      <w:r>
        <w:t xml:space="preserve"> </w:t>
      </w:r>
      <w:r>
        <w:t xml:space="preserve">of the character (which might be more suitable to the street edge than</w:t>
      </w:r>
      <w:r>
        <w:t xml:space="preserve"> </w:t>
      </w:r>
      <w:r>
        <w:t xml:space="preserve">a block, for example). It also aims to limit the characters with</w:t>
      </w:r>
      <w:r>
        <w:t xml:space="preserve"> </w:t>
      </w:r>
      <w:r>
        <w:t xml:space="preserve">limited uniqueness of values. Because the values are always stored on</w:t>
      </w:r>
      <w:r>
        <w:t xml:space="preserve"> </w:t>
      </w:r>
      <w:r>
        <w:t xml:space="preserve">the smallest scale, the values of characters measured on the block</w:t>
      </w:r>
      <w:r>
        <w:t xml:space="preserve"> </w:t>
      </w:r>
      <w:r>
        <w:t xml:space="preserve">scale are shared among all elements in the block. The intention is to</w:t>
      </w:r>
      <w:r>
        <w:t xml:space="preserve"> </w:t>
      </w:r>
      <w:r>
        <w:t xml:space="preserve">limit those characters to a minimum.</w:t>
      </w:r>
    </w:p>
    <w:p>
      <w:pPr>
        <w:pStyle w:val="BodyText"/>
      </w:pPr>
      <w:r>
        <w:t xml:space="preserve">The data on selection itself, starting from the database retrieved from</w:t>
      </w:r>
      <w:r>
        <w:t xml:space="preserve"> </w:t>
      </w:r>
      <w:r>
        <w:t xml:space="preserve">chapter 4 is available as Appendix 7.1. It illustrates the selection</w:t>
      </w:r>
      <w:r>
        <w:t xml:space="preserve"> </w:t>
      </w:r>
      <w:r>
        <w:t xml:space="preserve">process determining which characters should be part of the final set.</w:t>
      </w:r>
      <w:r>
        <w:t xml:space="preserve"> </w:t>
      </w:r>
      <w:r>
        <w:t xml:space="preserve">The following section describes the final set of 74 primary characters</w:t>
      </w:r>
      <w:r>
        <w:t xml:space="preserve"> </w:t>
      </w:r>
      <w:r>
        <w:t xml:space="preserve">only.</w:t>
      </w:r>
    </w:p>
    <w:bookmarkEnd w:id="21"/>
    <w:bookmarkStart w:id="22" w:name="identified-set-of-primary-characters"/>
    <w:p>
      <w:pPr>
        <w:pStyle w:val="Heading5"/>
      </w:pPr>
      <w:r>
        <w:t xml:space="preserve">Identified set of primary characters</w:t>
      </w:r>
    </w:p>
    <w:p>
      <w:pPr>
        <w:pStyle w:val="FirstParagraph"/>
      </w:pPr>
      <w:r>
        <w:t xml:space="preserve">Based on the principles described in the section above, the following</w:t>
      </w:r>
      <w:r>
        <w:t xml:space="preserve"> </w:t>
      </w:r>
      <w:r>
        <w:t xml:space="preserve">morphometric characters compose the final set of primary characters.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Area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18"/>
        </w:numPr>
        <w:pStyle w:val="Compact"/>
      </w:pP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</w:p>
    <w:p>
      <w:pPr>
        <w:pStyle w:val="FirstParagraph"/>
      </w:pPr>
      <w:r>
        <w:t xml:space="preserve">and defined as an area covered by a building footprint in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Height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h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</w:p>
    <w:p>
      <w:pPr>
        <w:pStyle w:val="FirstParagraph"/>
      </w:pPr>
      <w:r>
        <w:t xml:space="preserve">and defined as building height in m measured optimally as weighted mean</w:t>
      </w:r>
      <w:r>
        <w:t xml:space="preserve"> </w:t>
      </w:r>
      <w:r>
        <w:t xml:space="preserve">height (in case of buildings with multiple parts of different height).</w:t>
      </w:r>
      <w:r>
        <w:t xml:space="preserve"> </w:t>
      </w:r>
      <w:r>
        <w:t xml:space="preserve">It is a required input value not measured within the morphometric</w:t>
      </w:r>
      <w:r>
        <w:t xml:space="preserve"> </w:t>
      </w:r>
      <w:r>
        <w:t xml:space="preserve">assessment itself.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Volume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22"/>
        </w:numPr>
        <w:pStyle w:val="Compact"/>
      </w:pPr>
      <m:oMath>
        <m:sSub>
          <m:e>
            <m:r>
              <m:t>v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×</m:t>
        </m:r>
        <m:sSub>
          <m:e>
            <m:r>
              <m:t>h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</w:p>
    <w:p>
      <w:pPr>
        <w:pStyle w:val="FirstParagraph"/>
      </w:pPr>
      <w:r>
        <w:t xml:space="preserve">and defined as building footprint multiplied by its height in m</w:t>
      </w:r>
      <w:r>
        <w:rPr>
          <w:vertAlign w:val="superscript"/>
        </w:rPr>
        <w:t xml:space="preserve">3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Perimeter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24"/>
        </w:numPr>
        <w:pStyle w:val="Compact"/>
      </w:pP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</w:p>
    <w:p>
      <w:pPr>
        <w:pStyle w:val="FirstParagraph"/>
      </w:pPr>
      <w:r>
        <w:t xml:space="preserve">and defined as the sum of lengths of the building exterior walls in m.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Courtyard area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26"/>
        </w:numPr>
        <w:pStyle w:val="Compact"/>
      </w:pP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</m:sub>
        </m:sSub>
      </m:oMath>
    </w:p>
    <w:p>
      <w:pPr>
        <w:pStyle w:val="FirstParagraph"/>
      </w:pPr>
      <w:r>
        <w:t xml:space="preserve">and defined as the sum of areas of interior holes in footprint polygons</w:t>
      </w:r>
      <w:r>
        <w:t xml:space="preserve"> </w:t>
      </w:r>
      <w:r>
        <w:t xml:space="preserve">in m</w:t>
      </w:r>
      <w:r>
        <w:rPr>
          <w:vertAlign w:val="superscript"/>
        </w:rPr>
        <w:t xml:space="preserve">2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Form factor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28"/>
        </w:numPr>
        <w:pStyle w:val="Compact"/>
      </w:pPr>
      <m:oMath>
        <m:r>
          <m:t>F</m:t>
        </m:r>
        <m:r>
          <m:t>o</m:t>
        </m:r>
        <m:sSub>
          <m:e>
            <m:r>
              <m:t>F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num>
          <m:den>
            <m:sSubSup>
              <m:e>
                <m:r>
                  <m:t>v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  <m:sup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sup>
            </m:sSubSup>
          </m:den>
        </m:f>
      </m:oMath>
      <w:r>
        <w:t xml:space="preserve">.</w:t>
      </w:r>
    </w:p>
    <w:p>
      <w:pPr>
        <w:pStyle w:val="FirstParagraph"/>
      </w:pPr>
      <w:r>
        <w:t xml:space="preserve">It captures three-dimensional unitless shape characteristic of a</w:t>
      </w:r>
      <w:r>
        <w:t xml:space="preserve"> </w:t>
      </w:r>
      <w:r>
        <w:t xml:space="preserve">building envelope unbiased by the building size [@bourdic2012].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Volume to façade ratio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30"/>
        </w:numPr>
        <w:pStyle w:val="Compact"/>
      </w:pPr>
      <m:oMath>
        <m:r>
          <m:t>V</m:t>
        </m:r>
        <m:r>
          <m:t>F</m:t>
        </m:r>
        <m:sSub>
          <m:e>
            <m:r>
              <m:t>R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  <m:r>
              <m:rPr>
                <m:sty m:val="p"/>
              </m:rPr>
              <m:t>×</m:t>
            </m:r>
            <m:sSub>
              <m:e>
                <m:r>
                  <m:t>h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den>
        </m:f>
      </m:oMath>
      <w:r>
        <w:t xml:space="preserve">.</w:t>
      </w:r>
    </w:p>
    <w:p>
      <w:pPr>
        <w:pStyle w:val="FirstParagraph"/>
      </w:pPr>
      <w:r>
        <w:t xml:space="preserve">It captures the aspect of the three-dimensional shape of a building</w:t>
      </w:r>
      <w:r>
        <w:t xml:space="preserve"> </w:t>
      </w:r>
      <w:r>
        <w:t xml:space="preserve">envelope able to distinguish building types, as shown by</w:t>
      </w:r>
      <w:r>
        <w:t xml:space="preserve"> </w:t>
      </w:r>
      <w:r>
        <w:t xml:space="preserve">@schirmer2015. It can be seen as a proxy of volumetric compactness.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Circular compactness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32"/>
        </w:numPr>
        <w:pStyle w:val="Compact"/>
      </w:pPr>
      <m:oMath>
        <m:r>
          <m:t>C</m:t>
        </m:r>
        <m:r>
          <m:t>C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  <m:r>
                  <m:t>C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C</m:t>
            </m:r>
          </m:sub>
        </m:sSub>
      </m:oMath>
      <w:r>
        <w:t xml:space="preserve"> </w:t>
      </w:r>
      <w:r>
        <w:t xml:space="preserve">is an area of minimal enclosing circle. It captures</w:t>
      </w:r>
      <w:r>
        <w:t xml:space="preserve"> </w:t>
      </w:r>
      <w:r>
        <w:t xml:space="preserve">the relation of building footprint shape to its minimal enclosing</w:t>
      </w:r>
      <w:r>
        <w:t xml:space="preserve"> </w:t>
      </w:r>
      <w:r>
        <w:t xml:space="preserve">circle, illustrating the similarity of shape and circle</w:t>
      </w:r>
      <w:r>
        <w:t xml:space="preserve"> </w:t>
      </w:r>
      <w:r>
        <w:t xml:space="preserve">[@dibble2017].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Corners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34"/>
        </w:numPr>
        <w:pStyle w:val="Compact"/>
      </w:pPr>
      <m:oMath>
        <m:r>
          <m:t>C</m:t>
        </m:r>
        <m:r>
          <m:t>o</m:t>
        </m:r>
        <m:sSub>
          <m:e>
            <m:r>
              <m:t>r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c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defined as a vertex of building exterior shape with</w:t>
      </w:r>
      <w:r>
        <w:t xml:space="preserve"> </w:t>
      </w:r>
      <w:r>
        <w:t xml:space="preserve">an angle between adjacent line segments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170 degrees. It uses</w:t>
      </w:r>
      <w:r>
        <w:t xml:space="preserve"> </w:t>
      </w:r>
      <w:r>
        <w:t xml:space="preserve">only external shape (</w:t>
      </w:r>
      <w:r>
        <w:rPr>
          <w:rStyle w:val="VerbatimChar"/>
        </w:rPr>
        <w:t xml:space="preserve">shapely.geometry.exterior</w:t>
      </w:r>
      <w:r>
        <w:t xml:space="preserve">), courtyards are not</w:t>
      </w:r>
      <w:r>
        <w:t xml:space="preserve"> </w:t>
      </w:r>
      <w:r>
        <w:t xml:space="preserve">included. Character is adapted from [@steiniger2008] to exclude</w:t>
      </w:r>
      <w:r>
        <w:t xml:space="preserve"> </w:t>
      </w:r>
      <w:r>
        <w:t xml:space="preserve">non-corner-like vertices.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Squareness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36"/>
        </w:numPr>
        <w:pStyle w:val="Compact"/>
      </w:pPr>
      <m:oMath>
        <m:r>
          <m:t>S</m:t>
        </m:r>
        <m:r>
          <m:t>q</m:t>
        </m:r>
        <m:sSub>
          <m:e>
            <m:r>
              <m:t>u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D</m:t>
                    </m:r>
                  </m:e>
                  <m: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b</m:t>
                        </m:r>
                        <m:r>
                          <m:t>l</m:t>
                        </m:r>
                        <m:sSub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b>
                    </m:sSub>
                  </m:sub>
                </m:sSub>
              </m:e>
            </m:nary>
          </m:num>
          <m:den>
            <m:r>
              <m:t>n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deviation of angle of corner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from 90</w:t>
      </w:r>
      <w:r>
        <w:t xml:space="preserve"> </w:t>
      </w:r>
      <w:r>
        <w:t xml:space="preserve">degrees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number of corners.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Equivalent rectangular index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38"/>
        </w:numPr>
        <w:pStyle w:val="Compact"/>
      </w:pPr>
      <w:r>
        <w:t xml:space="preserve">$ERI_{blg} = \sqrt{{a_{blg}} \over {a_{blgB}}} * {p_{blgB} \over p_{blg}}$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an area of a minimal rotated bounding rectangle of</w:t>
      </w:r>
      <w:r>
        <w:t xml:space="preserve"> </w:t>
      </w:r>
      <w:r>
        <w:t xml:space="preserve">a building (MBR) footprint and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its perimeter of MBR. It is a</w:t>
      </w:r>
      <w:r>
        <w:t xml:space="preserve"> </w:t>
      </w:r>
      <w:r>
        <w:t xml:space="preserve">measure of shape complexity identified by @basaraner2017 as the shape</w:t>
      </w:r>
      <w:r>
        <w:t xml:space="preserve"> </w:t>
      </w:r>
      <w:r>
        <w:t xml:space="preserve">characters with the best performance.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Elongation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40"/>
        </w:numPr>
        <w:pStyle w:val="Compact"/>
      </w:pPr>
      <m:oMath>
        <m:r>
          <m:t>E</m:t>
        </m:r>
        <m:r>
          <m:t>l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l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  <m:r>
                  <m:t>B</m:t>
                </m:r>
              </m:sub>
            </m:sSub>
          </m:num>
          <m:den>
            <m:sSub>
              <m:e>
                <m:r>
                  <m:t>w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  <m:r>
                  <m:t>B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l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length of MBR and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width of MBR. It</w:t>
      </w:r>
      <w:r>
        <w:t xml:space="preserve"> </w:t>
      </w:r>
      <w:r>
        <w:t xml:space="preserve">captures the ratio of shorter to the longer dimension of MBR to</w:t>
      </w:r>
      <w:r>
        <w:t xml:space="preserve"> </w:t>
      </w:r>
      <w:r>
        <w:t xml:space="preserve">indirectly capture the deviation of the shape from a square</w:t>
      </w:r>
      <w:r>
        <w:t xml:space="preserve"> </w:t>
      </w:r>
      <w:r>
        <w:t xml:space="preserve">[@schirmer2015].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Centroid - corner distance deviation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42"/>
        </w:numPr>
        <w:pStyle w:val="Compact"/>
      </w:pPr>
      <m:oMath>
        <m:r>
          <m:t>C</m:t>
        </m:r>
        <m:r>
          <m:t>C</m:t>
        </m:r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c</m:t>
                        </m:r>
                        <m:r>
                          <m:t>c</m:t>
                        </m:r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c</m:t>
                            </m:r>
                            <m:r>
                              <m:t>c</m:t>
                            </m:r>
                            <m: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e>
        </m:rad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c</m:t>
        </m:r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distance between centroid and corner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‾"/>
          </m:accPr>
          <m:e>
            <m:r>
              <m:t>c</m:t>
            </m:r>
            <m:r>
              <m:t>c</m:t>
            </m:r>
            <m:r>
              <m:t>d</m:t>
            </m:r>
          </m:e>
        </m:acc>
      </m:oMath>
      <w:r>
        <w:t xml:space="preserve"> </w:t>
      </w:r>
      <w:r>
        <w:t xml:space="preserve">is mean of all distances. It captures a variety of shape.</w:t>
      </w:r>
      <w:r>
        <w:t xml:space="preserve"> </w:t>
      </w:r>
      <w:r>
        <w:t xml:space="preserve">As a corner is considered vertex with angle &lt; 170º to reflect</w:t>
      </w:r>
      <w:r>
        <w:t xml:space="preserve"> </w:t>
      </w:r>
      <w:r>
        <w:t xml:space="preserve">potential circularity of object and topological imprecision of building</w:t>
      </w:r>
      <w:r>
        <w:t xml:space="preserve"> </w:t>
      </w:r>
      <w:r>
        <w:t xml:space="preserve">polygon.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Centroid - corner mean distance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44"/>
        </w:numPr>
        <w:pStyle w:val="Compact"/>
      </w:pPr>
      <m:oMath>
        <m:r>
          <m:t>C</m:t>
        </m:r>
        <m:r>
          <m:t>C</m:t>
        </m:r>
        <m:sSub>
          <m:e>
            <m:r>
              <m:t>M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c</m:t>
                </m:r>
              </m:e>
            </m:nary>
            <m:r>
              <m:t>c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c</m:t>
        </m:r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distance between centroid and corner</w:t>
      </w:r>
      <w:r>
        <w:t xml:space="preserve"> </w:t>
      </w:r>
      <m:oMath>
        <m:r>
          <m:t>i</m:t>
        </m:r>
      </m:oMath>
      <w:r>
        <w:t xml:space="preserve">. It is a</w:t>
      </w:r>
      <w:r>
        <w:t xml:space="preserve"> </w:t>
      </w:r>
      <w:r>
        <w:t xml:space="preserve">character measuring a dimension of the object dependent on its shape</w:t>
      </w:r>
      <w:r>
        <w:t xml:space="preserve"> </w:t>
      </w:r>
      <w:r>
        <w:t xml:space="preserve">[@schirmer2015].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Solar orientation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46"/>
        </w:numPr>
        <w:pStyle w:val="Compact"/>
      </w:pP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  <m:r>
          <m:rPr>
            <m:sty m:val="p"/>
          </m:rPr>
          <m:t>−</m:t>
        </m:r>
        <m:r>
          <m:t>45</m:t>
        </m:r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t>B</m:t>
            </m:r>
          </m:sub>
        </m:sSub>
      </m:oMath>
      <w:r>
        <w:t xml:space="preserve"> </w:t>
      </w:r>
      <w:r>
        <w:t xml:space="preserve">is an orientation of the longest axis of bounding</w:t>
      </w:r>
      <w:r>
        <w:t xml:space="preserve"> </w:t>
      </w:r>
      <w:r>
        <w:t xml:space="preserve">rectangle in a range 0 - 45. It captures the deviation of orientation</w:t>
      </w:r>
      <w:r>
        <w:t xml:space="preserve"> </w:t>
      </w:r>
      <w:r>
        <w:t xml:space="preserve">from cardinal directions. There are multiple ways of capturing</w:t>
      </w:r>
      <w:r>
        <w:t xml:space="preserve"> </w:t>
      </w:r>
      <w:r>
        <w:t xml:space="preserve">orientation of a polygon. As reported by @yan2007, @duchene2003</w:t>
      </w:r>
      <w:r>
        <w:t xml:space="preserve"> </w:t>
      </w:r>
      <w:r>
        <w:t xml:space="preserve">assessed five different options (longest edge, weighted bisector, wall</w:t>
      </w:r>
      <w:r>
        <w:t xml:space="preserve"> </w:t>
      </w:r>
      <w:r>
        <w:t xml:space="preserve">average, statistical weighting, bounding rectangle) and concluded a</w:t>
      </w:r>
      <w:r>
        <w:t xml:space="preserve"> </w:t>
      </w:r>
      <w:r>
        <w:t xml:space="preserve">bounding rectangle as the most appropriate. Deviation from cardinal</w:t>
      </w:r>
      <w:r>
        <w:t xml:space="preserve"> </w:t>
      </w:r>
      <w:r>
        <w:t xml:space="preserve">directions is used to avoid sudden changes between square-like objects.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Street alignment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48"/>
        </w:numPr>
        <w:pStyle w:val="Compact"/>
      </w:pPr>
      <m:oMath>
        <m:r>
          <m:t>S</m:t>
        </m:r>
        <m:r>
          <m:t>A</m:t>
        </m:r>
        <m:sSub>
          <m:e>
            <m:r>
              <m:t>l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−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a solar orientation of the building and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</m:oMath>
      <w:r>
        <w:t xml:space="preserve"> </w:t>
      </w:r>
      <w:r>
        <w:t xml:space="preserve">is a solar orientation of the street edge. It reflects the</w:t>
      </w:r>
      <w:r>
        <w:t xml:space="preserve"> </w:t>
      </w:r>
      <w:r>
        <w:t xml:space="preserve">relationship between the building and its street, whether it is facing</w:t>
      </w:r>
      <w:r>
        <w:t xml:space="preserve"> </w:t>
      </w:r>
      <w:r>
        <w:t xml:space="preserve">the street directly or indirectly [@schirmer2015].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Cell alignment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50"/>
        </w:numPr>
        <w:pStyle w:val="Compact"/>
      </w:pPr>
      <m:oMath>
        <m:r>
          <m:t>C</m:t>
        </m:r>
        <m:r>
          <m:t>A</m:t>
        </m:r>
        <m:sSub>
          <m:e>
            <m:r>
              <m:t>l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−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  <w:r>
        <w:t xml:space="preserve"> </w:t>
      </w:r>
      <w:r>
        <w:t xml:space="preserve">is a solar orientation of tessellation cell. It</w:t>
      </w:r>
      <w:r>
        <w:t xml:space="preserve"> </w:t>
      </w:r>
      <w:r>
        <w:t xml:space="preserve">reflects the relationship between a building and its cell.</w:t>
      </w:r>
    </w:p>
    <w:p>
      <w:pPr>
        <w:pStyle w:val="BodyText"/>
      </w:pPr>
      <w:r>
        <w:t xml:space="preserve">These seventeen characters are capturing aspects of individual building</w:t>
      </w:r>
      <w:r>
        <w:t xml:space="preserve"> </w:t>
      </w:r>
      <w:r>
        <w:t xml:space="preserve">(topological context 0). Following are measuring aspects of</w:t>
      </w:r>
      <w:r>
        <w:t xml:space="preserve"> </w:t>
      </w:r>
      <w:r>
        <w:t xml:space="preserve">tessellation cells on the same level.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Longest axis length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52"/>
        </w:numPr>
        <w:pStyle w:val="Compact"/>
      </w:pPr>
      <m:oMath>
        <m:r>
          <m:t>L</m:t>
        </m:r>
        <m:r>
          <m:t>A</m:t>
        </m:r>
        <m:sSub>
          <m:e>
            <m:r>
              <m:t>L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C</m:t>
            </m:r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C</m:t>
            </m:r>
          </m:sub>
        </m:sSub>
      </m:oMath>
      <w:r>
        <w:t xml:space="preserve"> </w:t>
      </w:r>
      <w:r>
        <w:t xml:space="preserve">is a diameter of the minimal circumscribed circle</w:t>
      </w:r>
      <w:r>
        <w:t xml:space="preserve"> </w:t>
      </w:r>
      <w:r>
        <w:t xml:space="preserve">around the tessellation cell polygon. The axis itself does not have to</w:t>
      </w:r>
      <w:r>
        <w:t xml:space="preserve"> </w:t>
      </w:r>
      <w:r>
        <w:t xml:space="preserve">be fully within the polygon. It could be seen as a proxy of plot depth</w:t>
      </w:r>
      <w:r>
        <w:t xml:space="preserve"> </w:t>
      </w:r>
      <w:r>
        <w:t xml:space="preserve">for tessellation-based analysis.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Area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54"/>
        </w:numPr>
        <w:pStyle w:val="Compact"/>
      </w:pP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</w:p>
    <w:p>
      <w:pPr>
        <w:pStyle w:val="FirstParagraph"/>
      </w:pPr>
      <w:r>
        <w:t xml:space="preserve">and defined as an area covered by a tessellation cell footprint in m</w:t>
      </w:r>
      <w:r>
        <w:rPr>
          <w:vertAlign w:val="superscript"/>
        </w:rPr>
        <w:t xml:space="preserve">2</w:t>
      </w:r>
      <w:r>
        <w:t xml:space="preserve">.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Circular compactness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56"/>
        </w:numPr>
        <w:pStyle w:val="Compact"/>
      </w:pPr>
      <m:oMath>
        <m:r>
          <m:t>C</m:t>
        </m:r>
        <m:r>
          <m:t>C</m:t>
        </m:r>
        <m:sSub>
          <m:e>
            <m:r>
              <m:t>o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  <m:r>
                  <m:t>C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C</m:t>
            </m:r>
          </m:sub>
        </m:sSub>
      </m:oMath>
      <w:r>
        <w:t xml:space="preserve"> </w:t>
      </w:r>
      <w:r>
        <w:t xml:space="preserve">is an area of minimal enclosing circle. It captures</w:t>
      </w:r>
      <w:r>
        <w:t xml:space="preserve"> </w:t>
      </w:r>
      <w:r>
        <w:t xml:space="preserve">the relation of tessellation cell footprint shape to its minimal</w:t>
      </w:r>
      <w:r>
        <w:t xml:space="preserve"> </w:t>
      </w:r>
      <w:r>
        <w:t xml:space="preserve">enclosing circle, illustrating the similarity of shape and circle.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Equivalent rectangular index of a tessellation cell</w:t>
      </w:r>
      <w:r>
        <w:t xml:space="preserve"> </w:t>
      </w:r>
      <w:r>
        <w:t xml:space="preserve">is denoted</w:t>
      </w:r>
      <w:r>
        <w:t xml:space="preserve"> </w:t>
      </w:r>
      <w:r>
        <w:t xml:space="preserve">as</w:t>
      </w:r>
    </w:p>
    <w:p>
      <w:pPr>
        <w:numPr>
          <w:ilvl w:val="0"/>
          <w:numId w:val="1058"/>
        </w:numPr>
        <w:pStyle w:val="Compact"/>
      </w:pPr>
      <w:r>
        <w:t xml:space="preserve">$ERI_{cell} = \sqrt{{a_{cell}} \over {a_{cellB}}} * {p_{cellB} \over p_{cell}}$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B</m:t>
            </m:r>
          </m:sub>
        </m:sSub>
      </m:oMath>
      <w:r>
        <w:t xml:space="preserve"> </w:t>
      </w:r>
      <w:r>
        <w:t xml:space="preserve">is an area of the minimal rotated bounding rectangle</w:t>
      </w:r>
      <w:r>
        <w:t xml:space="preserve"> </w:t>
      </w:r>
      <w:r>
        <w:t xml:space="preserve">of a tessellation cell (MBR) footprint 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B</m:t>
            </m:r>
          </m:sub>
        </m:sSub>
      </m:oMath>
      <w:r>
        <w:t xml:space="preserve"> </w:t>
      </w:r>
      <w:r>
        <w:t xml:space="preserve">its perimeter of</w:t>
      </w:r>
      <w:r>
        <w:t xml:space="preserve"> </w:t>
      </w:r>
      <w:r>
        <w:t xml:space="preserve">MBR. It is a measure of shape complexity identified by @basaraner2017</w:t>
      </w:r>
      <w:r>
        <w:t xml:space="preserve"> </w:t>
      </w:r>
      <w:r>
        <w:t xml:space="preserve">as a shape character of the best performance.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Solar orientation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60"/>
        </w:numPr>
        <w:pStyle w:val="Compact"/>
      </w:pP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sSub>
          <m:e>
            <m:r>
              <m:t>o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B</m:t>
            </m:r>
          </m:sub>
        </m:sSub>
        <m:r>
          <m:rPr>
            <m:sty m:val="p"/>
          </m:rPr>
          <m:t>−</m:t>
        </m:r>
        <m:r>
          <m:t>45</m:t>
        </m:r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o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  <m:r>
              <m:t>B</m:t>
            </m:r>
          </m:sub>
        </m:sSub>
      </m:oMath>
      <w:r>
        <w:t xml:space="preserve"> </w:t>
      </w:r>
      <w:r>
        <w:t xml:space="preserve">is an orientation of the longest axis of bounding</w:t>
      </w:r>
      <w:r>
        <w:t xml:space="preserve"> </w:t>
      </w:r>
      <w:r>
        <w:t xml:space="preserve">rectangle in a range 0 - 45. It captures the deviation of orientation</w:t>
      </w:r>
      <w:r>
        <w:t xml:space="preserve"> </w:t>
      </w:r>
      <w:r>
        <w:t xml:space="preserve">from cardinal directions.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Street alignment of a building</w:t>
      </w:r>
      <w:r>
        <w:t xml:space="preserve"> </w:t>
      </w:r>
      <w:r>
        <w:t xml:space="preserve">is denoted as</w:t>
      </w:r>
    </w:p>
    <w:p>
      <w:pPr>
        <w:numPr>
          <w:ilvl w:val="0"/>
          <w:numId w:val="1062"/>
        </w:numPr>
        <w:pStyle w:val="Compact"/>
      </w:pPr>
      <m:oMath>
        <m:r>
          <m:t>S</m:t>
        </m:r>
        <m:r>
          <m:t>A</m:t>
        </m:r>
        <m:sSub>
          <m:e>
            <m:r>
              <m:t>l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−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  <w:r>
        <w:t xml:space="preserve"> </w:t>
      </w:r>
      <w:r>
        <w:t xml:space="preserve">is a solar orientation of tessellation cell and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</m:oMath>
      <w:r>
        <w:t xml:space="preserve"> </w:t>
      </w:r>
      <w:r>
        <w:t xml:space="preserve">is a solar orientation of the street edge. It reflects the</w:t>
      </w:r>
      <w:r>
        <w:t xml:space="preserve"> </w:t>
      </w:r>
      <w:r>
        <w:t xml:space="preserve">relationship between tessellation cell and its street, whether it is</w:t>
      </w:r>
      <w:r>
        <w:t xml:space="preserve"> </w:t>
      </w:r>
      <w:r>
        <w:t xml:space="preserve">facing the street directly or indirectly.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Coverage area ratio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64"/>
        </w:numPr>
        <w:pStyle w:val="Compact"/>
      </w:pPr>
      <m:oMath>
        <m:r>
          <m:t>C</m:t>
        </m:r>
        <m:r>
          <m:t>A</m:t>
        </m:r>
        <m:sSub>
          <m:e>
            <m:r>
              <m:t>R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an area of a building and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  <w:r>
        <w:t xml:space="preserve"> </w:t>
      </w:r>
      <w:r>
        <w:t xml:space="preserve">is an area of</w:t>
      </w:r>
      <w:r>
        <w:t xml:space="preserve"> </w:t>
      </w:r>
      <w:r>
        <w:t xml:space="preserve">related tessellation cell [@schirmer2015]. Coverage area ratio (CAR)</w:t>
      </w:r>
      <w:r>
        <w:t xml:space="preserve"> </w:t>
      </w:r>
      <w:r>
        <w:t xml:space="preserve">is one of the commonly used characters capturing</w:t>
      </w:r>
      <w:r>
        <w:t xml:space="preserve"> </w:t>
      </w:r>
      <w:r>
        <w:rPr>
          <w:iCs/>
          <w:i/>
        </w:rPr>
        <w:t xml:space="preserve">intensity</w:t>
      </w:r>
      <w:r>
        <w:t xml:space="preserve"> </w:t>
      </w:r>
      <w:r>
        <w:t xml:space="preserve">of</w:t>
      </w:r>
      <w:r>
        <w:t xml:space="preserve"> </w:t>
      </w:r>
      <w:r>
        <w:t xml:space="preserve">development. However, the definitions vary based on the spatial unit.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Floor area ratio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66"/>
        </w:numPr>
        <w:pStyle w:val="Compact"/>
      </w:pPr>
      <m:oMath>
        <m:r>
          <m:t>F</m:t>
        </m:r>
        <m:r>
          <m:t>A</m:t>
        </m:r>
        <m:sSub>
          <m:e>
            <m:r>
              <m:t>R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a floor area of a building and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  <w:r>
        <w:t xml:space="preserve"> </w:t>
      </w:r>
      <w:r>
        <w:t xml:space="preserve">is an</w:t>
      </w:r>
      <w:r>
        <w:t xml:space="preserve"> </w:t>
      </w:r>
      <w:r>
        <w:t xml:space="preserve">area of related tessellation cell. Floor area could be computed based</w:t>
      </w:r>
      <w:r>
        <w:t xml:space="preserve"> </w:t>
      </w:r>
      <w:r>
        <w:t xml:space="preserve">on the number of levels or using an approximation based on building</w:t>
      </w:r>
      <w:r>
        <w:t xml:space="preserve"> </w:t>
      </w:r>
      <w:r>
        <w:t xml:space="preserve">height.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Length of a street segment</w:t>
      </w:r>
      <w:r>
        <w:t xml:space="preserve"> </w:t>
      </w:r>
      <w:r>
        <w:t xml:space="preserve">is denoted as</w:t>
      </w:r>
    </w:p>
    <w:p>
      <w:pPr>
        <w:numPr>
          <w:ilvl w:val="0"/>
          <w:numId w:val="1068"/>
        </w:numPr>
        <w:pStyle w:val="Compact"/>
      </w:pP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</m:oMath>
    </w:p>
    <w:p>
      <w:pPr>
        <w:pStyle w:val="FirstParagraph"/>
      </w:pPr>
      <w:r>
        <w:t xml:space="preserve">and defined as a length of a</w:t>
      </w:r>
      <w:r>
        <w:t xml:space="preserve"> </w:t>
      </w:r>
      <w:r>
        <w:rPr>
          <w:rStyle w:val="VerbatimChar"/>
        </w:rPr>
        <w:t xml:space="preserve">LineString</w:t>
      </w:r>
      <w:r>
        <w:t xml:space="preserve"> </w:t>
      </w:r>
      <w:r>
        <w:t xml:space="preserve">geometry in metres</w:t>
      </w:r>
      <w:r>
        <w:t xml:space="preserve"> </w:t>
      </w:r>
      <w:r>
        <w:t xml:space="preserve">[@dibble2017; @gil2012].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Width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70"/>
        </w:numPr>
        <w:pStyle w:val="Compact"/>
      </w:pPr>
      <m:oMath>
        <m:sSub>
          <m:e>
            <m:r>
              <m:t>w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width of a street section i. The algorithm generates</w:t>
      </w:r>
      <w:r>
        <w:t xml:space="preserve"> </w:t>
      </w:r>
      <w:r>
        <w:t xml:space="preserve">street sections every 3 meters alongside the street segment, and</w:t>
      </w:r>
      <w:r>
        <w:t xml:space="preserve"> </w:t>
      </w:r>
      <w:r>
        <w:t xml:space="preserve">measures mean value. In the case of the open-ended street, 50 metres is</w:t>
      </w:r>
      <w:r>
        <w:t xml:space="preserve"> </w:t>
      </w:r>
      <w:r>
        <w:t xml:space="preserve">used as a perception-based proximity limit [@araldi2019].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Height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72"/>
        </w:numPr>
        <w:pStyle w:val="Compact"/>
      </w:pPr>
      <m:oMath>
        <m:sSub>
          <m:e>
            <m:r>
              <m:t>h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h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mean height of a street section i. The algorithm</w:t>
      </w:r>
      <w:r>
        <w:t xml:space="preserve"> </w:t>
      </w:r>
      <w:r>
        <w:t xml:space="preserve">generates street sections every 3 meters alongside the street segment,</w:t>
      </w:r>
      <w:r>
        <w:t xml:space="preserve"> </w:t>
      </w:r>
      <w:r>
        <w:t xml:space="preserve">and measures mean value [@araldi2019].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Height to width ratio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74"/>
        </w:numPr>
        <w:pStyle w:val="Compact"/>
      </w:pPr>
      <m:oMath>
        <m:r>
          <m:t>H</m:t>
        </m:r>
        <m:r>
          <m:t>W</m:t>
        </m:r>
        <m:sSub>
          <m:e>
            <m:r>
              <m:t>R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e>
            </m:nary>
          </m:e>
        </m: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mean height of a street section i and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t xml:space="preserve">width of a street section i. The algorithm generates street sections</w:t>
      </w:r>
      <w:r>
        <w:t xml:space="preserve"> </w:t>
      </w:r>
      <w:r>
        <w:t xml:space="preserve">every 3 meters alongside the street segment, and measures mean value</w:t>
      </w:r>
      <w:r>
        <w:t xml:space="preserve"> </w:t>
      </w:r>
      <w:r>
        <w:t xml:space="preserve">[@araldi2019].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Openness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76"/>
        </w:numPr>
        <w:pStyle w:val="Compact"/>
      </w:pPr>
      <m:oMath>
        <m:r>
          <m:t>O</m:t>
        </m:r>
        <m:r>
          <m:t>p</m:t>
        </m:r>
        <m:sSub>
          <m:e>
            <m:r>
              <m:t>e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h</m:t>
            </m:r>
            <m:r>
              <m:t>i</m:t>
            </m:r>
            <m:r>
              <m:t>t</m:t>
            </m:r>
          </m:num>
          <m:den>
            <m:r>
              <m:t>2</m:t>
            </m:r>
            <m:r>
              <m:rPr>
                <m:sty m:val="p"/>
              </m:rPr>
              <m:t>∑</m:t>
            </m:r>
            <m:r>
              <m:t>s</m:t>
            </m:r>
            <m:r>
              <m:t>e</m:t>
            </m:r>
            <m:r>
              <m:t>c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h</m:t>
        </m:r>
        <m:r>
          <m:t>i</m:t>
        </m:r>
        <m:r>
          <m:t>t</m:t>
        </m:r>
      </m:oMath>
      <w:r>
        <w:t xml:space="preserve"> </w:t>
      </w:r>
      <w:r>
        <w:t xml:space="preserve">is a sum of section lines (left and right sides</w:t>
      </w:r>
      <w:r>
        <w:t xml:space="preserve"> </w:t>
      </w:r>
      <w:r>
        <w:t xml:space="preserve">separately) intersecting buildings and</w:t>
      </w:r>
      <w:r>
        <w:t xml:space="preserve"> </w:t>
      </w:r>
      <m:oMath>
        <m:r>
          <m:rPr>
            <m:sty m:val="p"/>
          </m:rPr>
          <m:t>∑</m:t>
        </m:r>
        <m:r>
          <m:t>s</m:t>
        </m:r>
        <m:r>
          <m:t>e</m:t>
        </m:r>
        <m:r>
          <m:t>c</m:t>
        </m:r>
      </m:oMath>
      <w:r>
        <w:t xml:space="preserve"> </w:t>
      </w:r>
      <w:r>
        <w:t xml:space="preserve">total number of</w:t>
      </w:r>
      <w:r>
        <w:t xml:space="preserve"> </w:t>
      </w:r>
      <w:r>
        <w:t xml:space="preserve">street sections. The algorithm generates street sections every 3 meters</w:t>
      </w:r>
      <w:r>
        <w:t xml:space="preserve"> </w:t>
      </w:r>
      <w:r>
        <w:t xml:space="preserve">alongside the street segment.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Width deviation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78"/>
        </w:numPr>
        <w:pStyle w:val="Compact"/>
      </w:pPr>
      <m:oMath>
        <m:r>
          <m:t>w</m:t>
        </m:r>
        <m:r>
          <m:t>D</m:t>
        </m:r>
        <m:r>
          <m:t>e</m:t>
        </m:r>
        <m:sSub>
          <m:e>
            <m:r>
              <m:t>v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e>
        </m:ra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width of a street section i and</w:t>
      </w:r>
      <w:r>
        <w:t xml:space="preserve"> </w:t>
      </w:r>
      <m:oMath>
        <m:sSub>
          <m:e>
            <m:r>
              <m:t>w</m:t>
            </m:r>
          </m:e>
          <m:sub>
            <m:r>
              <m:t>s</m:t>
            </m:r>
            <m:r>
              <m:t>p</m:t>
            </m:r>
          </m:sub>
        </m:sSub>
      </m:oMath>
      <w:r>
        <w:t xml:space="preserve"> </w:t>
      </w:r>
      <w:r>
        <w:t xml:space="preserve">is mean</w:t>
      </w:r>
      <w:r>
        <w:t xml:space="preserve"> </w:t>
      </w:r>
      <w:r>
        <w:t xml:space="preserve">width. The algorithm generates street sections every 3 meters alongside</w:t>
      </w:r>
      <w:r>
        <w:t xml:space="preserve"> </w:t>
      </w:r>
      <w:r>
        <w:t xml:space="preserve">the street segment.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Height deviation of a street profile</w:t>
      </w:r>
      <w:r>
        <w:t xml:space="preserve"> </w:t>
      </w:r>
      <w:r>
        <w:t xml:space="preserve">is denoted as</w:t>
      </w:r>
    </w:p>
    <w:p>
      <w:pPr>
        <w:numPr>
          <w:ilvl w:val="0"/>
          <w:numId w:val="1080"/>
        </w:numPr>
        <w:pStyle w:val="Compact"/>
      </w:pPr>
      <m:oMath>
        <m:r>
          <m:t>h</m:t>
        </m:r>
        <m:r>
          <m:t>D</m:t>
        </m:r>
        <m:r>
          <m:t>e</m:t>
        </m:r>
        <m:sSub>
          <m:e>
            <m:r>
              <m:t>v</m:t>
            </m:r>
          </m:e>
          <m:sub>
            <m:r>
              <m:t>s</m:t>
            </m:r>
            <m:r>
              <m:t>p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e>
        </m:ra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height of a street section i and</w:t>
      </w:r>
      <w:r>
        <w:t xml:space="preserve"> </w:t>
      </w:r>
      <m:oMath>
        <m:sSub>
          <m:e>
            <m:r>
              <m:t>h</m:t>
            </m:r>
          </m:e>
          <m:sub>
            <m:r>
              <m:t>s</m:t>
            </m:r>
            <m:r>
              <m:t>p</m:t>
            </m:r>
          </m:sub>
        </m:sSub>
      </m:oMath>
      <w:r>
        <w:t xml:space="preserve"> </w:t>
      </w:r>
      <w:r>
        <w:t xml:space="preserve">is mean</w:t>
      </w:r>
      <w:r>
        <w:t xml:space="preserve"> </w:t>
      </w:r>
      <w:r>
        <w:t xml:space="preserve">height. The algorithm generates street sections every 3 meters</w:t>
      </w:r>
      <w:r>
        <w:t xml:space="preserve"> </w:t>
      </w:r>
      <w:r>
        <w:t xml:space="preserve">alongside the street segment.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Linearity of a street segment</w:t>
      </w:r>
      <w:r>
        <w:t xml:space="preserve"> </w:t>
      </w:r>
      <w:r>
        <w:t xml:space="preserve">is denoted as</w:t>
      </w:r>
    </w:p>
    <w:p>
      <w:pPr>
        <w:numPr>
          <w:ilvl w:val="0"/>
          <w:numId w:val="1082"/>
        </w:numPr>
        <w:pStyle w:val="Compact"/>
      </w:pPr>
      <m:oMath>
        <m:r>
          <m:t>L</m:t>
        </m:r>
        <m:r>
          <m:t>i</m:t>
        </m:r>
        <m:sSub>
          <m:e>
            <m:r>
              <m:t>n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l</m:t>
                </m:r>
              </m:e>
              <m:sub>
                <m:r>
                  <m:t>e</m:t>
                </m:r>
                <m:r>
                  <m:t>u</m:t>
                </m:r>
                <m:r>
                  <m:t>c</m:t>
                </m:r>
                <m:r>
                  <m:t>l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e</m:t>
                </m:r>
                <m:r>
                  <m:t>d</m:t>
                </m:r>
                <m:r>
                  <m:t>g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u</m:t>
            </m:r>
            <m:r>
              <m:t>c</m:t>
            </m:r>
            <m:r>
              <m:t>l</m:t>
            </m:r>
          </m:sub>
        </m:sSub>
      </m:oMath>
      <w:r>
        <w:t xml:space="preserve"> </w:t>
      </w:r>
      <w:r>
        <w:t xml:space="preserve">is Euclidean distance between endpoints of a street</w:t>
      </w:r>
      <w:r>
        <w:t xml:space="preserve"> </w:t>
      </w:r>
      <w:r>
        <w:t xml:space="preserve">segment and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</m:oMath>
      <w:r>
        <w:t xml:space="preserve"> </w:t>
      </w:r>
      <w:r>
        <w:t xml:space="preserve">is a street segment length. It captures the</w:t>
      </w:r>
      <w:r>
        <w:t xml:space="preserve"> </w:t>
      </w:r>
      <w:r>
        <w:t xml:space="preserve">deviation of a segment shape from a straight line. It is adapted from</w:t>
      </w:r>
      <w:r>
        <w:t xml:space="preserve"> </w:t>
      </w:r>
      <w:r>
        <w:t xml:space="preserve">@araldi2019.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Area covered by a street segment</w:t>
      </w:r>
      <w:r>
        <w:t xml:space="preserve"> </w:t>
      </w:r>
      <w:r>
        <w:t xml:space="preserve">is denoted as</w:t>
      </w:r>
    </w:p>
    <w:p>
      <w:pPr>
        <w:numPr>
          <w:ilvl w:val="0"/>
          <w:numId w:val="1084"/>
        </w:numPr>
        <w:pStyle w:val="Compact"/>
      </w:pPr>
      <m:oMath>
        <m:sSub>
          <m:e>
            <m:r>
              <m:t>a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belonging to the</w:t>
      </w:r>
      <w:r>
        <w:t xml:space="preserve"> </w:t>
      </w:r>
      <w:r>
        <w:t xml:space="preserve">street segment. It captures the area which is likely served by each</w:t>
      </w:r>
      <w:r>
        <w:t xml:space="preserve"> </w:t>
      </w:r>
      <w:r>
        <w:t xml:space="preserve">segment.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Buildings per meter of a street segment</w:t>
      </w:r>
      <w:r>
        <w:t xml:space="preserve"> </w:t>
      </w:r>
      <w:r>
        <w:t xml:space="preserve">is denoted as</w:t>
      </w:r>
    </w:p>
    <w:p>
      <w:pPr>
        <w:numPr>
          <w:ilvl w:val="0"/>
          <w:numId w:val="1086"/>
        </w:numPr>
        <w:pStyle w:val="Compact"/>
      </w:pPr>
      <m:oMath>
        <m:r>
          <m:t>B</m:t>
        </m:r>
        <m:r>
          <m:t>p</m:t>
        </m:r>
        <m:sSub>
          <m:e>
            <m:r>
              <m:t>M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b</m:t>
            </m:r>
            <m:r>
              <m:t>l</m:t>
            </m:r>
            <m:r>
              <m:t>g</m:t>
            </m:r>
          </m:num>
          <m:den>
            <m:sSub>
              <m:e>
                <m:r>
                  <m:t>l</m:t>
                </m:r>
              </m:e>
              <m:sub>
                <m:r>
                  <m:t>e</m:t>
                </m:r>
                <m:r>
                  <m:t>d</m:t>
                </m:r>
                <m:r>
                  <m:t>g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b</m:t>
        </m:r>
        <m:r>
          <m:t>l</m:t>
        </m:r>
        <m:r>
          <m:t>g</m:t>
        </m:r>
      </m:oMath>
      <w:r>
        <w:t xml:space="preserve"> </w:t>
      </w:r>
      <w:r>
        <w:t xml:space="preserve">is a number of buildings belonging to a street segment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</m:oMath>
      <w:r>
        <w:t xml:space="preserve"> </w:t>
      </w:r>
      <w:r>
        <w:t xml:space="preserve">is a length of a street segment. It reflects the</w:t>
      </w:r>
      <w:r>
        <w:t xml:space="preserve"> </w:t>
      </w:r>
      <w:r>
        <w:t xml:space="preserve">granularity of development along each segment.</w:t>
      </w:r>
    </w:p>
    <w:p>
      <w:pPr>
        <w:numPr>
          <w:ilvl w:val="0"/>
          <w:numId w:val="1087"/>
        </w:numPr>
        <w:pStyle w:val="Compact"/>
      </w:pPr>
      <w:r>
        <w:rPr>
          <w:bCs/>
          <w:b/>
        </w:rPr>
        <w:t xml:space="preserve">Area covered by a street node</w:t>
      </w:r>
      <w:r>
        <w:t xml:space="preserve"> </w:t>
      </w:r>
      <w:r>
        <w:t xml:space="preserve">is denoted as</w:t>
      </w:r>
    </w:p>
    <w:p>
      <w:pPr>
        <w:numPr>
          <w:ilvl w:val="0"/>
          <w:numId w:val="1088"/>
        </w:numPr>
        <w:pStyle w:val="Compact"/>
      </w:pPr>
      <m:oMath>
        <m:sSub>
          <m:e>
            <m:r>
              <m:t>a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belonging to the</w:t>
      </w:r>
      <w:r>
        <w:t xml:space="preserve"> </w:t>
      </w:r>
      <w:r>
        <w:t xml:space="preserve">street node. It captures the area which is likely served by each node.</w:t>
      </w:r>
    </w:p>
    <w:p>
      <w:pPr>
        <w:numPr>
          <w:ilvl w:val="0"/>
          <w:numId w:val="1089"/>
        </w:numPr>
        <w:pStyle w:val="Compact"/>
      </w:pPr>
      <w:r>
        <w:rPr>
          <w:bCs/>
          <w:b/>
        </w:rPr>
        <w:t xml:space="preserve">Shared walls ratio of adjacent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090"/>
        </w:numPr>
        <w:pStyle w:val="Compact"/>
      </w:pPr>
      <m:oMath>
        <m:r>
          <m:t>S</m:t>
        </m:r>
        <m:r>
          <m:t>W</m:t>
        </m:r>
        <m:sSub>
          <m:e>
            <m:r>
              <m:t>R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l</m:t>
                </m:r>
                <m:sSub>
                  <m:e>
                    <m:r>
                      <m:t>g</m:t>
                    </m:r>
                  </m:e>
                  <m:sub>
                    <m:r>
                      <m:t>s</m:t>
                    </m:r>
                    <m:r>
                      <m:t>h</m:t>
                    </m:r>
                    <m:r>
                      <m:t>a</m:t>
                    </m:r>
                    <m:r>
                      <m:t>r</m:t>
                    </m:r>
                    <m:r>
                      <m:t>e</m:t>
                    </m:r>
                    <m:r>
                      <m:t>d</m:t>
                    </m:r>
                  </m:sub>
                </m:sSub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s</m:t>
                </m:r>
                <m:r>
                  <m:t>h</m:t>
                </m:r>
                <m:r>
                  <m:t>a</m:t>
                </m:r>
                <m:r>
                  <m:t>r</m:t>
                </m:r>
                <m:r>
                  <m:t>e</m:t>
                </m:r>
                <m:r>
                  <m:t>d</m:t>
                </m:r>
              </m:sub>
            </m:sSub>
          </m:sub>
        </m:sSub>
      </m:oMath>
      <w:r>
        <w:t xml:space="preserve"> </w:t>
      </w:r>
      <w:r>
        <w:t xml:space="preserve">is a length of a perimeter shared with</w:t>
      </w:r>
      <w:r>
        <w:t xml:space="preserve"> </w:t>
      </w:r>
      <w:r>
        <w:t xml:space="preserve">adjacent buildings and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a perimeter of a building. It</w:t>
      </w:r>
      <w:r>
        <w:t xml:space="preserve"> </w:t>
      </w:r>
      <w:r>
        <w:t xml:space="preserve">captures the amount of wall space facing the open space</w:t>
      </w:r>
      <w:r>
        <w:t xml:space="preserve"> </w:t>
      </w:r>
      <w:r>
        <w:t xml:space="preserve">[@hamaina2012a].</w:t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Alignment of neighbouring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092"/>
        </w:numPr>
        <w:pStyle w:val="Compact"/>
      </w:pPr>
      <m:oMath>
        <m:r>
          <m:t>A</m:t>
        </m:r>
        <m:r>
          <m:t>l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|</m:t>
            </m:r>
          </m:e>
        </m:nary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−</m:t>
        </m:r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</m:oMath>
      <w:r>
        <w:t xml:space="preserve"> </w:t>
      </w:r>
      <w:r>
        <w:t xml:space="preserve">is the solar orientation of a building and</w:t>
      </w:r>
      <w:r>
        <w:t xml:space="preserve"> </w:t>
      </w: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the solar orientation of building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on a</w:t>
      </w:r>
      <w:r>
        <w:t xml:space="preserve"> </w:t>
      </w:r>
      <w:r>
        <w:t xml:space="preserve">neighbouring tessellation cell. It calculates the mean deviation of</w:t>
      </w:r>
      <w:r>
        <w:t xml:space="preserve"> </w:t>
      </w:r>
      <w:r>
        <w:t xml:space="preserve">solar orientation of buildings on adjacent cells from a building. It is</w:t>
      </w:r>
      <w:r>
        <w:t xml:space="preserve"> </w:t>
      </w:r>
      <w:r>
        <w:t xml:space="preserve">adapted from @hijazi2016.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‌Mean distance to neighbouring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094"/>
        </w:numPr>
        <w:pStyle w:val="Compact"/>
      </w:pPr>
      <m:oMath>
        <m:r>
          <m:t>N</m:t>
        </m:r>
        <m:r>
          <m:t>D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  <m:r>
                  <m:t>l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rPr>
                <m:sty m:val="p"/>
              </m:rPr>
              <m:t>,</m:t>
            </m:r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distance between building and building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on a neighbouring tessellation cell. It is adapted from @hijazi2016.</w:t>
      </w:r>
      <w:r>
        <w:t xml:space="preserve"> </w:t>
      </w:r>
      <w:r>
        <w:t xml:space="preserve">It captures the average proximity to other buildings.</w:t>
      </w:r>
    </w:p>
    <w:p>
      <w:pPr>
        <w:numPr>
          <w:ilvl w:val="0"/>
          <w:numId w:val="1095"/>
        </w:numPr>
        <w:pStyle w:val="Compact"/>
      </w:pPr>
      <w:r>
        <w:rPr>
          <w:bCs/>
          <w:b/>
        </w:rPr>
        <w:t xml:space="preserve">Weighted neighbours of a tessellation cell</w:t>
      </w:r>
      <w:r>
        <w:t xml:space="preserve"> </w:t>
      </w:r>
      <w:r>
        <w:t xml:space="preserve">is denoted as</w:t>
      </w:r>
    </w:p>
    <w:p>
      <w:pPr>
        <w:numPr>
          <w:ilvl w:val="0"/>
          <w:numId w:val="1096"/>
        </w:numPr>
        <w:pStyle w:val="Compact"/>
      </w:pPr>
      <m:oMath>
        <m:r>
          <m:t>W</m:t>
        </m:r>
        <m:r>
          <m:t>N</m:t>
        </m:r>
        <m:sSub>
          <m:e>
            <m:r>
              <m:t>e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c</m:t>
        </m:r>
        <m:r>
          <m:t>e</m:t>
        </m:r>
        <m:r>
          <m:t>l</m:t>
        </m:r>
        <m:sSub>
          <m:e>
            <m:r>
              <m:t>l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a number of cell neighbours 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t xml:space="preserve">perimeter of a cell. It reflects granularity of morphological</w:t>
      </w:r>
      <w:r>
        <w:t xml:space="preserve"> </w:t>
      </w:r>
      <w:r>
        <w:t xml:space="preserve">tessellation.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Area covered by neighbouring cells</w:t>
      </w:r>
      <w:r>
        <w:t xml:space="preserve"> </w:t>
      </w:r>
      <w:r>
        <w:t xml:space="preserve">is denoted as</w:t>
      </w:r>
    </w:p>
    <w:p>
      <w:pPr>
        <w:numPr>
          <w:ilvl w:val="0"/>
          <w:numId w:val="1098"/>
        </w:numPr>
        <w:pStyle w:val="Compact"/>
      </w:pP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area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</w:t>
      </w:r>
      <w:r>
        <w:t xml:space="preserve"> </w:t>
      </w:r>
      <w:r>
        <w:t xml:space="preserve">distance 1. It captures the scale of morphological tessellation.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Reached cells by neighbouring segments</w:t>
      </w:r>
      <w:r>
        <w:t xml:space="preserve"> </w:t>
      </w:r>
      <w:r>
        <w:t xml:space="preserve">is denoted as</w:t>
      </w:r>
    </w:p>
    <w:p>
      <w:pPr>
        <w:numPr>
          <w:ilvl w:val="0"/>
          <w:numId w:val="1100"/>
        </w:numPr>
        <w:pStyle w:val="Compact"/>
      </w:pPr>
      <m:oMath>
        <m:r>
          <m:t>R</m:t>
        </m:r>
        <m:sSub>
          <m:e>
            <m:r>
              <m:t>C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c</m:t>
            </m:r>
          </m:e>
        </m:nary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number of tessellation cells on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 distance 1. It captures accessible granularity.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Reached area by neighbouring segments</w:t>
      </w:r>
      <w:r>
        <w:t xml:space="preserve"> </w:t>
      </w:r>
      <w:r>
        <w:t xml:space="preserve">is denoted as</w:t>
      </w:r>
    </w:p>
    <w:p>
      <w:pPr>
        <w:numPr>
          <w:ilvl w:val="0"/>
          <w:numId w:val="1102"/>
        </w:numPr>
        <w:pStyle w:val="Compact"/>
      </w:pPr>
      <m:oMath>
        <m:sSub>
          <m:e>
            <m:r>
              <m:t>a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e</m:t>
                </m:r>
                <m:r>
                  <m:t>d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covered by a street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topological distance 1. It captures an accessible area.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Degree of a street node</w:t>
      </w:r>
      <w:r>
        <w:t xml:space="preserve"> </w:t>
      </w:r>
      <w:r>
        <w:t xml:space="preserve">is denoted as</w:t>
      </w:r>
    </w:p>
    <w:p>
      <w:pPr>
        <w:numPr>
          <w:ilvl w:val="0"/>
          <w:numId w:val="1104"/>
        </w:numPr>
        <w:pStyle w:val="Compact"/>
      </w:pPr>
      <m:oMath>
        <m:r>
          <m:t>d</m:t>
        </m:r>
        <m:r>
          <m:t>e</m:t>
        </m:r>
        <m:sSub>
          <m:e>
            <m:r>
              <m:t>g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j</m:t>
            </m:r>
          </m:sub>
          <m:sup>
            <m:r>
              <m:t>​</m:t>
            </m:r>
          </m:sup>
          <m:e>
            <m:r>
              <m:t>e</m:t>
            </m:r>
          </m:e>
        </m:nary>
        <m:r>
          <m:t>d</m:t>
        </m:r>
        <m:sSub>
          <m:e>
            <m:r>
              <m:t>g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e</m:t>
        </m:r>
        <m:r>
          <m:t>d</m:t>
        </m:r>
        <m:sSub>
          <m:e>
            <m:r>
              <m:t>g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an edge of a street network between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node</w:t>
      </w:r>
      <w:r>
        <w:t xml:space="preserve"> </w:t>
      </w:r>
      <m:oMath>
        <m:r>
          <m:t>j</m:t>
        </m:r>
      </m:oMath>
      <w:r>
        <w:t xml:space="preserve">. It reflects the basic degree centrality.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Mean distance to neighbouring nodes from a street node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06"/>
        </w:numPr>
        <w:pStyle w:val="Compact"/>
      </w:pPr>
      <m:oMath>
        <m:r>
          <m:t>M</m:t>
        </m:r>
        <m:r>
          <m:t>D</m:t>
        </m:r>
        <m:sSub>
          <m:e>
            <m:r>
              <m:t>i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r>
                  <m:t>e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  <m:r>
              <m:rPr>
                <m:sty m:val="p"/>
              </m:rPr>
              <m:t>,</m:t>
            </m:r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distance between node and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topological distance 1. It captures the average proximity to other</w:t>
      </w:r>
      <w:r>
        <w:t xml:space="preserve"> </w:t>
      </w:r>
      <w:r>
        <w:t xml:space="preserve">nodes.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Reached cells by neighbouring nodes</w:t>
      </w:r>
      <w:r>
        <w:t xml:space="preserve"> </w:t>
      </w:r>
      <w:r>
        <w:t xml:space="preserve">is denoted as</w:t>
      </w:r>
    </w:p>
    <w:p>
      <w:pPr>
        <w:numPr>
          <w:ilvl w:val="0"/>
          <w:numId w:val="1108"/>
        </w:numPr>
        <w:pStyle w:val="Compact"/>
      </w:pPr>
      <m:oMath>
        <m:r>
          <m:t>R</m:t>
        </m:r>
        <m:sSub>
          <m:e>
            <m:r>
              <m:t>C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c</m:t>
            </m:r>
          </m:e>
        </m:nary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number of tessellation cells on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 distance 1. It captures accessible granularity.</w:t>
      </w:r>
    </w:p>
    <w:p>
      <w:pPr>
        <w:numPr>
          <w:ilvl w:val="0"/>
          <w:numId w:val="1109"/>
        </w:numPr>
        <w:pStyle w:val="Compact"/>
      </w:pPr>
      <w:r>
        <w:rPr>
          <w:bCs/>
          <w:b/>
        </w:rPr>
        <w:t xml:space="preserve">Reached area by neighbouring nodes</w:t>
      </w:r>
      <w:r>
        <w:t xml:space="preserve"> </w:t>
      </w:r>
      <w:r>
        <w:t xml:space="preserve">is denoted as</w:t>
      </w:r>
    </w:p>
    <w:p>
      <w:pPr>
        <w:numPr>
          <w:ilvl w:val="0"/>
          <w:numId w:val="1110"/>
        </w:numPr>
        <w:pStyle w:val="Compact"/>
      </w:pPr>
      <m:oMath>
        <m:sSub>
          <m:e>
            <m:r>
              <m:t>a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covered by a street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topological distance 1. It captures an accessible area.</w:t>
      </w:r>
    </w:p>
    <w:p>
      <w:pPr>
        <w:numPr>
          <w:ilvl w:val="0"/>
          <w:numId w:val="1111"/>
        </w:numPr>
        <w:pStyle w:val="Compact"/>
      </w:pPr>
      <w:r>
        <w:rPr>
          <w:bCs/>
          <w:b/>
        </w:rPr>
        <w:t xml:space="preserve">Number of courtyards of adjacent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112"/>
        </w:numPr>
        <w:pStyle w:val="Compact"/>
      </w:pPr>
      <m:oMath>
        <m:r>
          <m:t>N</m:t>
        </m:r>
        <m:r>
          <m:t>C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a</m:t>
                </m:r>
                <m:r>
                  <m:t>d</m:t>
                </m:r>
                <m:r>
                  <m:t>j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r>
          <m:t>C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a</m:t>
                </m:r>
                <m:r>
                  <m:t>d</m:t>
                </m:r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a number of interior rings of a polygon</w:t>
      </w:r>
      <w:r>
        <w:t xml:space="preserve"> </w:t>
      </w:r>
      <w:r>
        <w:t xml:space="preserve">composed of footprints of adjacent buildings [@schirmer2015].</w:t>
      </w:r>
    </w:p>
    <w:p>
      <w:pPr>
        <w:numPr>
          <w:ilvl w:val="0"/>
          <w:numId w:val="1113"/>
        </w:numPr>
        <w:pStyle w:val="Compact"/>
      </w:pPr>
      <w:r>
        <w:rPr>
          <w:bCs/>
          <w:b/>
        </w:rPr>
        <w:t xml:space="preserve">Perimeter wall length of adjacent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114"/>
        </w:numPr>
        <w:pStyle w:val="Compact"/>
      </w:pP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a</m:t>
                </m:r>
                <m:r>
                  <m:t>d</m:t>
                </m:r>
                <m:r>
                  <m:t>j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a</m:t>
                </m:r>
                <m:r>
                  <m:t>d</m:t>
                </m:r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a length of an exterior ring of a polygon</w:t>
      </w:r>
      <w:r>
        <w:t xml:space="preserve"> </w:t>
      </w:r>
      <w:r>
        <w:t xml:space="preserve">composed of footprints of adjacent buildings.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Mean inter-building distance between neighbouring buildings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16"/>
        </w:numPr>
        <w:pStyle w:val="Compact"/>
      </w:pPr>
      <m:oMath>
        <m:r>
          <m:t>I</m:t>
        </m:r>
        <m:r>
          <m:t>B</m:t>
        </m:r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b</m:t>
                </m:r>
                <m:r>
                  <m:t>l</m:t>
                </m:r>
                <m:r>
                  <m:t>g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  <m:r>
                  <m:t>l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g</m:t>
            </m:r>
            <m:r>
              <m:rPr>
                <m:sty m:val="p"/>
              </m:rPr>
              <m:t>,</m:t>
            </m:r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distance between building and building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on a tessellation cell within topological distance 3. It is adapted</w:t>
      </w:r>
      <w:r>
        <w:t xml:space="preserve"> </w:t>
      </w:r>
      <w:r>
        <w:t xml:space="preserve">from @caruso2017. It captures the average proximity between buildings.</w:t>
      </w:r>
    </w:p>
    <w:p>
      <w:pPr>
        <w:numPr>
          <w:ilvl w:val="0"/>
          <w:numId w:val="1117"/>
        </w:numPr>
        <w:pStyle w:val="Compact"/>
      </w:pPr>
      <w:r>
        <w:rPr>
          <w:bCs/>
          <w:b/>
        </w:rPr>
        <w:t xml:space="preserve">‌Building adjacency of neighbouring buildings</w:t>
      </w:r>
      <w:r>
        <w:t xml:space="preserve"> </w:t>
      </w:r>
      <w:r>
        <w:t xml:space="preserve">is denoted as</w:t>
      </w:r>
    </w:p>
    <w:p>
      <w:pPr>
        <w:numPr>
          <w:ilvl w:val="0"/>
          <w:numId w:val="1118"/>
        </w:numPr>
        <w:pStyle w:val="Compact"/>
      </w:pPr>
      <m:oMath>
        <m:r>
          <m:t>B</m:t>
        </m:r>
        <m:r>
          <m:t>u</m:t>
        </m:r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b</m:t>
            </m:r>
            <m:r>
              <m:t>l</m:t>
            </m:r>
            <m:sSub>
              <m:e>
                <m:r>
                  <m:t>g</m:t>
                </m:r>
              </m:e>
              <m:sub>
                <m:r>
                  <m:t>a</m:t>
                </m:r>
                <m:r>
                  <m:t>d</m:t>
                </m:r>
                <m:r>
                  <m:t>j</m:t>
                </m:r>
              </m:sub>
            </m:sSub>
          </m:num>
          <m:den>
            <m:r>
              <m:rPr>
                <m:sty m:val="p"/>
              </m:rPr>
              <m:t>∑</m:t>
            </m:r>
            <m:r>
              <m:t>b</m:t>
            </m:r>
            <m:r>
              <m:t>l</m:t>
            </m:r>
            <m:r>
              <m:t>g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b</m:t>
        </m:r>
        <m:r>
          <m:t>l</m:t>
        </m:r>
        <m:sSub>
          <m:e>
            <m:r>
              <m:t>g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</m:sSub>
      </m:oMath>
      <w:r>
        <w:t xml:space="preserve"> </w:t>
      </w:r>
      <w:r>
        <w:t xml:space="preserve">is a number of joined built-up structures within</w:t>
      </w:r>
      <w:r>
        <w:t xml:space="preserve"> </w:t>
      </w:r>
      <w:r>
        <w:t xml:space="preserve">topological distance three and</w:t>
      </w:r>
      <w:r>
        <w:t xml:space="preserve"> </w:t>
      </w:r>
      <m:oMath>
        <m:r>
          <m:rPr>
            <m:sty m:val="p"/>
          </m:rPr>
          <m:t>∑</m:t>
        </m:r>
        <m:r>
          <m:t>b</m:t>
        </m:r>
        <m:r>
          <m:t>l</m:t>
        </m:r>
        <m:r>
          <m:t>g</m:t>
        </m:r>
      </m:oMath>
      <w:r>
        <w:t xml:space="preserve"> </w:t>
      </w:r>
      <w:r>
        <w:t xml:space="preserve">is a number of buildings</w:t>
      </w:r>
      <w:r>
        <w:t xml:space="preserve"> </w:t>
      </w:r>
      <w:r>
        <w:t xml:space="preserve">within topological distance 3. It is adapted from @vanderhaegen2017.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Gross floor area ratio of neighbouring tessellation cells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20"/>
        </w:numPr>
        <w:pStyle w:val="Compact"/>
      </w:pPr>
      <m:oMath>
        <m:r>
          <m:t>G</m:t>
        </m:r>
        <m:r>
          <m:t>F</m:t>
        </m:r>
        <m:r>
          <m:t>A</m:t>
        </m:r>
        <m:sSub>
          <m:e>
            <m:r>
              <m:t>R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F</m:t>
                </m:r>
              </m:e>
            </m:nary>
            <m:r>
              <m:t>A</m:t>
            </m:r>
            <m:sSub>
              <m:e>
                <m:r>
                  <m:t>R</m:t>
                </m:r>
              </m:e>
              <m:sub>
                <m:r>
                  <m:t>c</m:t>
                </m:r>
                <m:r>
                  <m:t>e</m:t>
                </m:r>
                <m:r>
                  <m:t>l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  <m:r>
                      <m:t>e</m:t>
                    </m:r>
                    <m:r>
                      <m:t>l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nary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r>
          <m:t>A</m:t>
        </m:r>
        <m:sSub>
          <m:e>
            <m:r>
              <m:t>R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floor area ratio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</w:t>
      </w:r>
      <w:r>
        <w:t xml:space="preserve"> </w:t>
      </w:r>
      <w:r>
        <w:t xml:space="preserve">distance 3. Based on @dibble2017.</w:t>
      </w:r>
    </w:p>
    <w:p>
      <w:pPr>
        <w:numPr>
          <w:ilvl w:val="0"/>
          <w:numId w:val="1121"/>
        </w:numPr>
        <w:pStyle w:val="Compact"/>
      </w:pPr>
      <w:r>
        <w:rPr>
          <w:bCs/>
          <w:b/>
        </w:rPr>
        <w:t xml:space="preserve">Weighted reached blocks of neighbouring tessellation cells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22"/>
        </w:numPr>
        <w:pStyle w:val="Compact"/>
      </w:pPr>
      <m:oMath>
        <m:r>
          <m:t>W</m:t>
        </m:r>
        <m:r>
          <m:t>R</m:t>
        </m:r>
        <m:sSub>
          <m:e>
            <m:r>
              <m:t>B</m:t>
            </m:r>
          </m:e>
          <m:sub>
            <m:r>
              <m:t>c</m:t>
            </m:r>
            <m:r>
              <m:t>e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b</m:t>
            </m:r>
            <m:r>
              <m:t>l</m:t>
            </m:r>
            <m:r>
              <m:t>k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  <m:r>
                      <m:t>e</m:t>
                    </m:r>
                    <m:r>
                      <m:t>l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nary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b</m:t>
        </m:r>
        <m:r>
          <m:t>l</m:t>
        </m:r>
        <m:r>
          <m:t>k</m:t>
        </m:r>
      </m:oMath>
      <w:r>
        <w:t xml:space="preserve"> </w:t>
      </w:r>
      <w:r>
        <w:t xml:space="preserve">is a number of blocks within topological distance</w:t>
      </w:r>
      <w:r>
        <w:t xml:space="preserve"> </w:t>
      </w:r>
      <w:r>
        <w:t xml:space="preserve">three and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  <m:r>
              <m:t>e</m:t>
            </m:r>
            <m:r>
              <m:t>l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of tessellation cell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topological distance three.</w:t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Area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24"/>
        </w:numPr>
        <w:pStyle w:val="Compact"/>
      </w:pP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</w:p>
    <w:p>
      <w:pPr>
        <w:pStyle w:val="FirstParagraph"/>
      </w:pPr>
      <w:r>
        <w:t xml:space="preserve">and defined as an area covered by a block footprint in m</w:t>
      </w:r>
      <w:r>
        <w:rPr>
          <w:vertAlign w:val="superscript"/>
        </w:rPr>
        <w:t xml:space="preserve">2</w:t>
      </w:r>
      <w:r>
        <w:t xml:space="preserve">.</w:t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Perimeter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26"/>
        </w:numPr>
        <w:pStyle w:val="Compact"/>
      </w:pP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</w:p>
    <w:p>
      <w:pPr>
        <w:pStyle w:val="FirstParagraph"/>
      </w:pPr>
      <w:r>
        <w:t xml:space="preserve">and defined as lengths of the block polygon exterior in m.</w:t>
      </w:r>
    </w:p>
    <w:p>
      <w:pPr>
        <w:numPr>
          <w:ilvl w:val="0"/>
          <w:numId w:val="1127"/>
        </w:numPr>
        <w:pStyle w:val="Compact"/>
      </w:pPr>
      <w:r>
        <w:rPr>
          <w:bCs/>
          <w:b/>
        </w:rPr>
        <w:t xml:space="preserve">Circular compactness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28"/>
        </w:numPr>
        <w:pStyle w:val="Compact"/>
      </w:pPr>
      <m:oMath>
        <m:r>
          <m:t>C</m:t>
        </m:r>
        <m:r>
          <m:t>C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k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k</m:t>
                </m:r>
                <m:r>
                  <m:t>C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C</m:t>
            </m:r>
          </m:sub>
        </m:sSub>
      </m:oMath>
      <w:r>
        <w:t xml:space="preserve"> </w:t>
      </w:r>
      <w:r>
        <w:t xml:space="preserve">is an area of minimal enclosing circle. It captures</w:t>
      </w:r>
      <w:r>
        <w:t xml:space="preserve"> </w:t>
      </w:r>
      <w:r>
        <w:t xml:space="preserve">the relation of block footprint shape to its minimal enclosing circle,</w:t>
      </w:r>
      <w:r>
        <w:t xml:space="preserve"> </w:t>
      </w:r>
      <w:r>
        <w:t xml:space="preserve">illustrating the similarity of shape and circle.</w:t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Equivalent rectangular index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30"/>
        </w:numPr>
        <w:pStyle w:val="Compact"/>
      </w:pPr>
      <w:r>
        <w:t xml:space="preserve">$ERI_{blk} = \sqrt{{a_{blk}} \over {a_{blkB}}} * {p_{blkB} \over p_{blk}}$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B</m:t>
            </m:r>
          </m:sub>
        </m:sSub>
      </m:oMath>
      <w:r>
        <w:t xml:space="preserve"> </w:t>
      </w:r>
      <w:r>
        <w:t xml:space="preserve">is an area of the minimal rotated bounding rectangle</w:t>
      </w:r>
      <w:r>
        <w:t xml:space="preserve"> </w:t>
      </w:r>
      <w:r>
        <w:t xml:space="preserve">of a block (MBR) footprint and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B</m:t>
            </m:r>
          </m:sub>
        </m:sSub>
      </m:oMath>
      <w:r>
        <w:t xml:space="preserve"> </w:t>
      </w:r>
      <w:r>
        <w:t xml:space="preserve">its perimeter of MBR.</w:t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Compactness-weighted axis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32"/>
        </w:numPr>
        <w:pStyle w:val="Compact"/>
      </w:pPr>
      <m:oMath>
        <m:r>
          <m:t>C</m:t>
        </m:r>
        <m:r>
          <m:t>W</m:t>
        </m:r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C</m:t>
            </m:r>
          </m:sub>
        </m:sSub>
        <m:r>
          <m:rPr>
            <m:sty m:val="p"/>
          </m:rPr>
          <m:t>×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π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16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a</m:t>
                    </m:r>
                  </m:e>
                  <m:sub>
                    <m:r>
                      <m:t>b</m:t>
                    </m:r>
                    <m:r>
                      <m:t>l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)</m:t>
                </m:r>
              </m:num>
              <m:den>
                <m:sSubSup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l</m:t>
                    </m:r>
                    <m:r>
                      <m:t>k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</m:e>
        </m:d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C</m:t>
            </m:r>
          </m:sub>
        </m:sSub>
      </m:oMath>
      <w:r>
        <w:t xml:space="preserve"> </w:t>
      </w:r>
      <w:r>
        <w:t xml:space="preserve">is a diameter of the minimal circumscribed circle</w:t>
      </w:r>
      <w:r>
        <w:t xml:space="preserve"> </w:t>
      </w:r>
      <w:r>
        <w:t xml:space="preserve">around the block polygon,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  <w:r>
        <w:t xml:space="preserve"> </w:t>
      </w:r>
      <w:r>
        <w:t xml:space="preserve">is an area of a block and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  <w:r>
        <w:t xml:space="preserve"> </w:t>
      </w:r>
      <w:r>
        <w:t xml:space="preserve">is a perimeter of a block. It is a proxy of permeability of an</w:t>
      </w:r>
      <w:r>
        <w:t xml:space="preserve"> </w:t>
      </w:r>
      <w:r>
        <w:t xml:space="preserve">area.[@feliciotti2018]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Solar orientation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34"/>
        </w:numPr>
        <w:pStyle w:val="Compact"/>
      </w:pPr>
      <m:oMath>
        <m:r>
          <m:t>O</m:t>
        </m:r>
        <m:r>
          <m:t>r</m:t>
        </m:r>
        <m:sSub>
          <m:e>
            <m:r>
              <m:t>i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|</m:t>
        </m:r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B</m:t>
            </m:r>
          </m:sub>
        </m:sSub>
        <m:r>
          <m:rPr>
            <m:sty m:val="p"/>
          </m:rPr>
          <m:t>−</m:t>
        </m:r>
        <m:r>
          <m:t>45</m:t>
        </m:r>
        <m:r>
          <m:rPr>
            <m:sty m:val="p"/>
          </m:rPr>
          <m:t>|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o</m:t>
            </m:r>
          </m:e>
          <m:sub>
            <m:r>
              <m:t>b</m:t>
            </m:r>
            <m:r>
              <m:t>l</m:t>
            </m:r>
            <m:r>
              <m:t>k</m:t>
            </m:r>
            <m:r>
              <m:t>B</m:t>
            </m:r>
          </m:sub>
        </m:sSub>
      </m:oMath>
      <w:r>
        <w:t xml:space="preserve"> </w:t>
      </w:r>
      <w:r>
        <w:t xml:space="preserve">is an orientation of the longest axis of bounding</w:t>
      </w:r>
      <w:r>
        <w:t xml:space="preserve"> </w:t>
      </w:r>
      <w:r>
        <w:t xml:space="preserve">rectangle in a range 0 - 45. It captures the deviation of orientation</w:t>
      </w:r>
      <w:r>
        <w:t xml:space="preserve"> </w:t>
      </w:r>
      <w:r>
        <w:t xml:space="preserve">from cardinal directions.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Weighted neighbours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36"/>
        </w:numPr>
        <w:pStyle w:val="Compact"/>
      </w:pPr>
      <m:oMath>
        <m:r>
          <m:t>w</m:t>
        </m:r>
        <m:sSub>
          <m:e>
            <m:r>
              <m:t>N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b</m:t>
            </m:r>
            <m:r>
              <m:t>l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l</m:t>
                </m:r>
                <m:r>
                  <m:t>k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b</m:t>
        </m:r>
        <m:r>
          <m:t>l</m:t>
        </m:r>
        <m:sSub>
          <m:e>
            <m:r>
              <m:t>k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a number of block neighbours and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t xml:space="preserve">perimeter of a block. It reflects granularity of a mesh of blocks.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‌Weighted cells of a block</w:t>
      </w:r>
      <w:r>
        <w:t xml:space="preserve"> </w:t>
      </w:r>
      <w:r>
        <w:t xml:space="preserve">is denoted as</w:t>
      </w:r>
    </w:p>
    <w:p>
      <w:pPr>
        <w:numPr>
          <w:ilvl w:val="0"/>
          <w:numId w:val="1138"/>
        </w:numPr>
        <w:pStyle w:val="Compact"/>
      </w:pPr>
      <m:oMath>
        <m:r>
          <m:t>w</m:t>
        </m:r>
        <m:sSub>
          <m:e>
            <m:r>
              <m:t>C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c</m:t>
            </m:r>
            <m:r>
              <m:t>e</m:t>
            </m:r>
            <m:r>
              <m:t>l</m:t>
            </m:r>
            <m:r>
              <m:t>l</m:t>
            </m:r>
          </m:num>
          <m:den>
            <m:sSub>
              <m:e>
                <m:r>
                  <m:t>a</m:t>
                </m:r>
              </m:e>
              <m:sub>
                <m:r>
                  <m:t>b</m:t>
                </m:r>
                <m:r>
                  <m:t>l</m:t>
                </m:r>
                <m:r>
                  <m:t>k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c</m:t>
        </m:r>
        <m:r>
          <m:t>e</m:t>
        </m:r>
        <m:r>
          <m:t>l</m:t>
        </m:r>
        <m:r>
          <m:t>l</m:t>
        </m:r>
      </m:oMath>
      <w:r>
        <w:t xml:space="preserve"> </w:t>
      </w:r>
      <w:r>
        <w:t xml:space="preserve">is a number of cells composing a block and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  <m:r>
              <m:t>l</m:t>
            </m:r>
            <m:r>
              <m:t>k</m:t>
            </m:r>
          </m:sub>
        </m:sSub>
      </m:oMath>
      <w:r>
        <w:t xml:space="preserve"> </w:t>
      </w:r>
      <w:r>
        <w:t xml:space="preserve">is an area of a block. It captures the granularity of each block.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Local meshedness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40"/>
        </w:numPr>
        <w:pStyle w:val="Compact"/>
      </w:pPr>
      <m:oMath>
        <m:r>
          <m:t>M</m:t>
        </m:r>
        <m:r>
          <m:t>e</m:t>
        </m:r>
        <m:sSub>
          <m:e>
            <m:r>
              <m:t>s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e</m:t>
            </m:r>
            <m:r>
              <m:rPr>
                <m:sty m:val="p"/>
              </m:rPr>
              <m:t>−</m:t>
            </m:r>
            <m:r>
              <m:t>v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>
              <m:t>v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 number of edges in a subgraph, and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number of</w:t>
      </w:r>
      <w:r>
        <w:t xml:space="preserve"> </w:t>
      </w:r>
      <w:r>
        <w:t xml:space="preserve">nodes in a subgraph [@feliciotti2018]. A subgraph is defined as a</w:t>
      </w:r>
      <w:r>
        <w:t xml:space="preserve"> </w:t>
      </w:r>
      <w:r>
        <w:t xml:space="preserve">network within topological distance five around a node.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Mean segment length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42"/>
        </w:numPr>
        <w:pStyle w:val="Compact"/>
      </w:pPr>
      <m:oMath>
        <m:r>
          <m:t>M</m:t>
        </m:r>
        <m:r>
          <m:t>S</m:t>
        </m:r>
        <m:sSub>
          <m:e>
            <m:r>
              <m:t>L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e</m:t>
                </m:r>
                <m:r>
                  <m:t>d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length of a street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a</w:t>
      </w:r>
      <w:r>
        <w:t xml:space="preserve"> </w:t>
      </w:r>
      <w:r>
        <w:t xml:space="preserve">topological distance 3 around a segment.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Cul-de-sac length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44"/>
        </w:numPr>
        <w:pStyle w:val="Compact"/>
      </w:pPr>
      <m:oMath>
        <m:r>
          <m:t>C</m:t>
        </m:r>
        <m:r>
          <m:t>D</m:t>
        </m:r>
        <m:sSub>
          <m:e>
            <m:r>
              <m:t>L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e</m:t>
                </m:r>
                <m:r>
                  <m:t>d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  <m:r>
          <m:rPr>
            <m:sty m:val="p"/>
          </m:rPr>
          <m:t>,</m:t>
        </m:r>
        <m:r>
          <m:rPr>
            <m:nor/>
            <m:sty m:val="p"/>
          </m:rPr>
          <m:t> if </m:t>
        </m:r>
        <m:r>
          <m:t>e</m:t>
        </m:r>
        <m:r>
          <m:t>d</m:t>
        </m:r>
        <m:sSub>
          <m:e>
            <m:r>
              <m:t>g</m:t>
            </m:r>
          </m:e>
          <m:sub>
            <m:r>
              <m:t>i</m:t>
            </m:r>
          </m:sub>
        </m:sSub>
        <m:r>
          <m:rPr>
            <m:nor/>
            <m:sty m:val="p"/>
          </m:rPr>
          <m:t> is cul-de-sac</m:t>
        </m:r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length of a street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a</w:t>
      </w:r>
      <w:r>
        <w:t xml:space="preserve"> </w:t>
      </w:r>
      <w:r>
        <w:t xml:space="preserve">topological distance 3 around a node.</w:t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Reached cells by street network segments</w:t>
      </w:r>
      <w:r>
        <w:t xml:space="preserve"> </w:t>
      </w:r>
      <w:r>
        <w:t xml:space="preserve">is denoted as</w:t>
      </w:r>
    </w:p>
    <w:p>
      <w:pPr>
        <w:numPr>
          <w:ilvl w:val="0"/>
          <w:numId w:val="1146"/>
        </w:numPr>
        <w:pStyle w:val="Compact"/>
      </w:pPr>
      <m:oMath>
        <m:r>
          <m:t>R</m:t>
        </m:r>
        <m:sSub>
          <m:e>
            <m:r>
              <m:t>C</m:t>
            </m:r>
          </m:e>
          <m:sub>
            <m:r>
              <m:t>e</m:t>
            </m:r>
            <m:r>
              <m:t>d</m:t>
            </m:r>
            <m:r>
              <m:t>g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c</m:t>
            </m:r>
          </m:e>
        </m:nary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number of tessellation cells on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 distance 3. It captures accessible granularity.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Node density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48"/>
        </w:numPr>
        <w:pStyle w:val="Compact"/>
      </w:pPr>
      <m:oMath>
        <m:sSub>
          <m:e>
            <m:r>
              <m:t>D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r>
              <m:t>n</m:t>
            </m:r>
            <m:r>
              <m:t>o</m:t>
            </m:r>
            <m:r>
              <m:t>d</m:t>
            </m:r>
            <m:r>
              <m:t>e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l</m:t>
                    </m:r>
                  </m:e>
                  <m:sub>
                    <m:r>
                      <m:t>e</m:t>
                    </m:r>
                    <m:r>
                      <m:t>d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nary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∑</m:t>
        </m:r>
        <m:r>
          <m:t>n</m:t>
        </m:r>
        <m:r>
          <m:t>o</m:t>
        </m:r>
        <m:r>
          <m:t>d</m:t>
        </m:r>
        <m:r>
          <m:t>e</m:t>
        </m:r>
      </m:oMath>
      <w:r>
        <w:t xml:space="preserve"> </w:t>
      </w:r>
      <w:r>
        <w:t xml:space="preserve">is a number of nodes within a subgraph and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length of a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a subgraph. A subgraph</w:t>
      </w:r>
      <w:r>
        <w:t xml:space="preserve"> </w:t>
      </w:r>
      <w:r>
        <w:t xml:space="preserve">is defined as a network within topological distance five around a node.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Reached cells by street network nodes</w:t>
      </w:r>
      <w:r>
        <w:t xml:space="preserve"> </w:t>
      </w:r>
      <w:r>
        <w:t xml:space="preserve">is denoted as</w:t>
      </w:r>
    </w:p>
    <w:p>
      <w:pPr>
        <w:numPr>
          <w:ilvl w:val="0"/>
          <w:numId w:val="1150"/>
        </w:numPr>
        <w:pStyle w:val="Compact"/>
      </w:pPr>
      <m:oMath>
        <m:r>
          <m:t>R</m:t>
        </m:r>
        <m:sSub>
          <m:e>
            <m:r>
              <m:t>C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n</m:t>
                </m:r>
                <m:r>
                  <m:t>e</m:t>
                </m:r>
                <m:r>
                  <m:t>t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c</m:t>
            </m:r>
          </m:e>
        </m:nary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e</m:t>
        </m:r>
        <m:r>
          <m:t>l</m:t>
        </m:r>
        <m:r>
          <m:t>l</m:t>
        </m:r>
        <m:sSub>
          <m:e>
            <m:r>
              <m:t>s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number of tessellation cells on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topological distance 3. It captures accessible granularity.</w:t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Reached area by street network nodes</w:t>
      </w:r>
      <w:r>
        <w:t xml:space="preserve"> </w:t>
      </w:r>
      <w:r>
        <w:t xml:space="preserve">is denoted as</w:t>
      </w:r>
    </w:p>
    <w:p>
      <w:pPr>
        <w:numPr>
          <w:ilvl w:val="0"/>
          <w:numId w:val="1152"/>
        </w:numPr>
        <w:pStyle w:val="Compact"/>
      </w:pPr>
      <m:oMath>
        <m:sSub>
          <m:e>
            <m:r>
              <m:t>a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n</m:t>
                </m:r>
                <m:r>
                  <m:t>e</m:t>
                </m:r>
                <m:r>
                  <m:t>t</m:t>
                </m:r>
              </m:sub>
            </m:sSub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nary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an area covered by a street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topological distance 3. It captures an accessible area.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Proportion of cul-de-sacs within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54"/>
        </w:numPr>
        <w:pStyle w:val="Compact"/>
      </w:pPr>
      <m:oMath>
        <m:r>
          <m:t>p</m:t>
        </m:r>
        <m:r>
          <m:t>C</m:t>
        </m:r>
        <m:sSub>
          <m:e>
            <m:r>
              <m:t>D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 if </m:t>
            </m:r>
            <m:r>
              <m:t>d</m:t>
            </m:r>
            <m:r>
              <m:t>e</m:t>
            </m:r>
            <m:sSub>
              <m:e>
                <m:r>
                  <m:t>g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=</m:t>
            </m:r>
            <m:r>
              <m:t>1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r>
          <m:t>o</m:t>
        </m:r>
        <m:r>
          <m:t>d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node whiting topological distance five around a</w:t>
      </w:r>
      <w:r>
        <w:t xml:space="preserve"> </w:t>
      </w:r>
      <w:r>
        <w:t xml:space="preserve">node. Adapted from [@boeing2017a].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Proportion of 3-way intersections within a street network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56"/>
        </w:numPr>
        <w:pStyle w:val="Compact"/>
      </w:pPr>
      <m:oMath>
        <m:r>
          <m:t>p</m:t>
        </m:r>
        <m:r>
          <m:t>3</m:t>
        </m:r>
        <m:sSub>
          <m:e>
            <m:r>
              <m:t>W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 if </m:t>
            </m:r>
            <m:r>
              <m:t>d</m:t>
            </m:r>
            <m:r>
              <m:t>e</m:t>
            </m:r>
            <m:sSub>
              <m:e>
                <m:r>
                  <m:t>g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=</m:t>
            </m:r>
            <m:r>
              <m:t>3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r>
          <m:t>o</m:t>
        </m:r>
        <m:r>
          <m:t>d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node whiting topological distance five around a</w:t>
      </w:r>
      <w:r>
        <w:t xml:space="preserve"> </w:t>
      </w:r>
      <w:r>
        <w:t xml:space="preserve">node. Adapted from [@boeing2017a].</w:t>
      </w:r>
    </w:p>
    <w:p>
      <w:pPr>
        <w:numPr>
          <w:ilvl w:val="0"/>
          <w:numId w:val="1157"/>
        </w:numPr>
        <w:pStyle w:val="Compact"/>
      </w:pPr>
      <w:r>
        <w:rPr>
          <w:bCs/>
          <w:b/>
        </w:rPr>
        <w:t xml:space="preserve">Proportion of 4-way intersections within a street network</w:t>
      </w:r>
      <w:r>
        <w:t xml:space="preserve"> </w:t>
      </w:r>
      <w:r>
        <w:t xml:space="preserve">is</w:t>
      </w:r>
      <w:r>
        <w:t xml:space="preserve"> </w:t>
      </w:r>
      <w:r>
        <w:t xml:space="preserve">denoted as</w:t>
      </w:r>
    </w:p>
    <w:p>
      <w:pPr>
        <w:numPr>
          <w:ilvl w:val="0"/>
          <w:numId w:val="1158"/>
        </w:numPr>
        <w:pStyle w:val="Compact"/>
      </w:pPr>
      <m:oMath>
        <m:r>
          <m:t>p</m:t>
        </m:r>
        <m:r>
          <m:t>4</m:t>
        </m:r>
        <m:sSub>
          <m:e>
            <m:r>
              <m:t>W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 if </m:t>
            </m:r>
            <m:r>
              <m:t>d</m:t>
            </m:r>
            <m:r>
              <m:t>e</m:t>
            </m:r>
            <m:sSub>
              <m:e>
                <m:r>
                  <m:t>g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=</m:t>
            </m:r>
            <m:r>
              <m:t>4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n</m:t>
                </m:r>
              </m:e>
            </m:nary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  <m:r>
          <m:t>o</m:t>
        </m:r>
        <m:r>
          <m:t>d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node whiting topological distance five around a</w:t>
      </w:r>
      <w:r>
        <w:t xml:space="preserve"> </w:t>
      </w:r>
      <w:r>
        <w:t xml:space="preserve">node. Adapted from [@boeing2017a].</w:t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Weighted node density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60"/>
        </w:numPr>
        <w:pStyle w:val="Compact"/>
      </w:pPr>
      <m:oMath>
        <m:r>
          <m:t>w</m:t>
        </m:r>
        <m:sSub>
          <m:e>
            <m:r>
              <m:t>D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e</m:t>
            </m:r>
            <m:sSub>
              <m:e>
                <m:r>
                  <m:t>g</m:t>
                </m:r>
              </m:e>
              <m:sub>
                <m:r>
                  <m:t>n</m:t>
                </m:r>
                <m:r>
                  <m:t>o</m:t>
                </m:r>
                <m:r>
                  <m:t>d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−</m:t>
            </m:r>
            <m:r>
              <m:t>1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l</m:t>
                    </m:r>
                  </m:e>
                  <m:sub>
                    <m:r>
                      <m:t>e</m:t>
                    </m:r>
                    <m:r>
                      <m:t>d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b>
                </m:sSub>
              </m:e>
            </m:nary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  <m:r>
          <m:t>e</m:t>
        </m:r>
        <m:sSub>
          <m:e>
            <m:r>
              <m:t>g</m:t>
            </m:r>
          </m:e>
          <m:sub>
            <m:r>
              <m:t>n</m:t>
            </m:r>
            <m:r>
              <m:t>o</m:t>
            </m:r>
            <m:r>
              <m:t>d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degree of a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a subgraph and</w:t>
      </w:r>
      <w:r>
        <w:t xml:space="preserve"> </w:t>
      </w:r>
      <m:oMath>
        <m:sSub>
          <m:e>
            <m:r>
              <m:t>l</m:t>
            </m:r>
          </m:e>
          <m:sub>
            <m:r>
              <m:t>e</m:t>
            </m:r>
            <m:r>
              <m:t>d</m:t>
            </m:r>
            <m:sSub>
              <m:e>
                <m:r>
                  <m:t>g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a length of a segment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within a subgraph. A subgraph</w:t>
      </w:r>
      <w:r>
        <w:t xml:space="preserve"> </w:t>
      </w:r>
      <w:r>
        <w:t xml:space="preserve">is defined as a network within topological distance five around a node.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Local closeness centrality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62"/>
        </w:numPr>
        <w:pStyle w:val="Compact"/>
      </w:pPr>
      <m:oMath>
        <m:r>
          <m:t>l</m:t>
        </m:r>
        <m:r>
          <m:t>C</m:t>
        </m:r>
        <m:sSub>
          <m:e>
            <m:r>
              <m:t>C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v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r>
                  <m:t>d</m:t>
                </m:r>
              </m:e>
            </m:nary>
            <m:r>
              <m:rPr>
                <m:sty m:val="p"/>
              </m:rPr>
              <m:t>(</m:t>
            </m:r>
            <m:r>
              <m:t>v</m:t>
            </m:r>
            <m:r>
              <m:rPr>
                <m:sty m:val="p"/>
              </m:rPr>
              <m:t>,</m:t>
            </m:r>
            <m:r>
              <m:t>u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t>v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)</m:t>
        </m:r>
      </m:oMath>
      <w:r>
        <w:t xml:space="preserve"> </w:t>
      </w:r>
      <w:r>
        <w:t xml:space="preserve">is the shortest-path distance between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u</m:t>
        </m:r>
      </m:oMath>
      <w:r>
        <w:t xml:space="preserve">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nodes within a subgraph. A subgraph is defined as</w:t>
      </w:r>
      <w:r>
        <w:t xml:space="preserve"> </w:t>
      </w:r>
      <w:r>
        <w:t xml:space="preserve">a network within topological distance five around a node.</w:t>
      </w:r>
    </w:p>
    <w:p>
      <w:pPr>
        <w:numPr>
          <w:ilvl w:val="0"/>
          <w:numId w:val="1163"/>
        </w:numPr>
        <w:pStyle w:val="Compact"/>
      </w:pPr>
      <w:r>
        <w:rPr>
          <w:bCs/>
          <w:b/>
        </w:rPr>
        <w:t xml:space="preserve">Square clustering of a street network</w:t>
      </w:r>
      <w:r>
        <w:t xml:space="preserve"> </w:t>
      </w:r>
      <w:r>
        <w:t xml:space="preserve">is denoted as</w:t>
      </w:r>
    </w:p>
    <w:p>
      <w:pPr>
        <w:numPr>
          <w:ilvl w:val="0"/>
          <w:numId w:val="1164"/>
        </w:numPr>
        <w:pStyle w:val="Compact"/>
      </w:pPr>
      <m:oMath>
        <m:r>
          <m:t>s</m:t>
        </m:r>
        <m:r>
          <m:t>C</m:t>
        </m:r>
        <m:sSub>
          <m:e>
            <m:r>
              <m:t>l</m:t>
            </m:r>
          </m:e>
          <m:sub>
            <m:r>
              <m:t>n</m:t>
            </m:r>
            <m:r>
              <m:t>o</m:t>
            </m:r>
            <m:r>
              <m:t>d</m:t>
            </m:r>
            <m:r>
              <m:t>e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u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k</m:t>
                    </m:r>
                  </m:e>
                  <m:sub>
                    <m:r>
                      <m:t>v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u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sSub>
                      <m:e>
                        <m:r>
                          <m:t>k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sup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e>
                </m:nary>
              </m:e>
            </m:nary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w</m:t>
            </m:r>
            <m:r>
              <m:rPr>
                <m:sty m:val="p"/>
              </m:rP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u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k</m:t>
                    </m:r>
                  </m:e>
                  <m:sub>
                    <m:r>
                      <m:t>v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u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sSub>
                      <m:e>
                        <m:r>
                          <m:t>k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sup>
                  <m:e>
                    <m:d>
                      <m:dPr>
                        <m:begChr m:val="["/>
                        <m:endChr m:val="]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v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(</m:t>
                        </m:r>
                        <m:r>
                          <m:t>u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w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v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(</m:t>
                        </m:r>
                        <m:r>
                          <m:t>u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w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e>
                    </m:d>
                  </m:e>
                </m:nary>
              </m:e>
            </m:nary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v</m:t>
            </m:r>
          </m:sub>
        </m:sSub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</m:oMath>
      <w:r>
        <w:t xml:space="preserve"> </w:t>
      </w:r>
      <w:r>
        <w:t xml:space="preserve">are the number of common neighbours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other than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(ie squares), and</w:t>
      </w:r>
      <w:r>
        <w:t xml:space="preserve"> </w:t>
      </w:r>
      <m:oMath>
        <m:sSub>
          <m:e>
            <m:r>
              <m:t>a</m:t>
            </m:r>
          </m:e>
          <m:sub>
            <m:r>
              <m:t>v</m:t>
            </m:r>
          </m:sub>
        </m:sSub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k</m:t>
            </m:r>
          </m:e>
          <m:sub>
            <m:r>
              <m:t>u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v</m:t>
            </m:r>
          </m:sub>
        </m:sSub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θ</m:t>
            </m:r>
          </m:e>
          <m:sub>
            <m:r>
              <m:t>u</m:t>
            </m:r>
            <m:r>
              <m:t>v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sSub>
          <m:e>
            <m:r>
              <m:t>k</m:t>
            </m:r>
          </m:e>
          <m:sub>
            <m:r>
              <m:t>w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v</m:t>
            </m:r>
          </m:sub>
        </m:sSub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θ</m:t>
            </m:r>
          </m:e>
          <m:sub>
            <m:r>
              <m:t>u</m:t>
            </m:r>
            <m: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where</w:t>
      </w:r>
      <w:r>
        <w:t xml:space="preserve"> </w:t>
      </w:r>
      <m:oMath>
        <m:sSub>
          <m:e>
            <m:r>
              <m:t>θ</m:t>
            </m:r>
          </m:e>
          <m:sub>
            <m:r>
              <m:t>u</m:t>
            </m:r>
            <m:r>
              <m:t>w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are connected and 0 otherwise</w:t>
      </w:r>
      <w:r>
        <w:t xml:space="preserve"> </w:t>
      </w:r>
      <w:r>
        <w:t xml:space="preserve">[@PhysRevE.72.056127].</w:t>
      </w:r>
    </w:p>
    <w:p>
      <w:pPr>
        <w:pStyle w:val="BodyText"/>
      </w:pPr>
      <w:r>
        <w:t xml:space="preserve">The final selection consists of 74 morphometric characters spanning</w:t>
      </w:r>
      <w:r>
        <w:t xml:space="preserve"> </w:t>
      </w:r>
      <w:r>
        <w:t xml:space="preserve">across the subsets of the relational framework and covering all</w:t>
      </w:r>
      <w:r>
        <w:t xml:space="preserve"> </w:t>
      </w:r>
      <w:r>
        <w:t xml:space="preserve">categories, even though not equally. The set is a result of the</w:t>
      </w:r>
      <w:r>
        <w:t xml:space="preserve"> </w:t>
      </w:r>
      <w:r>
        <w:t xml:space="preserve">identification process proposed above. As such, it should provide an</w:t>
      </w:r>
      <w:r>
        <w:t xml:space="preserve"> </w:t>
      </w:r>
      <w:r>
        <w:t xml:space="preserve">unbiased and non-skewed description of each of the elements.</w:t>
      </w:r>
    </w:p>
    <w:bookmarkEnd w:id="22"/>
    <w:bookmarkEnd w:id="23"/>
    <w:bookmarkStart w:id="31" w:name="contextual-characters"/>
    <w:p>
      <w:pPr>
        <w:pStyle w:val="Heading4"/>
      </w:pPr>
      <w:r>
        <w:t xml:space="preserve">Contextual characters</w:t>
      </w:r>
    </w:p>
    <w:p>
      <w:pPr>
        <w:pStyle w:val="FirstParagraph"/>
      </w:pPr>
      <w:r>
        <w:t xml:space="preserve">Looking at the primary characters and their spatial distribution, they</w:t>
      </w:r>
      <w:r>
        <w:t xml:space="preserve"> </w:t>
      </w:r>
      <w:r>
        <w:t xml:space="preserve">could be abrupt and do not necessarily capture urban patterns as we</w:t>
      </w:r>
      <w:r>
        <w:t xml:space="preserve"> </w:t>
      </w:r>
      <w:r>
        <w:t xml:space="preserve">would like them to (even though all capture some patterns as per</w:t>
      </w:r>
      <w:r>
        <w:t xml:space="preserve"> </w:t>
      </w:r>
      <w:r>
        <w:t xml:space="preserve">spatial autocorrelation).</w:t>
      </w:r>
    </w:p>
    <w:p>
      <w:pPr>
        <w:pStyle w:val="BodyText"/>
      </w:pPr>
      <w:r>
        <w:t xml:space="preserve">The characters defined above have to be expressed using their</w:t>
      </w:r>
      <w:r>
        <w:t xml:space="preserve"> </w:t>
      </w:r>
      <w:r>
        <w:t xml:space="preserve">contextual, spatially lagged versions to become useful for pattern</w:t>
      </w:r>
      <w:r>
        <w:t xml:space="preserve"> </w:t>
      </w:r>
      <w:r>
        <w:t xml:space="preserve">detection within the recognition model, which does not employ direct</w:t>
      </w:r>
      <w:r>
        <w:t xml:space="preserve"> </w:t>
      </w:r>
      <w:r>
        <w:t xml:space="preserve">spatial constraints.</w:t>
      </w:r>
      <w:r>
        <w:t xml:space="preserve"> </w:t>
      </w:r>
      <w:r>
        <w:rPr>
          <w:iCs/>
          <w:i/>
        </w:rPr>
        <w:t xml:space="preserve">Context</w:t>
      </w:r>
      <w:r>
        <w:t xml:space="preserve"> </w:t>
      </w:r>
      <w:r>
        <w:t xml:space="preserve">here is defined as vicinity of each</w:t>
      </w:r>
      <w:r>
        <w:t xml:space="preserve"> </w:t>
      </w:r>
      <w:r>
        <w:t xml:space="preserve">tessellation cell within three topological steps on morphological</w:t>
      </w:r>
      <w:r>
        <w:t xml:space="preserve"> </w:t>
      </w:r>
      <w:r>
        <w:t xml:space="preserve">tessellation. That covers approximately 40 nearest neighbours (median</w:t>
      </w:r>
      <w:r>
        <w:t xml:space="preserve"> </w:t>
      </w:r>
      <w:r>
        <w:t xml:space="preserve">40, standard deviation ~13.4 based on Prague) providing a balance</w:t>
      </w:r>
      <w:r>
        <w:t xml:space="preserve"> </w:t>
      </w:r>
      <w:r>
        <w:t xml:space="preserve">between the spatial extent large enough to capture a pattern and at the</w:t>
      </w:r>
      <w:r>
        <w:t xml:space="preserve"> </w:t>
      </w:r>
      <w:r>
        <w:t xml:space="preserve">same time small enough not to over-smooth boundaries between different</w:t>
      </w:r>
      <w:r>
        <w:t xml:space="preserve"> </w:t>
      </w:r>
      <w:r>
        <w:t xml:space="preserve">patterns (see Appendix 7.3 for sectional diagram analysis).</w:t>
      </w:r>
    </w:p>
    <w:p>
      <w:pPr>
        <w:pStyle w:val="BodyText"/>
      </w:pPr>
      <w:r>
        <w:t xml:space="preserve">Within this method, four types of contextual characters are proposed.</w:t>
      </w:r>
      <w:r>
        <w:t xml:space="preserve"> </w:t>
      </w:r>
      <w:r>
        <w:t xml:space="preserve">One is capturing a local central tendency and three capturing the</w:t>
      </w:r>
      <w:r>
        <w:t xml:space="preserve"> </w:t>
      </w:r>
      <w:r>
        <w:t xml:space="preserve">properties of the distribution of values within the context. For each</w:t>
      </w:r>
      <w:r>
        <w:t xml:space="preserve"> </w:t>
      </w:r>
      <w:r>
        <w:t xml:space="preserve">of the primary characters, each of the contextual is then calculated</w:t>
      </w:r>
      <w:r>
        <w:t xml:space="preserve"> </w:t>
      </w:r>
      <w:r>
        <w:t xml:space="preserve">and then used within the clustering algorithm itself. The resulting set</w:t>
      </w:r>
      <w:r>
        <w:t xml:space="preserve"> </w:t>
      </w:r>
      <w:r>
        <w:t xml:space="preserve">of used characters is then composed of 4 times 74 characters, giving</w:t>
      </w:r>
      <w:r>
        <w:t xml:space="preserve"> </w:t>
      </w:r>
      <w:r>
        <w:t xml:space="preserve">296 individual contextual characters.</w:t>
      </w:r>
    </w:p>
    <w:bookmarkStart w:id="24" w:name="local-central-tendency"/>
    <w:p>
      <w:pPr>
        <w:pStyle w:val="Heading5"/>
      </w:pPr>
      <w:r>
        <w:t xml:space="preserve">Local central tendency</w:t>
      </w:r>
    </w:p>
    <w:p>
      <w:pPr>
        <w:pStyle w:val="FirstParagraph"/>
      </w:pPr>
      <w:r>
        <w:t xml:space="preserve">Statistics knows central tendency as a measure of a typical value for a</w:t>
      </w:r>
      <w:r>
        <w:t xml:space="preserve"> </w:t>
      </w:r>
      <w:r>
        <w:t xml:space="preserve">probabilistic distribution [@weisberg1992central, p.2]. Based on a</w:t>
      </w:r>
      <w:r>
        <w:t xml:space="preserve"> </w:t>
      </w:r>
      <w:r>
        <w:t xml:space="preserve">set of data of unknown distribution, central tendency aims to simplify</w:t>
      </w:r>
      <w:r>
        <w:t xml:space="preserve"> </w:t>
      </w:r>
      <w:r>
        <w:t xml:space="preserve">the whole set into one representative number. In the case of</w:t>
      </w:r>
      <w:r>
        <w:t xml:space="preserve"> </w:t>
      </w:r>
      <w:r>
        <w:t xml:space="preserve">morphometric characters, we can measure the central tendency of values</w:t>
      </w:r>
      <w:r>
        <w:t xml:space="preserve"> </w:t>
      </w:r>
      <w:r>
        <w:t xml:space="preserve">of a single character across the whole case study, but that would not</w:t>
      </w:r>
      <w:r>
        <w:t xml:space="preserve"> </w:t>
      </w:r>
      <w:r>
        <w:t xml:space="preserve">give us much information. As contextual characters are defined on three</w:t>
      </w:r>
      <w:r>
        <w:t xml:space="preserve"> </w:t>
      </w:r>
      <w:r>
        <w:t xml:space="preserve">topological steps, it is proposed to measure</w:t>
      </w:r>
      <w:r>
        <w:t xml:space="preserve"> </w:t>
      </w:r>
      <w:r>
        <w:rPr>
          <w:iCs/>
          <w:i/>
        </w:rPr>
        <w:t xml:space="preserve">local central tendency</w:t>
      </w:r>
      <w:r>
        <w:t xml:space="preserve">,</w:t>
      </w:r>
      <w:r>
        <w:t xml:space="preserve"> </w:t>
      </w:r>
      <w:r>
        <w:t xml:space="preserve">thus a value unique for each building measured as a typical within its</w:t>
      </w:r>
      <w:r>
        <w:t xml:space="preserve"> </w:t>
      </w:r>
      <w:r>
        <w:t xml:space="preserve">immediate context.</w:t>
      </w:r>
    </w:p>
    <w:p>
      <w:pPr>
        <w:pStyle w:val="BodyText"/>
      </w:pPr>
      <w:r>
        <w:t xml:space="preserve">Commonly used measures of central tendency are mean, median or mode</w:t>
      </w:r>
      <w:r>
        <w:t xml:space="preserve"> </w:t>
      </w:r>
      <w:r>
        <w:t xml:space="preserve">[@wilcox2003modern]. Each of them fits a different purpose. If one</w:t>
      </w:r>
      <w:r>
        <w:t xml:space="preserve"> </w:t>
      </w:r>
      <w:r>
        <w:t xml:space="preserve">wants to use the arithmetic mean to determine central values,</w:t>
      </w:r>
      <w:r>
        <w:t xml:space="preserve"> </w:t>
      </w:r>
      <w:r>
        <w:t xml:space="preserve">underlying distribution should not be skewed. Otherwise, outliers may</w:t>
      </w:r>
      <w:r>
        <w:t xml:space="preserve"> </w:t>
      </w:r>
      <w:r>
        <w:t xml:space="preserve">significantly affect the resulting value. A mode is, by definition, not</w:t>
      </w:r>
      <w:r>
        <w:t xml:space="preserve"> </w:t>
      </w:r>
      <w:r>
        <w:t xml:space="preserve">suitable for continuous variables like those obtained in primary</w:t>
      </w:r>
      <w:r>
        <w:t xml:space="preserve"> </w:t>
      </w:r>
      <w:r>
        <w:t xml:space="preserve">characters. Median is the most robust of all, measuring the middle</w:t>
      </w:r>
      <w:r>
        <w:t xml:space="preserve"> </w:t>
      </w:r>
      <w:r>
        <w:t xml:space="preserve">value. However, the robustness comes at a cost - the shape of a</w:t>
      </w:r>
      <w:r>
        <w:t xml:space="preserve"> </w:t>
      </w:r>
      <w:r>
        <w:t xml:space="preserve">distribution is not reflected at all. Another option is to find a</w:t>
      </w:r>
      <w:r>
        <w:t xml:space="preserve"> </w:t>
      </w:r>
      <w:r>
        <w:t xml:space="preserve">middle ground between easily distorted mean and robust median using</w:t>
      </w:r>
      <w:r>
        <w:t xml:space="preserve"> </w:t>
      </w:r>
      <w:r>
        <w:t xml:space="preserve">truncated mean. Instead of computing arithmetic mean of the whole</w:t>
      </w:r>
      <w:r>
        <w:t xml:space="preserve"> </w:t>
      </w:r>
      <w:r>
        <w:t xml:space="preserve">distribution, we can work with interquartile (smallest and largest 25%</w:t>
      </w:r>
      <w:r>
        <w:t xml:space="preserve"> </w:t>
      </w:r>
      <w:r>
        <w:t xml:space="preserve">are omitted) or interdecile (smallest and largest 10% are omitted)</w:t>
      </w:r>
      <w:r>
        <w:t xml:space="preserve"> </w:t>
      </w:r>
      <w:r>
        <w:t xml:space="preserve">range to minimise the outlier effect on the mean.</w:t>
      </w:r>
    </w:p>
    <w:p>
      <w:pPr>
        <w:pStyle w:val="BodyText"/>
      </w:pPr>
      <w:r>
        <w:t xml:space="preserve">The distribution of values of individual characters vary and in some</w:t>
      </w:r>
      <w:r>
        <w:t xml:space="preserve"> </w:t>
      </w:r>
      <w:r>
        <w:t xml:space="preserve">cases, tends to be skewed. As shown in Appendix 7.4 analysing the</w:t>
      </w:r>
      <w:r>
        <w:t xml:space="preserve"> </w:t>
      </w:r>
      <w:r>
        <w:t xml:space="preserve">difference between mean, interdecile mean, interquartile mean and</w:t>
      </w:r>
      <w:r>
        <w:t xml:space="preserve"> </w:t>
      </w:r>
      <w:r>
        <w:t xml:space="preserve">median (being equal to extremely truncated mean) on a selection of 8</w:t>
      </w:r>
      <w:r>
        <w:t xml:space="preserve"> </w:t>
      </w:r>
      <w:r>
        <w:t xml:space="preserve">characters, it is clear, that majority of data is somewhat asymmetric,</w:t>
      </w:r>
      <w:r>
        <w:t xml:space="preserve"> </w:t>
      </w:r>
      <w:r>
        <w:t xml:space="preserve">causing volatility of mean, which should not be used in such cases. The</w:t>
      </w:r>
      <w:r>
        <w:t xml:space="preserve"> </w:t>
      </w:r>
      <w:r>
        <w:t xml:space="preserve">question is then limited to the distinction between the median and</w:t>
      </w:r>
      <w:r>
        <w:t xml:space="preserve"> </w:t>
      </w:r>
      <w:r>
        <w:t xml:space="preserve">truncated means (leaving aside midhinge and similar estimators). The</w:t>
      </w:r>
      <w:r>
        <w:t xml:space="preserve"> </w:t>
      </w:r>
      <w:r>
        <w:t xml:space="preserve">data indicate that the difference between median and interquartile mean</w:t>
      </w:r>
      <w:r>
        <w:t xml:space="preserve"> </w:t>
      </w:r>
      <w:r>
        <w:t xml:space="preserve">is minimal (but still present, e.g., in the case of</w:t>
      </w:r>
      <w:r>
        <w:t xml:space="preserve"> </w:t>
      </w:r>
      <w:r>
        <w:rPr>
          <w:iCs/>
          <w:i/>
        </w:rPr>
        <w:t xml:space="preserve">shared walls</w:t>
      </w:r>
      <w:r>
        <w:rPr>
          <w:iCs/>
          <w:i/>
        </w:rPr>
        <w:t xml:space="preserve"> </w:t>
      </w:r>
      <w:r>
        <w:rPr>
          <w:iCs/>
          <w:i/>
        </w:rPr>
        <w:t xml:space="preserve">ratio</w:t>
      </w:r>
      <w:r>
        <w:t xml:space="preserve">). As interquartile mean uses more information than the median,</w:t>
      </w:r>
      <w:r>
        <w:t xml:space="preserve"> </w:t>
      </w:r>
      <w:r>
        <w:t xml:space="preserve">while being similarly robust to outliers, this research settles on</w:t>
      </w:r>
      <w:r>
        <w:t xml:space="preserve"> </w:t>
      </w:r>
      <w:r>
        <w:t xml:space="preserve">implementation of the interquartile mean as a measure of local central</w:t>
      </w:r>
      <w:r>
        <w:t xml:space="preserve"> </w:t>
      </w:r>
      <w:r>
        <w:t xml:space="preserve">tendency, denoted as</w:t>
      </w:r>
    </w:p>
    <w:p>
      <w:pPr>
        <w:numPr>
          <w:ilvl w:val="0"/>
          <w:numId w:val="1165"/>
        </w:numPr>
        <w:pStyle w:val="Compact"/>
      </w:pPr>
      <m:oMath>
        <m:r>
          <m:t>I</m:t>
        </m:r>
        <m:r>
          <m:t>Q</m:t>
        </m:r>
        <m:sSub>
          <m:e>
            <m:r>
              <m:t>M</m:t>
            </m:r>
          </m:e>
          <m:sub>
            <m:r>
              <m:t>c</m:t>
            </m:r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n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+</m:t>
            </m:r>
            <m:r>
              <m:t>1</m:t>
            </m:r>
          </m:sub>
          <m:sup>
            <m:f>
              <m:fPr>
                <m:type m:val="bar"/>
              </m:fPr>
              <m:num>
                <m:r>
                  <m:t>3</m:t>
                </m:r>
                <m:r>
                  <m:t>n</m:t>
                </m:r>
              </m:num>
              <m:den>
                <m:r>
                  <m:t>4</m:t>
                </m:r>
              </m:den>
            </m:f>
          </m:sup>
          <m:e>
            <m:r>
              <m:t>c</m:t>
            </m:r>
          </m:e>
        </m:nary>
        <m:sSub>
          <m:e>
            <m:r>
              <m:t>h</m:t>
            </m:r>
          </m:e>
          <m:sub>
            <m:r>
              <m:t>i</m:t>
            </m:r>
          </m:sub>
        </m:sSub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h</m:t>
        </m:r>
      </m:oMath>
      <w:r>
        <w:t xml:space="preserve"> </w:t>
      </w:r>
      <w:r>
        <w:t xml:space="preserve">is selected primary character. Formula assumes sorted values.</w:t>
      </w:r>
    </w:p>
    <w:bookmarkEnd w:id="24"/>
    <w:bookmarkStart w:id="30" w:name="properties-of-a-distribution"/>
    <w:p>
      <w:pPr>
        <w:pStyle w:val="Heading5"/>
      </w:pPr>
      <w:r>
        <w:t xml:space="preserve">Properties of a distribution</w:t>
      </w:r>
    </w:p>
    <w:p>
      <w:pPr>
        <w:pStyle w:val="FirstParagraph"/>
      </w:pPr>
      <w:r>
        <w:t xml:space="preserve">Apart from a local central tendency (in the geographical context</w:t>
      </w:r>
      <w:r>
        <w:t xml:space="preserve"> </w:t>
      </w:r>
      <w:r>
        <w:t xml:space="preserve">sometimes present in literature also as spatial lag</w:t>
      </w:r>
      <w:r>
        <w:t xml:space="preserve"> </w:t>
      </w:r>
      <w:r>
        <w:t xml:space="preserve">[@anselin2001spatial]), which aims to capture representative value,</w:t>
      </w:r>
      <w:r>
        <w:t xml:space="preserve"> </w:t>
      </w:r>
      <w:r>
        <w:t xml:space="preserve">it is fundamental to understand how the actual distribution of values</w:t>
      </w:r>
      <w:r>
        <w:t xml:space="preserve"> </w:t>
      </w:r>
      <w:r>
        <w:t xml:space="preserve">within the</w:t>
      </w:r>
      <w:r>
        <w:t xml:space="preserve"> </w:t>
      </w:r>
      <w:r>
        <w:rPr>
          <w:iCs/>
          <w:i/>
        </w:rPr>
        <w:t xml:space="preserve">context</w:t>
      </w:r>
      <w:r>
        <w:t xml:space="preserve"> </w:t>
      </w:r>
      <w:r>
        <w:t xml:space="preserve">looks like.</w:t>
      </w:r>
    </w:p>
    <w:p>
      <w:pPr>
        <w:pStyle w:val="BodyText"/>
      </w:pPr>
      <w:r>
        <w:t xml:space="preserve">That could be approached in multiple ways. Three notable are 1)</w:t>
      </w:r>
      <w:r>
        <w:t xml:space="preserve"> </w:t>
      </w:r>
      <w:r>
        <w:t xml:space="preserve">capturing the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of values within the local context, 2)</w:t>
      </w:r>
      <w:r>
        <w:t xml:space="preserve"> </w:t>
      </w:r>
      <w:r>
        <w:t xml:space="preserve">measuring the</w:t>
      </w:r>
      <w:r>
        <w:t xml:space="preserve"> </w:t>
      </w:r>
      <w:r>
        <w:rPr>
          <w:iCs/>
          <w:i/>
        </w:rPr>
        <w:t xml:space="preserve">statistical dispersion</w:t>
      </w:r>
      <w:r>
        <w:t xml:space="preserve"> </w:t>
      </w:r>
      <w:r>
        <w:t xml:space="preserve">of values, and 3) measuring</w:t>
      </w:r>
      <w:r>
        <w:t xml:space="preserve"> </w:t>
      </w:r>
      <w:r>
        <w:rPr>
          <w:iCs/>
          <w:i/>
        </w:rPr>
        <w:t xml:space="preserve">similarity of a target and an actual distribution</w:t>
      </w:r>
      <w:r>
        <w:t xml:space="preserve"> </w:t>
      </w:r>
      <w:r>
        <w:t xml:space="preserve">of values, like in</w:t>
      </w:r>
      <w:r>
        <w:t xml:space="preserve"> </w:t>
      </w:r>
      <w:r>
        <w:t xml:space="preserve">the case of inequality.</w:t>
      </w:r>
    </w:p>
    <w:bookmarkStart w:id="25" w:name="diversity"/>
    <w:p>
      <w:pPr>
        <w:pStyle w:val="Heading6"/>
      </w:pPr>
      <w:r>
        <w:t xml:space="preserve">Diversity</w:t>
      </w:r>
    </w:p>
    <w:p>
      <w:pPr>
        <w:pStyle w:val="FirstParagraph"/>
      </w:pPr>
      <w:r>
        <w:t xml:space="preserve">While discussion on the importance of diversity has been central to</w:t>
      </w:r>
      <w:r>
        <w:t xml:space="preserve"> </w:t>
      </w:r>
      <w:r>
        <w:t xml:space="preserve">urban discourse since the era of Jane Jacobs [@jacobs1961], there is</w:t>
      </w:r>
      <w:r>
        <w:t xml:space="preserve"> </w:t>
      </w:r>
      <w:r>
        <w:t xml:space="preserve">not a very wide range of characters actually measuring diversity. The</w:t>
      </w:r>
      <w:r>
        <w:t xml:space="preserve"> </w:t>
      </w:r>
      <w:r>
        <w:t xml:space="preserve">research focuses mostly on Simpson’s diversity index [@bobkova2017;</w:t>
      </w:r>
      <w:r>
        <w:t xml:space="preserve"> </w:t>
      </w:r>
      <w:r>
        <w:t xml:space="preserve">@feliciotti2018], developed initially for categorical, not continuous</w:t>
      </w:r>
      <w:r>
        <w:t xml:space="preserve"> </w:t>
      </w:r>
      <w:r>
        <w:t xml:space="preserve">variables and hence relying on pre-defined</w:t>
      </w:r>
      <w:r>
        <w:t xml:space="preserve"> </w:t>
      </w:r>
      <w:r>
        <w:t xml:space="preserve">“</w:t>
      </w:r>
      <w:r>
        <w:t xml:space="preserve">bins</w:t>
      </w:r>
      <w:r>
        <w:t xml:space="preserve">”</w:t>
      </w:r>
      <w:r>
        <w:t xml:space="preserve"> </w:t>
      </w:r>
      <w:r>
        <w:t xml:space="preserve">(classes of values).</w:t>
      </w:r>
      <w:r>
        <w:t xml:space="preserve"> </w:t>
      </w:r>
      <w:r>
        <w:t xml:space="preserve">For example, @bobkova2017 use this index to measure the diversity of</w:t>
      </w:r>
      <w:r>
        <w:t xml:space="preserve"> </w:t>
      </w:r>
      <w:r>
        <w:t xml:space="preserve">plot sizes, but their binning into intervals based on the actual</w:t>
      </w:r>
      <w:r>
        <w:t xml:space="preserve"> </w:t>
      </w:r>
      <w:r>
        <w:t xml:space="preserve">case-specific values makes the comparability of outcomes limited: if we</w:t>
      </w:r>
      <w:r>
        <w:t xml:space="preserve"> </w:t>
      </w:r>
      <w:r>
        <w:t xml:space="preserve">apply the same formula to another place, we will get different binning</w:t>
      </w:r>
      <w:r>
        <w:t xml:space="preserve"> </w:t>
      </w:r>
      <w:r>
        <w:t xml:space="preserve">and different results. This appears to be a rather ubiquitous problem</w:t>
      </w:r>
      <w:r>
        <w:t xml:space="preserve"> </w:t>
      </w:r>
      <w:r>
        <w:t xml:space="preserve">in applying Simpson’s diversity index, i.e., it is necessary to set a</w:t>
      </w:r>
      <w:r>
        <w:t xml:space="preserve"> </w:t>
      </w:r>
      <w:r>
        <w:t xml:space="preserve">finite set of pre-established bins prior to undertaking the analysis.</w:t>
      </w:r>
      <w:r>
        <w:t xml:space="preserve"> </w:t>
      </w:r>
      <w:r>
        <w:t xml:space="preserve">However, despite the need for urban morphometric analysis to produce</w:t>
      </w:r>
      <w:r>
        <w:t xml:space="preserve"> </w:t>
      </w:r>
      <w:r>
        <w:t xml:space="preserve">comparable outcomes, it is challenging to ensure specific</w:t>
      </w:r>
      <w:r>
        <w:t xml:space="preserve"> </w:t>
      </w:r>
      <w:r>
        <w:t xml:space="preserve">descriptiveness to</w:t>
      </w:r>
      <w:r>
        <w:t xml:space="preserve"> </w:t>
      </w:r>
      <w:r>
        <w:t xml:space="preserve">“</w:t>
      </w:r>
      <w:r>
        <w:t xml:space="preserve">universal</w:t>
      </w:r>
      <w:r>
        <w:t xml:space="preserve">”</w:t>
      </w:r>
      <w:r>
        <w:t xml:space="preserve"> </w:t>
      </w:r>
      <w:r>
        <w:t xml:space="preserve">pre-defined bins. The use of the</w:t>
      </w:r>
      <w:r>
        <w:t xml:space="preserve"> </w:t>
      </w:r>
      <w:r>
        <w:t xml:space="preserve">Simpson’s diversity index in ecology is encouraged [@jost2006]</w:t>
      </w:r>
      <w:r>
        <w:t xml:space="preserve"> </w:t>
      </w:r>
      <w:r>
        <w:t xml:space="preserve">because ecologists have a finite number of groups enabling them to</w:t>
      </w:r>
      <w:r>
        <w:t xml:space="preserve"> </w:t>
      </w:r>
      <w:r>
        <w:t xml:space="preserve">pre-define all bins appropriately (moreover, bins are usually not</w:t>
      </w:r>
      <w:r>
        <w:t xml:space="preserve"> </w:t>
      </w:r>
      <w:r>
        <w:t xml:space="preserve">defined on a continuous numerical scale). However, this is not often</w:t>
      </w:r>
      <w:r>
        <w:t xml:space="preserve"> </w:t>
      </w:r>
      <w:r>
        <w:t xml:space="preserve">the case in urban morphology. Simpson’s diversity index and similar</w:t>
      </w:r>
      <w:r>
        <w:t xml:space="preserve"> </w:t>
      </w:r>
      <w:r>
        <w:t xml:space="preserve">characters based on binning provide values specific to individual cases</w:t>
      </w:r>
      <w:r>
        <w:t xml:space="preserve"> </w:t>
      </w:r>
      <w:r>
        <w:t xml:space="preserve">where binning is set and have to be interpreted as such.</w:t>
      </w:r>
    </w:p>
    <w:p>
      <w:pPr>
        <w:pStyle w:val="BodyText"/>
      </w:pPr>
      <w:r>
        <w:t xml:space="preserve">Recent literature shows that there might be alternative ways to measure</w:t>
      </w:r>
      <w:r>
        <w:t xml:space="preserve"> </w:t>
      </w:r>
      <w:r>
        <w:t xml:space="preserve">the diversity of morphological characters. @caruso2017 and</w:t>
      </w:r>
      <w:r>
        <w:t xml:space="preserve"> </w:t>
      </w:r>
      <w:r>
        <w:t xml:space="preserve">@araldi2019 applied the Local Index of Spatial Autocorrelation (LISA)</w:t>
      </w:r>
      <w:r>
        <w:t xml:space="preserve"> </w:t>
      </w:r>
      <w:r>
        <w:t xml:space="preserve">in the form of local Moran’s I, defined as</w:t>
      </w:r>
      <w:r>
        <w:t xml:space="preserve"> </w:t>
      </w:r>
      <w:r>
        <w:t xml:space="preserve">“</w:t>
      </w:r>
      <w:r>
        <w:t xml:space="preserve">the weighted product of the</w:t>
      </w:r>
      <w:r>
        <w:t xml:space="preserve"> </w:t>
      </w:r>
      <w:r>
        <w:t xml:space="preserve">difference to the mean of the value of a variable at a certain</w:t>
      </w:r>
      <w:r>
        <w:t xml:space="preserve"> </w:t>
      </w:r>
      <w:r>
        <w:t xml:space="preserve">observation and the same difference for all other observations, with</w:t>
      </w:r>
      <w:r>
        <w:t xml:space="preserve"> </w:t>
      </w:r>
      <w:r>
        <w:t xml:space="preserve">more weight given to the observations in close spatial proximity.</w:t>
      </w:r>
      <w:r>
        <w:t xml:space="preserve">”</w:t>
      </w:r>
      <w:r>
        <w:t xml:space="preserve"> </w:t>
      </w:r>
      <w:r>
        <w:t xml:space="preserve">[@caruso2017, p.84] LISA aims to identify clusters of similar values</w:t>
      </w:r>
      <w:r>
        <w:t xml:space="preserve"> </w:t>
      </w:r>
      <w:r>
        <w:t xml:space="preserve">in space, describing their similarity or dissimilarity, which could be</w:t>
      </w:r>
      <w:r>
        <w:t xml:space="preserve"> </w:t>
      </w:r>
      <w:r>
        <w:t xml:space="preserve">seen as a proxy for diversity, but due to the limited number of</w:t>
      </w:r>
      <w:r>
        <w:t xml:space="preserve"> </w:t>
      </w:r>
      <w:r>
        <w:t xml:space="preserve">significant categories (High-High, High-Low, Low-High, Low-Low), its</w:t>
      </w:r>
      <w:r>
        <w:t xml:space="preserve"> </w:t>
      </w:r>
      <w:r>
        <w:t xml:space="preserve">application in this context is limited and somewhat reductionist.</w:t>
      </w:r>
    </w:p>
    <w:bookmarkEnd w:id="25"/>
    <w:bookmarkStart w:id="26" w:name="statistical-dispersion"/>
    <w:p>
      <w:pPr>
        <w:pStyle w:val="Heading6"/>
      </w:pPr>
      <w:r>
        <w:t xml:space="preserve">Statistical dispersion</w:t>
      </w:r>
    </w:p>
    <w:p>
      <w:pPr>
        <w:pStyle w:val="FirstParagraph"/>
      </w:pPr>
      <w:r>
        <w:t xml:space="preserve">The second approach is to measure statistical dispersion, i.e., the</w:t>
      </w:r>
      <w:r>
        <w:t xml:space="preserve"> </w:t>
      </w:r>
      <w:r>
        <w:t xml:space="preserve">ratio to which the distribution is stretched (wide distribution) or</w:t>
      </w:r>
      <w:r>
        <w:t xml:space="preserve"> </w:t>
      </w:r>
      <w:r>
        <w:t xml:space="preserve">squeezed (narrow distribution). Together with the central tendency,</w:t>
      </w:r>
      <w:r>
        <w:t xml:space="preserve"> </w:t>
      </w:r>
      <w:r>
        <w:t xml:space="preserve">dispersion is often used to describe the basic properties of</w:t>
      </w:r>
      <w:r>
        <w:t xml:space="preserve"> </w:t>
      </w:r>
      <w:r>
        <w:t xml:space="preserve">distributions.</w:t>
      </w:r>
    </w:p>
    <w:p>
      <w:pPr>
        <w:pStyle w:val="BodyText"/>
      </w:pPr>
      <w:r>
        <w:t xml:space="preserve">There are multiple ways of measuring dispersion. The most used are</w:t>
      </w:r>
      <w:r>
        <w:t xml:space="preserve"> </w:t>
      </w:r>
      <w:r>
        <w:t xml:space="preserve">probably standard deviation, range or interquartile range as examples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dimensional</w:t>
      </w:r>
      <w:r>
        <w:t xml:space="preserve"> </w:t>
      </w:r>
      <w:r>
        <w:t xml:space="preserve">(resulting value have the same units as the original</w:t>
      </w:r>
      <w:r>
        <w:t xml:space="preserve"> </w:t>
      </w:r>
      <w:r>
        <w:t xml:space="preserve">character) measures. Dimensional measures of dispersion are the most</w:t>
      </w:r>
      <w:r>
        <w:t xml:space="preserve"> </w:t>
      </w:r>
      <w:r>
        <w:t xml:space="preserve">common as they are generally easy to understand and interpret.</w:t>
      </w:r>
      <w:r>
        <w:t xml:space="preserve"> </w:t>
      </w:r>
      <w:r>
        <w:t xml:space="preserve">Similarly to the measure of central tendency, all can be measured on</w:t>
      </w:r>
      <w:r>
        <w:t xml:space="preserve"> </w:t>
      </w:r>
      <w:r>
        <w:t xml:space="preserve">the full range of values or a limited one, usually again as</w:t>
      </w:r>
      <w:r>
        <w:t xml:space="preserve"> </w:t>
      </w:r>
      <w:r>
        <w:t xml:space="preserve">interquartile (IQ) or interdecile (ID) range. Dimensionless measures</w:t>
      </w:r>
      <w:r>
        <w:t xml:space="preserve"> </w:t>
      </w:r>
      <w:r>
        <w:t xml:space="preserve">are not expressed in the same units as original characters, so while a</w:t>
      </w:r>
      <w:r>
        <w:t xml:space="preserve"> </w:t>
      </w:r>
      <w:r>
        <w:t xml:space="preserve">dimensional measure of dispersion for building area will be in meters,</w:t>
      </w:r>
      <w:r>
        <w:t xml:space="preserve"> </w:t>
      </w:r>
      <w:r>
        <w:t xml:space="preserve">dimensionless will have no units (the values are relative). Among</w:t>
      </w:r>
      <w:r>
        <w:t xml:space="preserve"> </w:t>
      </w:r>
      <w:r>
        <w:t xml:space="preserve">dimensionless measures are the coefficient of variation (CoV) or</w:t>
      </w:r>
      <w:r>
        <w:t xml:space="preserve"> </w:t>
      </w:r>
      <w:r>
        <w:t xml:space="preserve">quartile coefficient of dispersion (QCoD).</w:t>
      </w:r>
    </w:p>
    <w:bookmarkEnd w:id="26"/>
    <w:bookmarkStart w:id="27" w:name="distribution-matching"/>
    <w:p>
      <w:pPr>
        <w:pStyle w:val="Heading6"/>
      </w:pPr>
      <w:r>
        <w:t xml:space="preserve">Distribution matching</w:t>
      </w:r>
    </w:p>
    <w:p>
      <w:pPr>
        <w:pStyle w:val="FirstParagraph"/>
      </w:pPr>
      <w:r>
        <w:t xml:space="preserve">The third approach focuses on the comparison of the actual distribution</w:t>
      </w:r>
      <w:r>
        <w:t xml:space="preserve"> </w:t>
      </w:r>
      <w:r>
        <w:t xml:space="preserve">and the ideal distribution. One example is a test whether such a</w:t>
      </w:r>
      <w:r>
        <w:t xml:space="preserve"> </w:t>
      </w:r>
      <w:r>
        <w:t xml:space="preserve">distribution follows the principle of the Power Law used by</w:t>
      </w:r>
      <w:r>
        <w:t xml:space="preserve"> </w:t>
      </w:r>
      <w:r>
        <w:t xml:space="preserve">@salat2017. However, that is not a straightforward measurement,</w:t>
      </w:r>
      <w:r>
        <w:t xml:space="preserve"> </w:t>
      </w:r>
      <w:r>
        <w:t xml:space="preserve">especially if the distribution is of a different shape; it is hard to</w:t>
      </w:r>
      <w:r>
        <w:t xml:space="preserve"> </w:t>
      </w:r>
      <w:r>
        <w:t xml:space="preserve">quantify the relationship. Specific distribution is also embedded in</w:t>
      </w:r>
      <w:r>
        <w:t xml:space="preserve"> </w:t>
      </w:r>
      <w:r>
        <w:t xml:space="preserve">the Gini index customarily used to measure inequality or indirectly in</w:t>
      </w:r>
      <w:r>
        <w:t xml:space="preserve"> </w:t>
      </w:r>
      <w:r>
        <w:t xml:space="preserve">entropy-based indices like Theil index of inequality (a special case of</w:t>
      </w:r>
      <w:r>
        <w:t xml:space="preserve"> </w:t>
      </w:r>
      <w:r>
        <w:t xml:space="preserve">the generalised entropy index) [@novotny2007measurement].</w:t>
      </w:r>
    </w:p>
    <w:bookmarkEnd w:id="27"/>
    <w:bookmarkStart w:id="28" w:name="comparison-of-potential-characters"/>
    <w:p>
      <w:pPr>
        <w:pStyle w:val="Heading6"/>
      </w:pPr>
      <w:r>
        <w:t xml:space="preserve">Comparison of potential characters</w:t>
      </w:r>
    </w:p>
    <w:p>
      <w:pPr>
        <w:pStyle w:val="FirstParagraph"/>
      </w:pPr>
      <w:r>
        <w:t xml:space="preserve">To understand the properties and behaviour of potential characters</w:t>
      </w:r>
      <w:r>
        <w:t xml:space="preserve"> </w:t>
      </w:r>
      <w:r>
        <w:t xml:space="preserve">capturing properties of distributions on the real morphometric data,</w:t>
      </w:r>
      <w:r>
        <w:t xml:space="preserve"> </w:t>
      </w:r>
      <w:r>
        <w:t xml:space="preserve">wide selection of the most relevant characters from each group is</w:t>
      </w:r>
      <w:r>
        <w:t xml:space="preserve"> </w:t>
      </w:r>
      <w:r>
        <w:t xml:space="preserve">analysed as a way of selecting the most appropriate ones to be used as</w:t>
      </w:r>
      <w:r>
        <w:t xml:space="preserve"> </w:t>
      </w:r>
      <w:r>
        <w:t xml:space="preserve">contextual characters.</w:t>
      </w:r>
    </w:p>
    <w:p>
      <w:pPr>
        <w:pStyle w:val="BodyText"/>
      </w:pPr>
      <w:r>
        <w:t xml:space="preserve">In terms of diversity measures, the key question is not which one</w:t>
      </w:r>
      <w:r>
        <w:t xml:space="preserve"> </w:t>
      </w:r>
      <w:r>
        <w:t xml:space="preserve">should be used, either Simpson’s diversity index as in @bobkova2017 or</w:t>
      </w:r>
      <w:r>
        <w:t xml:space="preserve"> </w:t>
      </w:r>
      <w:r>
        <w:t xml:space="preserve">Gini-Simpson diversity index as in @feliciotti2018, but how to define</w:t>
      </w:r>
      <w:r>
        <w:t xml:space="preserve"> </w:t>
      </w:r>
      <w:r>
        <w:t xml:space="preserve">binning as that can significantly affect the resulting diversity</w:t>
      </w:r>
      <w:r>
        <w:t xml:space="preserve"> </w:t>
      </w:r>
      <w:r>
        <w:t xml:space="preserve">values. For that reason, Simpson’s diversity is tested using</w:t>
      </w:r>
      <w: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breaks</w:t>
      </w:r>
      <w:r>
        <w:t xml:space="preserve"> </w:t>
      </w:r>
      <w:r>
        <w:t xml:space="preserve">[@jenks1967data] (number of classes is based on the Goodness</w:t>
      </w:r>
      <w:r>
        <w:t xml:space="preserve"> </w:t>
      </w:r>
      <w:r>
        <w:t xml:space="preserve">of Absolute Deviation Fit (GADF) [@rey2007]),</w:t>
      </w:r>
      <w:r>
        <w:t xml:space="preserve"> </w:t>
      </w:r>
      <w:r>
        <w:rPr>
          <w:iCs/>
          <w:i/>
        </w:rPr>
        <w:t xml:space="preserve">Head Tail breaks</w:t>
      </w:r>
      <w:r>
        <w:t xml:space="preserve"> </w:t>
      </w:r>
      <w:r>
        <w:t xml:space="preserve">[@jiang2013] and</w:t>
      </w:r>
      <w:r>
        <w:t xml:space="preserve"> </w:t>
      </w:r>
      <w:r>
        <w:rPr>
          <w:iCs/>
          <w:i/>
        </w:rPr>
        <w:t xml:space="preserve">quantiles</w:t>
      </w:r>
      <w:r>
        <w:t xml:space="preserve"> </w:t>
      </w:r>
      <w:r>
        <w:t xml:space="preserve">(5 and 10 bins). The reason for the</w:t>
      </w:r>
      <w:r>
        <w:t xml:space="preserve"> </w:t>
      </w:r>
      <w:r>
        <w:t xml:space="preserve">inclusion of Simpson’s diversity index, even though it may not be fully</w:t>
      </w:r>
      <w:r>
        <w:t xml:space="preserve"> </w:t>
      </w:r>
      <w:r>
        <w:t xml:space="preserve">comparable across cases is the fact that the recognition of tissue</w:t>
      </w:r>
      <w:r>
        <w:t xml:space="preserve"> </w:t>
      </w:r>
      <w:r>
        <w:t xml:space="preserve">types is always local, always case-specific.</w:t>
      </w:r>
    </w:p>
    <w:p>
      <w:pPr>
        <w:pStyle w:val="BodyText"/>
      </w:pPr>
      <w:r>
        <w:t xml:space="preserve">Dimensional characters capturing dispersion included in comparison are</w:t>
      </w:r>
      <w:r>
        <w:t xml:space="preserve"> </w:t>
      </w:r>
      <w:r>
        <w:rPr>
          <w:iCs/>
          <w:i/>
        </w:rPr>
        <w:t xml:space="preserve">standard deviation (SD)</w:t>
      </w:r>
      <w:r>
        <w:t xml:space="preserve">,</w:t>
      </w:r>
      <w:r>
        <w:t xml:space="preserve"> </w:t>
      </w:r>
      <w:r>
        <w:rPr>
          <w:iCs/>
          <w:i/>
        </w:rPr>
        <w:t xml:space="preserve">range</w:t>
      </w:r>
      <w:r>
        <w:t xml:space="preserve">, and</w:t>
      </w:r>
      <w:r>
        <w:t xml:space="preserve"> </w:t>
      </w:r>
      <w:r>
        <w:rPr>
          <w:iCs/>
          <w:i/>
        </w:rPr>
        <w:t xml:space="preserve">absolute deviations (median -</w:t>
      </w:r>
      <w:r>
        <w:rPr>
          <w:iCs/>
          <w:i/>
        </w:rPr>
        <w:t xml:space="preserve"> </w:t>
      </w:r>
      <w:r>
        <w:rPr>
          <w:iCs/>
          <w:i/>
        </w:rPr>
        <w:t xml:space="preserve">MAD, average - AAD)</w:t>
      </w:r>
      <w:r>
        <w:t xml:space="preserve">. Both standard deviation and range are measured</w:t>
      </w:r>
      <w:r>
        <w:t xml:space="preserve"> </w:t>
      </w:r>
      <w:r>
        <w:t xml:space="preserve">for IQ, ID and unrestricted range of values. Included dimensionless</w:t>
      </w:r>
      <w:r>
        <w:t xml:space="preserve"> </w:t>
      </w:r>
      <w:r>
        <w:t xml:space="preserve">characters are</w:t>
      </w:r>
      <w:r>
        <w:t xml:space="preserve"> </w:t>
      </w:r>
      <w:r>
        <w:rPr>
          <w:iCs/>
          <w:i/>
        </w:rPr>
        <w:t xml:space="preserve">coefficient of variation (CoV)</w:t>
      </w:r>
      <w:r>
        <w:t xml:space="preserve">,</w:t>
      </w:r>
      <w:r>
        <w:t xml:space="preserve"> </w:t>
      </w:r>
      <w:r>
        <w:rPr>
          <w:iCs/>
          <w:i/>
        </w:rPr>
        <w:t xml:space="preserve">quartile coefficient</w:t>
      </w:r>
      <w:r>
        <w:rPr>
          <w:iCs/>
          <w:i/>
        </w:rPr>
        <w:t xml:space="preserve"> </w:t>
      </w:r>
      <w:r>
        <w:rPr>
          <w:iCs/>
          <w:i/>
        </w:rPr>
        <w:t xml:space="preserve">of dispersion (QCoD)</w:t>
      </w:r>
      <w:r>
        <w:t xml:space="preserve">.</w:t>
      </w:r>
    </w:p>
    <w:p>
      <w:pPr>
        <w:pStyle w:val="BodyText"/>
      </w:pPr>
      <w:r>
        <w:t xml:space="preserve">The last group is represented by both</w:t>
      </w:r>
      <w:r>
        <w:t xml:space="preserve"> </w:t>
      </w:r>
      <w:r>
        <w:rPr>
          <w:iCs/>
          <w:i/>
        </w:rPr>
        <w:t xml:space="preserve">Gini index</w:t>
      </w:r>
      <w:r>
        <w:t xml:space="preserve">, and</w:t>
      </w:r>
      <w:r>
        <w:t xml:space="preserve"> </w:t>
      </w:r>
      <w:r>
        <w:rPr>
          <w:iCs/>
          <w:i/>
        </w:rPr>
        <w:t xml:space="preserve">Theil index</w:t>
      </w:r>
      <w:r>
        <w:t xml:space="preserve">;</w:t>
      </w:r>
      <w:r>
        <w:t xml:space="preserve"> </w:t>
      </w:r>
      <w:r>
        <w:t xml:space="preserve">both measured for IQ, ID and unrestricted range of values.</w:t>
      </w:r>
    </w:p>
    <w:p>
      <w:pPr>
        <w:pStyle w:val="BodyText"/>
      </w:pPr>
      <w:r>
        <w:t xml:space="preserve">Using four morphometric characters as test data -</w:t>
      </w:r>
      <w:r>
        <w:t xml:space="preserve"> </w:t>
      </w:r>
      <w:r>
        <w:rPr>
          <w:iCs/>
          <w:i/>
        </w:rPr>
        <w:t xml:space="preserve">area of a building</w:t>
      </w:r>
      <w:r>
        <w:t xml:space="preserve">,</w:t>
      </w:r>
      <w:r>
        <w:t xml:space="preserve"> </w:t>
      </w:r>
      <w:r>
        <w:rPr>
          <w:iCs/>
          <w:i/>
        </w:rPr>
        <w:t xml:space="preserve">height of a building</w:t>
      </w:r>
      <w:r>
        <w:t xml:space="preserve">,</w:t>
      </w:r>
      <w:r>
        <w:t xml:space="preserve"> </w:t>
      </w:r>
      <w:r>
        <w:rPr>
          <w:iCs/>
          <w:i/>
        </w:rPr>
        <w:t xml:space="preserve">coverage area ratio of tessellation cell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floor area ratio of tessellation cell</w:t>
      </w:r>
      <w:r>
        <w:t xml:space="preserve">, all potential contextual</w:t>
      </w:r>
      <w:r>
        <w:t xml:space="preserve"> </w:t>
      </w:r>
      <w:r>
        <w:t xml:space="preserve">characters listed above are measured on three topological steps around</w:t>
      </w:r>
      <w:r>
        <w:t xml:space="preserve"> </w:t>
      </w:r>
      <w:r>
        <w:t xml:space="preserve">each building. Resulting spatial distribution is visually assessed to</w:t>
      </w:r>
      <w:r>
        <w:t xml:space="preserve"> </w:t>
      </w:r>
      <w:r>
        <w:t xml:space="preserve">eliminate those unfit for pattern recognition, either for relative</w:t>
      </w:r>
      <w:r>
        <w:t xml:space="preserve"> </w:t>
      </w:r>
      <w:r>
        <w:t xml:space="preserve">randomness of result or significant outlier effect (typically present</w:t>
      </w:r>
      <w:r>
        <w:t xml:space="preserve"> </w:t>
      </w:r>
      <w:r>
        <w:t xml:space="preserve">in measures based on unrestricted range of values). Finally, a</w:t>
      </w:r>
      <w:r>
        <w:t xml:space="preserve"> </w:t>
      </w:r>
      <w:r>
        <w:t xml:space="preserve">correlation matrix is used to identify potential overlaps and</w:t>
      </w:r>
      <w:r>
        <w:t xml:space="preserve"> </w:t>
      </w:r>
      <w:r>
        <w:t xml:space="preserve">uniqueness of values leading to the selection of optimal contextual</w:t>
      </w:r>
      <w:r>
        <w:t xml:space="preserve"> </w:t>
      </w:r>
      <w:r>
        <w:t xml:space="preserve">characters.</w:t>
      </w:r>
    </w:p>
    <w:p>
      <w:pPr>
        <w:pStyle w:val="BodyText"/>
      </w:pPr>
      <w:r>
        <w:t xml:space="preserve">The results section of this assessment is available in Appendix 7.5.</w:t>
      </w:r>
    </w:p>
    <w:bookmarkEnd w:id="28"/>
    <w:bookmarkStart w:id="29" w:name="X6c3ad37043c67e47ac349103efb2d81986b2423"/>
    <w:p>
      <w:pPr>
        <w:pStyle w:val="Heading6"/>
      </w:pPr>
      <w:r>
        <w:t xml:space="preserve">Resulting selection of contextual characters</w:t>
      </w:r>
    </w:p>
    <w:p>
      <w:pPr>
        <w:pStyle w:val="FirstParagraph"/>
      </w:pPr>
      <w:r>
        <w:t xml:space="preserve">While the complete results of the analysis are available as Appendix</w:t>
      </w:r>
      <w:r>
        <w:t xml:space="preserve"> </w:t>
      </w:r>
      <w:r>
        <w:t xml:space="preserve">7.5, the main conclusions are as follows.</w:t>
      </w:r>
    </w:p>
    <w:p>
      <w:pPr>
        <w:pStyle w:val="BodyText"/>
      </w:pPr>
      <w:r>
        <w:t xml:space="preserve">Because some of the values follow exponential (power-law or similar)</w:t>
      </w:r>
      <w:r>
        <w:t xml:space="preserve"> </w:t>
      </w:r>
      <w:r>
        <w:t xml:space="preserve">distribution within the whole dataset, the binning method for Simpson’s</w:t>
      </w:r>
      <w:r>
        <w:t xml:space="preserve"> </w:t>
      </w:r>
      <w:r>
        <w:t xml:space="preserve">diversity index has to acknowledge that. For that reason, HeadTail</w:t>
      </w:r>
      <w:r>
        <w:t xml:space="preserve"> </w:t>
      </w:r>
      <w:r>
        <w:t xml:space="preserve">Breaks are the ideal method as it is specifically tailored to</w:t>
      </w:r>
      <w:r>
        <w:t xml:space="preserve"> </w:t>
      </w:r>
      <w:r>
        <w:t xml:space="preserve">exponential distributions [@jiang2013]. Those characters which do</w:t>
      </w:r>
      <w:r>
        <w:t xml:space="preserve"> </w:t>
      </w:r>
      <w:r>
        <w:t xml:space="preserve">not resemble exponential distribution should use natural breaks or</w:t>
      </w:r>
      <w:r>
        <w:t xml:space="preserve"> </w:t>
      </w:r>
      <w:r>
        <w:t xml:space="preserve">similar classification method sensitive to the actual distribution,</w:t>
      </w:r>
      <w:r>
        <w:t xml:space="preserve"> </w:t>
      </w:r>
      <w:r>
        <w:t xml:space="preserve">rather than quantiles, which may cause significant disruptions and very</w:t>
      </w:r>
      <w:r>
        <w:t xml:space="preserve"> </w:t>
      </w:r>
      <w:r>
        <w:t xml:space="preserve">similar values may fall into multiple bins causing high diversity</w:t>
      </w:r>
      <w:r>
        <w:t xml:space="preserve"> </w:t>
      </w:r>
      <w:r>
        <w:t xml:space="preserve">values in place where is not.</w:t>
      </w:r>
    </w:p>
    <w:p>
      <w:pPr>
        <w:pStyle w:val="BodyText"/>
      </w:pPr>
      <w:r>
        <w:t xml:space="preserve">Within measures of statistical dispersion, IQ range and IQ standard</w:t>
      </w:r>
      <w:r>
        <w:t xml:space="preserve"> </w:t>
      </w:r>
      <w:r>
        <w:t xml:space="preserve">deviation are better in capturing boundaries between types of</w:t>
      </w:r>
      <w:r>
        <w:t xml:space="preserve"> </w:t>
      </w:r>
      <w:r>
        <w:t xml:space="preserve">development and are robust to outliers. Interquartile range was used by</w:t>
      </w:r>
      <w:r>
        <w:t xml:space="preserve"> </w:t>
      </w:r>
      <w:r>
        <w:t xml:space="preserve">@dibble2017 and is easier to interpret. Due to its definition, CoV</w:t>
      </w:r>
      <w:r>
        <w:t xml:space="preserve"> </w:t>
      </w:r>
      <w:r>
        <w:t xml:space="preserve">tends to infinity when the mean value tends to zero, being very</w:t>
      </w:r>
      <w:r>
        <w:t xml:space="preserve"> </w:t>
      </w:r>
      <w:r>
        <w:t xml:space="preserve">sensitive to changes of the mean.</w:t>
      </w:r>
    </w:p>
    <w:p>
      <w:pPr>
        <w:pStyle w:val="BodyText"/>
      </w:pPr>
      <w:r>
        <w:t xml:space="preserve">Theil index and Gini index are both used to assess inequality, but</w:t>
      </w:r>
      <w:r>
        <w:t xml:space="preserve"> </w:t>
      </w:r>
      <w:r>
        <w:t xml:space="preserve">Theil index, unlike Gini, is decomposable to within-group inequality</w:t>
      </w:r>
      <w:r>
        <w:t xml:space="preserve"> </w:t>
      </w:r>
      <w:r>
        <w:t xml:space="preserve">and between-group differences [@novotny2007measurement], making it</w:t>
      </w:r>
      <w:r>
        <w:t xml:space="preserve"> </w:t>
      </w:r>
      <w:r>
        <w:t xml:space="preserve">more suitable for spatial analysis than Gini index would be. ID values</w:t>
      </w:r>
      <w:r>
        <w:t xml:space="preserve"> </w:t>
      </w:r>
      <w:r>
        <w:t xml:space="preserve">used within the Theil index are better than other ranges as the</w:t>
      </w:r>
      <w:r>
        <w:t xml:space="preserve"> </w:t>
      </w:r>
      <w:r>
        <w:t xml:space="preserve">resulting analysis is more sensitive, while outlier effect is still</w:t>
      </w:r>
      <w:r>
        <w:t xml:space="preserve"> </w:t>
      </w:r>
      <w:r>
        <w:t xml:space="preserve">minimal. ID captures, for example, inner structures of blocks better</w:t>
      </w:r>
      <w:r>
        <w:t xml:space="preserve"> </w:t>
      </w:r>
      <w:r>
        <w:t xml:space="preserve">than IQ, where such structures might be filtered out. It may help to</w:t>
      </w:r>
      <w:r>
        <w:t xml:space="preserve"> </w:t>
      </w:r>
      <w:r>
        <w:t xml:space="preserve">distinguish between blocks with and without internal buildings.</w:t>
      </w:r>
    </w:p>
    <w:p>
      <w:pPr>
        <w:pStyle w:val="BodyText"/>
      </w:pPr>
      <w:r>
        <w:t xml:space="preserve">The final selection of contextual characters is then composed of four</w:t>
      </w:r>
      <w:r>
        <w:t xml:space="preserve"> </w:t>
      </w:r>
      <w:r>
        <w:t xml:space="preserve">distinct uncorrelated characters. Local central tendency is captured by</w:t>
      </w:r>
      <w:r>
        <w:t xml:space="preserve"> </w:t>
      </w:r>
      <w:r>
        <w:rPr>
          <w:iCs/>
          <w:i/>
        </w:rPr>
        <w:t xml:space="preserve">interquartile mean (IQM)</w:t>
      </w:r>
      <w:r>
        <w:t xml:space="preserve"> </w:t>
      </w:r>
      <w:r>
        <w:t xml:space="preserve">and describe the most representative value.</w:t>
      </w:r>
      <w:r>
        <w:t xml:space="preserve"> </w:t>
      </w:r>
      <w:r>
        <w:t xml:space="preserve">The local measure of statistical dispersion is represented by</w:t>
      </w:r>
      <w:r>
        <w:t xml:space="preserve"> </w:t>
      </w:r>
      <w:r>
        <w:rPr>
          <w:iCs/>
          <w:i/>
        </w:rPr>
        <w:t xml:space="preserve">Interquartile range (IQR)</w:t>
      </w:r>
      <w:r>
        <w:t xml:space="preserve"> </w:t>
      </w:r>
      <w:r>
        <w:t xml:space="preserve">as dimensional character which expresses</w:t>
      </w:r>
      <w:r>
        <w:t xml:space="preserve"> </w:t>
      </w:r>
      <w:r>
        <w:t xml:space="preserve">the range of values around IQM, indicating where the values mostly lie.</w:t>
      </w:r>
      <w:r>
        <w:t xml:space="preserve"> </w:t>
      </w:r>
      <w:r>
        <w:t xml:space="preserve">IQR is denoted as</w:t>
      </w:r>
    </w:p>
    <w:p>
      <w:pPr>
        <w:numPr>
          <w:ilvl w:val="0"/>
          <w:numId w:val="1166"/>
        </w:numPr>
        <w:pStyle w:val="Compact"/>
      </w:pPr>
      <m:oMath>
        <m:r>
          <m:t>I</m:t>
        </m:r>
        <m:r>
          <m:t>Q</m:t>
        </m:r>
        <m:sSub>
          <m:e>
            <m:r>
              <m:t>R</m:t>
            </m:r>
          </m:e>
          <m:sub>
            <m:r>
              <m:t>c</m:t>
            </m:r>
            <m:r>
              <m:t>h</m:t>
            </m:r>
          </m:sub>
        </m:sSub>
        <m:r>
          <m:rPr>
            <m:sty m:val="p"/>
          </m:rPr>
          <m:t>=</m:t>
        </m:r>
        <m:r>
          <m:t>Q</m:t>
        </m:r>
        <m:sSub>
          <m:e>
            <m:r>
              <m:t>3</m:t>
            </m:r>
          </m:e>
          <m:sub>
            <m:r>
              <m:t>c</m:t>
            </m:r>
            <m:r>
              <m:t>h</m:t>
            </m:r>
          </m:sub>
        </m:sSub>
        <m:r>
          <m:rPr>
            <m:sty m:val="p"/>
          </m:rPr>
          <m:t>−</m:t>
        </m:r>
        <m:r>
          <m:t>Q</m:t>
        </m:r>
        <m:sSub>
          <m:e>
            <m:r>
              <m:t>1</m:t>
            </m:r>
          </m:e>
          <m:sub>
            <m:r>
              <m:t>c</m:t>
            </m:r>
            <m:r>
              <m:t>h</m:t>
            </m:r>
          </m:sub>
        </m:sSub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Q</m:t>
        </m:r>
        <m:sSub>
          <m:e>
            <m:r>
              <m:t>3</m:t>
            </m:r>
          </m:e>
          <m:sub>
            <m:r>
              <m:t>c</m:t>
            </m:r>
            <m:r>
              <m:t>h</m:t>
            </m:r>
          </m:sub>
        </m:sSub>
      </m:oMath>
      <w:r>
        <w:t xml:space="preserve"> </w:t>
      </w:r>
      <w:r>
        <w:t xml:space="preserve">is third quartile of selected primary character and</w:t>
      </w:r>
      <w:r>
        <w:t xml:space="preserve"> </w:t>
      </w:r>
      <m:oMath>
        <m:r>
          <m:t>Q</m:t>
        </m:r>
        <m:sSub>
          <m:e>
            <m:r>
              <m:t>1</m:t>
            </m:r>
          </m:e>
          <m:sub>
            <m:r>
              <m:t>c</m:t>
            </m:r>
            <m:r>
              <m:t>h</m:t>
            </m:r>
          </m:sub>
        </m:sSub>
      </m:oMath>
      <w:r>
        <w:t xml:space="preserve"> </w:t>
      </w:r>
      <w:r>
        <w:t xml:space="preserve">first quartile. Formula assumes sorted values.</w:t>
      </w:r>
      <w:r>
        <w:t xml:space="preserve"> </w:t>
      </w:r>
      <w:r>
        <w:rPr>
          <w:iCs/>
          <w:i/>
        </w:rPr>
        <w:t xml:space="preserve">Interdecile</w:t>
      </w:r>
      <w:r>
        <w:rPr>
          <w:iCs/>
          <w:i/>
        </w:rPr>
        <w:t xml:space="preserve"> </w:t>
      </w:r>
      <w:r>
        <w:rPr>
          <w:iCs/>
          <w:i/>
        </w:rPr>
        <w:t xml:space="preserve">Theil index (IDT)</w:t>
      </w:r>
      <w:r>
        <w:t xml:space="preserve"> </w:t>
      </w:r>
      <w:r>
        <w:t xml:space="preserve">is denoted as</w:t>
      </w:r>
    </w:p>
    <w:p>
      <w:pPr>
        <w:numPr>
          <w:ilvl w:val="0"/>
          <w:numId w:val="1167"/>
        </w:numPr>
        <w:pStyle w:val="Compact"/>
      </w:pPr>
      <m:oMath>
        <m:r>
          <m:t>I</m:t>
        </m:r>
        <m:r>
          <m:t>D</m:t>
        </m:r>
        <m:sSub>
          <m:e>
            <m:r>
              <m:t>T</m:t>
            </m:r>
          </m:e>
          <m:sub>
            <m:r>
              <m:t>c</m:t>
            </m:r>
            <m:r>
              <m:t>h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r>
                          <m:t>c</m:t>
                        </m:r>
                      </m:e>
                    </m:nary>
                    <m:sSub>
                      <m:e>
                        <m:r>
                          <m:t>h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  <m:r>
                  <m:rPr>
                    <m:nor/>
                    <m:sty m:val="p"/>
                  </m:rPr>
                  <m:t>ln</m:t>
                </m:r>
                <m:d>
                  <m:dPr>
                    <m:begChr m:val="["/>
                    <m:endChr m:val="]"/>
                    <m:grow/>
                  </m:dPr>
                  <m:e>
                    <m:r>
                      <m:t>N</m:t>
                    </m:r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r>
                              <m:t>c</m:t>
                            </m:r>
                          </m:e>
                        </m:nary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nary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r>
          <m:t>h</m:t>
        </m:r>
      </m:oMath>
      <w:r>
        <w:t xml:space="preserve"> </w:t>
      </w:r>
      <w:r>
        <w:t xml:space="preserve">is selected primary character, and describes the</w:t>
      </w:r>
      <w:r>
        <w:t xml:space="preserve"> </w:t>
      </w:r>
      <w:r>
        <w:t xml:space="preserve">(in)equality of distribution of values. Finally,</w:t>
      </w:r>
      <w:r>
        <w:t xml:space="preserve"> </w:t>
      </w:r>
      <w:r>
        <w:rPr>
          <w:iCs/>
          <w:i/>
        </w:rPr>
        <w:t xml:space="preserve">Simpson’s diversity</w:t>
      </w:r>
      <w:r>
        <w:rPr>
          <w:iCs/>
          <w:i/>
        </w:rPr>
        <w:t xml:space="preserve"> </w:t>
      </w:r>
      <w:r>
        <w:rPr>
          <w:iCs/>
          <w:i/>
        </w:rPr>
        <w:t xml:space="preserve">index (SDI)</w:t>
      </w:r>
      <w:r>
        <w:t xml:space="preserve"> </w:t>
      </w:r>
      <w:r>
        <w:t xml:space="preserve">is denoted as</w:t>
      </w:r>
    </w:p>
    <w:p>
      <w:pPr>
        <w:numPr>
          <w:ilvl w:val="0"/>
          <w:numId w:val="1168"/>
        </w:numPr>
        <w:pStyle w:val="Compact"/>
      </w:pPr>
      <m:oMath>
        <m:r>
          <m:t>S</m:t>
        </m:r>
        <m:r>
          <m:t>D</m:t>
        </m:r>
        <m:sSub>
          <m:e>
            <m:r>
              <m:t>I</m:t>
            </m:r>
          </m:e>
          <m:sub>
            <m:r>
              <m:t>c</m:t>
            </m:r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R</m:t>
                </m:r>
              </m:sup>
              <m:e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N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)</m:t>
            </m:r>
          </m:den>
        </m:f>
      </m:oMath>
      <w:r>
        <w:t xml:space="preserve">,</w:t>
      </w:r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richness expressed as number of bins,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number</w:t>
      </w:r>
      <w:r>
        <w:t xml:space="preserve"> </w:t>
      </w:r>
      <w:r>
        <w:t xml:space="preserve">of features the</w:t>
      </w:r>
      <w:r>
        <w:t xml:space="preserve"> </w:t>
      </w:r>
      <m:oMath>
        <m:r>
          <m:t>i</m:t>
        </m:r>
      </m:oMath>
      <w:r>
        <w:t xml:space="preserve">th type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total number of features. It</w:t>
      </w:r>
      <w:r>
        <w:t xml:space="preserve"> </w:t>
      </w:r>
      <w:r>
        <w:t xml:space="preserve">captures the presence of various classes of values. Together, these</w:t>
      </w:r>
      <w:r>
        <w:t xml:space="preserve"> </w:t>
      </w:r>
      <w:r>
        <w:t xml:space="preserve">four characters have a potential to describe spatial distribution of</w:t>
      </w:r>
      <w:r>
        <w:t xml:space="preserve"> </w:t>
      </w:r>
      <w:r>
        <w:t xml:space="preserve">morphometric values within a set context.</w:t>
      </w:r>
    </w:p>
    <w:p>
      <w:pPr>
        <w:pStyle w:val="BodyText"/>
      </w:pPr>
      <w:r>
        <w:t xml:space="preserve">For the clarity in terms of classification of contextual characters,</w:t>
      </w:r>
      <w:r>
        <w:t xml:space="preserve"> </w:t>
      </w:r>
      <w:r>
        <w:t xml:space="preserve">IQM inherits the category from the primary parental character, while</w:t>
      </w:r>
      <w:r>
        <w:t xml:space="preserve"> </w:t>
      </w:r>
      <w:r>
        <w:t xml:space="preserve">IQR, IDT and SDI all fall into</w:t>
      </w:r>
      <w:r>
        <w:t xml:space="preserve"> </w:t>
      </w:r>
      <w:r>
        <w:rPr>
          <w:iCs/>
          <w:i/>
        </w:rPr>
        <w:t xml:space="preserve">diversity</w:t>
      </w:r>
      <w:r>
        <w:t xml:space="preserve"> </w:t>
      </w:r>
      <w:r>
        <w:t xml:space="preserve">category.</w:t>
      </w:r>
    </w:p>
    <w:p>
      <w:pPr>
        <w:pStyle w:val="BodyText"/>
      </w:pPr>
      <w:r>
        <w:t xml:space="preserve">After linking together primary and contextual characters, each of the</w:t>
      </w:r>
      <w:r>
        <w:t xml:space="preserve"> </w:t>
      </w:r>
      <w:r>
        <w:t xml:space="preserve">primary 74 characters is represented by all four contextual, based on</w:t>
      </w:r>
      <w:r>
        <w:t xml:space="preserve"> </w:t>
      </w:r>
      <w:r>
        <w:t xml:space="preserve">the values measured within three topological steps on morphological</w:t>
      </w:r>
      <w:r>
        <w:t xml:space="preserve"> </w:t>
      </w:r>
      <w:r>
        <w:t xml:space="preserve">tessellation around each building. That gives 296 contextual characters</w:t>
      </w:r>
      <w:r>
        <w:t xml:space="preserve"> </w:t>
      </w:r>
      <w:r>
        <w:t xml:space="preserve">in total, the set which is spatially autocorrelated by definition and</w:t>
      </w:r>
      <w:r>
        <w:t xml:space="preserve"> </w:t>
      </w:r>
      <w:r>
        <w:t xml:space="preserve">hence can be used within the clustering method to identify distinct</w:t>
      </w:r>
      <w:r>
        <w:t xml:space="preserve"> </w:t>
      </w:r>
      <w:r>
        <w:t xml:space="preserve">homogenous clusters representing tissue types. The fact that all input</w:t>
      </w:r>
      <w:r>
        <w:t xml:space="preserve"> </w:t>
      </w:r>
      <w:r>
        <w:t xml:space="preserve">data for clustering are measured using this spatially lagged method</w:t>
      </w:r>
      <w:r>
        <w:t xml:space="preserve"> </w:t>
      </w:r>
      <w:r>
        <w:t xml:space="preserve">ensures that spatial clusters should be geographically coherent and</w:t>
      </w:r>
      <w:r>
        <w:t xml:space="preserve"> </w:t>
      </w:r>
      <w:r>
        <w:t xml:space="preserve">mostly continuous. The nature of data allows the use of spatially</w:t>
      </w:r>
      <w:r>
        <w:t xml:space="preserve"> </w:t>
      </w:r>
      <w:r>
        <w:t xml:space="preserve">unconstrained clustering methods.</w:t>
      </w:r>
    </w:p>
    <w:p>
      <w:pPr>
        <w:pStyle w:val="BodyText"/>
      </w:pPr>
      <w:r>
        <w:t xml:space="preserve">Importance of the proper selection of morphometric characters and the</w:t>
      </w:r>
      <w:r>
        <w:t xml:space="preserve"> </w:t>
      </w:r>
      <w:r>
        <w:t xml:space="preserve">effect it may have on the overall results in not debatable. A robust</w:t>
      </w:r>
      <w:r>
        <w:t xml:space="preserve"> </w:t>
      </w:r>
      <w:r>
        <w:t xml:space="preserve">method described above is employed starting from the selection of</w:t>
      </w:r>
      <w:r>
        <w:t xml:space="preserve"> </w:t>
      </w:r>
      <w:r>
        <w:t xml:space="preserve">primary morphometric characters from literature and their adaptation to</w:t>
      </w:r>
      <w:r>
        <w:t xml:space="preserve"> </w:t>
      </w:r>
      <w:r>
        <w:t xml:space="preserve">fit</w:t>
      </w:r>
      <w:r>
        <w:t xml:space="preserve"> </w:t>
      </w:r>
      <w:r>
        <w:rPr>
          <w:iCs/>
          <w:i/>
        </w:rPr>
        <w:t xml:space="preserve">relational framework of the urban form</w:t>
      </w:r>
      <w:r>
        <w:t xml:space="preserve"> </w:t>
      </w:r>
      <w:r>
        <w:t xml:space="preserve">and to minimise the</w:t>
      </w:r>
      <w:r>
        <w:t xml:space="preserve"> </w:t>
      </w:r>
      <w:r>
        <w:t xml:space="preserve">potential error in selection. The resulting set of 74 characters is</w:t>
      </w:r>
      <w:r>
        <w:t xml:space="preserve"> </w:t>
      </w:r>
      <w:r>
        <w:t xml:space="preserve">established to cover a wide range of descriptive features capturing</w:t>
      </w:r>
      <w:r>
        <w:t xml:space="preserve"> </w:t>
      </w:r>
      <w:r>
        <w:t xml:space="preserve">urban form configuration from dimensions of individual elements,</w:t>
      </w:r>
      <w:r>
        <w:t xml:space="preserve"> </w:t>
      </w:r>
      <w:r>
        <w:t xml:space="preserve">through spatial distribution to diversity. Four contextual characters</w:t>
      </w:r>
      <w:r>
        <w:t xml:space="preserve"> </w:t>
      </w:r>
      <w:r>
        <w:t xml:space="preserve">are introduced to describe a local central tendency and variation in</w:t>
      </w:r>
      <w:r>
        <w:t xml:space="preserve"> </w:t>
      </w:r>
      <w:r>
        <w:t xml:space="preserve">the area capturing morphological patterns, rather than a description of</w:t>
      </w:r>
      <w:r>
        <w:t xml:space="preserve"> </w:t>
      </w:r>
      <w:r>
        <w:t xml:space="preserve">individual elements. These, combined, have the potential to capture the</w:t>
      </w:r>
      <w:r>
        <w:t xml:space="preserve"> </w:t>
      </w:r>
      <w:r>
        <w:t xml:space="preserve">nature of each of the primary characters and their behaviour in the</w:t>
      </w:r>
      <w:r>
        <w:t xml:space="preserve"> </w:t>
      </w:r>
      <w:r>
        <w:t xml:space="preserve">immediate spatial context.</w:t>
      </w:r>
    </w:p>
    <w:bookmarkEnd w:id="29"/>
    <w:bookmarkEnd w:id="30"/>
    <w:bookmarkEnd w:id="31"/>
    <w:bookmarkEnd w:id="32"/>
    <w:bookmarkStart w:id="40" w:name="identification-of-clusters"/>
    <w:p>
      <w:pPr>
        <w:pStyle w:val="Heading3"/>
      </w:pPr>
      <w:r>
        <w:t xml:space="preserve">Identification of clusters</w:t>
      </w:r>
    </w:p>
    <w:p>
      <w:pPr>
        <w:pStyle w:val="FirstParagraph"/>
      </w:pPr>
      <w:r>
        <w:t xml:space="preserve">The actual identification of urban tissue types is in principle</w:t>
      </w:r>
      <w:r>
        <w:t xml:space="preserve"> </w:t>
      </w:r>
      <w:r>
        <w:t xml:space="preserve">statistical clustering of building/tessellation cell features with</w:t>
      </w:r>
      <w:r>
        <w:t xml:space="preserve"> </w:t>
      </w:r>
      <w:r>
        <w:t xml:space="preserve">similar information about itself and its context. Moreover, clusters,</w:t>
      </w:r>
      <w:r>
        <w:t xml:space="preserve"> </w:t>
      </w:r>
      <w:r>
        <w:t xml:space="preserve">in this case, need to be contiguous. As mentioned above, the solution</w:t>
      </w:r>
      <w:r>
        <w:t xml:space="preserve"> </w:t>
      </w:r>
      <w:r>
        <w:t xml:space="preserve">of the contiguity issue is built in the design of contextual</w:t>
      </w:r>
      <w:r>
        <w:t xml:space="preserve"> </w:t>
      </w:r>
      <w:r>
        <w:t xml:space="preserve">characters. All characters are spatially autocorrelated by design.</w:t>
      </w:r>
      <w:r>
        <w:t xml:space="preserve"> </w:t>
      </w:r>
      <w:r>
        <w:t xml:space="preserve">There is a significant overlap between areas used for computation of</w:t>
      </w:r>
      <w:r>
        <w:t xml:space="preserve"> </w:t>
      </w:r>
      <w:r>
        <w:t xml:space="preserve">contextual characters of two neighbouring cells that indirectly</w:t>
      </w:r>
      <w:r>
        <w:t xml:space="preserve"> </w:t>
      </w:r>
      <w:r>
        <w:t xml:space="preserve">supports contiguity of clustering. However, this solution may result in</w:t>
      </w:r>
      <w:r>
        <w:t xml:space="preserve"> </w:t>
      </w:r>
      <w:r>
        <w:t xml:space="preserve">less defined boundaries between two clusters, and every edge of the</w:t>
      </w:r>
      <w:r>
        <w:t xml:space="preserve"> </w:t>
      </w:r>
      <w:r>
        <w:t xml:space="preserve">cluster needs to be interpreted as fuzzy rather than defined. Specific</w:t>
      </w:r>
      <w:r>
        <w:t xml:space="preserve"> </w:t>
      </w:r>
      <w:r>
        <w:t xml:space="preserve">mitigation of over-smoothing of boundaries is embedded in the design of</w:t>
      </w:r>
      <w:r>
        <w:t xml:space="preserve"> </w:t>
      </w:r>
      <w:r>
        <w:t xml:space="preserve">contextual characters as they are mostly based on truncated values,</w:t>
      </w:r>
      <w:r>
        <w:t xml:space="preserve"> </w:t>
      </w:r>
      <w:r>
        <w:t xml:space="preserve">which not only eliminate outlier effect but also result in more defined</w:t>
      </w:r>
      <w:r>
        <w:t xml:space="preserve"> </w:t>
      </w:r>
      <w:r>
        <w:t xml:space="preserve">boundaries.</w:t>
      </w:r>
    </w:p>
    <w:p>
      <w:pPr>
        <w:pStyle w:val="BodyText"/>
      </w:pPr>
      <w:r>
        <w:t xml:space="preserve">The general principle of clustering is using the data to iteratively</w:t>
      </w:r>
      <w:r>
        <w:t xml:space="preserve"> </w:t>
      </w:r>
      <w:r>
        <w:t xml:space="preserve">determine the optimal division of observed data into homogenous</w:t>
      </w:r>
      <w:r>
        <w:t xml:space="preserve"> </w:t>
      </w:r>
      <w:r>
        <w:t xml:space="preserve">clusters. In case of probabilistic methods, this prediction can have</w:t>
      </w:r>
      <w:r>
        <w:t xml:space="preserve"> </w:t>
      </w:r>
      <w:r>
        <w:t xml:space="preserve">associated probability that the chosen cluster is the correct one and</w:t>
      </w:r>
      <w:r>
        <w:t xml:space="preserve"> </w:t>
      </w:r>
      <w:r>
        <w:t xml:space="preserve">have the probability of belonging to every other cluster.</w:t>
      </w:r>
    </w:p>
    <w:p>
      <w:pPr>
        <w:pStyle w:val="BodyText"/>
      </w:pPr>
      <w:r>
        <w:t xml:space="preserve">Current progress in machine learning brings various methods to choose</w:t>
      </w:r>
      <w:r>
        <w:t xml:space="preserve"> </w:t>
      </w:r>
      <w:r>
        <w:t xml:space="preserve">from. Every clustering method follows different principles and is able</w:t>
      </w:r>
      <w:r>
        <w:t xml:space="preserve"> </w:t>
      </w:r>
      <w:r>
        <w:t xml:space="preserve">to identify different kinds of clusters. The most common is</w:t>
      </w:r>
      <w:r>
        <w:t xml:space="preserve"> </w:t>
      </w:r>
      <w:r>
        <w:rPr>
          <w:iCs/>
          <w:i/>
        </w:rPr>
        <w:t xml:space="preserve">k</w:t>
      </w:r>
      <w:r>
        <w:t xml:space="preserve">-means</w:t>
      </w:r>
      <w:r>
        <w:t xml:space="preserve"> </w:t>
      </w:r>
      <w:r>
        <w:t xml:space="preserve">clustering [@macqueen1967some] and its derivatives (</w:t>
      </w:r>
      <w:r>
        <w:rPr>
          <w:iCs/>
          <w:i/>
        </w:rPr>
        <w:t xml:space="preserve">k</w:t>
      </w:r>
      <w:r>
        <w:t xml:space="preserve">-medoid</w:t>
      </w:r>
      <w:r>
        <w:t xml:space="preserve"> </w:t>
      </w:r>
      <w:r>
        <w:t xml:space="preserve">[@park2009simple],</w:t>
      </w:r>
      <w:r>
        <w:t xml:space="preserve"> </w:t>
      </w:r>
      <w:r>
        <w:rPr>
          <w:iCs/>
          <w:i/>
        </w:rPr>
        <w:t xml:space="preserve">k</w:t>
      </w:r>
      <w:r>
        <w:t xml:space="preserve">-median [@jain1988algorithms] or Gaussian</w:t>
      </w:r>
      <w:r>
        <w:t xml:space="preserve"> </w:t>
      </w:r>
      <w:r>
        <w:t xml:space="preserve">mixture models [@reynolds2009gaussian]). The algorithm divides</w:t>
      </w:r>
      <w:r>
        <w:t xml:space="preserve"> </w:t>
      </w:r>
      <w:r>
        <w:t xml:space="preserve">observations into predefined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clusters based on the nearest mean</w:t>
      </w:r>
      <w:r>
        <w:t xml:space="preserve"> </w:t>
      </w:r>
      <w:r>
        <w:t xml:space="preserve">value to minimise within-cluster variance based on squared Euclidean</w:t>
      </w:r>
      <w:r>
        <w:t xml:space="preserve"> </w:t>
      </w:r>
      <w:r>
        <w:t xml:space="preserve">distances between observations [@reynolds2009gaussian]. As a result,</w:t>
      </w:r>
      <w:r>
        <w:t xml:space="preserve"> </w:t>
      </w:r>
      <w:r>
        <w:t xml:space="preserve">clusters tend to be of a similar size. In the case of urban form, it is</w:t>
      </w:r>
      <w:r>
        <w:t xml:space="preserve"> </w:t>
      </w:r>
      <w:r>
        <w:t xml:space="preserve">unlikely that each urban typology is equally present, rendering the use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k</w:t>
      </w:r>
      <w:r>
        <w:t xml:space="preserve">-means as less fit for the purpose. It is expected that cluster</w:t>
      </w:r>
      <w:r>
        <w:t xml:space="preserve"> </w:t>
      </w:r>
      <w:r>
        <w:t xml:space="preserve">will be on unequal size and also of unequal density - clusters</w:t>
      </w:r>
      <w:r>
        <w:t xml:space="preserve"> </w:t>
      </w:r>
      <w:r>
        <w:t xml:space="preserve">capturing rigid patterns will be more densely packed than those</w:t>
      </w:r>
      <w:r>
        <w:t xml:space="preserve"> </w:t>
      </w:r>
      <w:r>
        <w:t xml:space="preserve">capturing more diverse areas. The clustering algorithm needs to take</w:t>
      </w:r>
      <w:r>
        <w:t xml:space="preserve"> </w:t>
      </w:r>
      <w:r>
        <w:t xml:space="preserve">into account all these requirements stemming from the specificity of</w:t>
      </w:r>
      <w:r>
        <w:t xml:space="preserve"> </w:t>
      </w:r>
      <w:r>
        <w:t xml:space="preserve">urban morphometric data. Moreover, every building is by definition part</w:t>
      </w:r>
      <w:r>
        <w:t xml:space="preserve"> </w:t>
      </w:r>
      <w:r>
        <w:t xml:space="preserve">of some urban tissue, which could be very heterogeneous, meaning that</w:t>
      </w:r>
      <w:r>
        <w:t xml:space="preserve"> </w:t>
      </w:r>
      <w:r>
        <w:t xml:space="preserve">algorithms expecting and identifying noise (in this case buildings</w:t>
      </w:r>
      <w:r>
        <w:t xml:space="preserve"> </w:t>
      </w:r>
      <w:r>
        <w:t xml:space="preserve">which do not belong to any cluster) in the data like DBSCAN</w:t>
      </w:r>
      <w:r>
        <w:t xml:space="preserve"> </w:t>
      </w:r>
      <w:r>
        <w:t xml:space="preserve">[@ester1996density], HDBSCAN [@mcinnes2017hdbscan] or OPTICS</w:t>
      </w:r>
      <w:r>
        <w:t xml:space="preserve"> </w:t>
      </w:r>
      <w:r>
        <w:t xml:space="preserve">[@ankerst1999optics] are not ideal either.</w:t>
      </w:r>
    </w:p>
    <w:bookmarkStart w:id="33" w:name="gaussian-mixture-model-clustering"/>
    <w:p>
      <w:pPr>
        <w:pStyle w:val="Heading4"/>
      </w:pPr>
      <w:r>
        <w:t xml:space="preserve">Gaussian Mixture Model clustering</w:t>
      </w:r>
    </w:p>
    <w:p>
      <w:pPr>
        <w:pStyle w:val="FirstParagraph"/>
      </w:pPr>
      <w:r>
        <w:t xml:space="preserve">Clustering method which does reflect the nature of the problem is the</w:t>
      </w:r>
      <w:r>
        <w:t xml:space="preserve"> </w:t>
      </w:r>
      <w:r>
        <w:t xml:space="preserve">Gaussian Mixture Model (GMM), a probabilistic derivative of</w:t>
      </w:r>
      <w:r>
        <w:t xml:space="preserve"> </w:t>
      </w:r>
      <w:r>
        <w:rPr>
          <w:iCs/>
          <w:i/>
        </w:rPr>
        <w:t xml:space="preserve">k</w:t>
      </w:r>
      <w:r>
        <w:t xml:space="preserve">-means</w:t>
      </w:r>
      <w:r>
        <w:t xml:space="preserve"> </w:t>
      </w:r>
      <w:r>
        <w:t xml:space="preserve">[@reynolds2009gaussian]. Unlike the</w:t>
      </w:r>
      <w:r>
        <w:t xml:space="preserve"> </w:t>
      </w:r>
      <w:r>
        <w:rPr>
          <w:iCs/>
          <w:i/>
        </w:rPr>
        <w:t xml:space="preserve">k</w:t>
      </w:r>
      <w:r>
        <w:t xml:space="preserve">-means itself, it does not</w:t>
      </w:r>
      <w:r>
        <w:t xml:space="preserve"> </w:t>
      </w:r>
      <w:r>
        <w:t xml:space="preserve">rely on squared Euclidean distances only but is based on the assumption</w:t>
      </w:r>
      <w:r>
        <w:t xml:space="preserve"> </w:t>
      </w:r>
      <w:r>
        <w:t xml:space="preserve">that a Gaussian distribution represents each dimension of each cluster.</w:t>
      </w:r>
      <w:r>
        <w:t xml:space="preserve"> </w:t>
      </w:r>
      <w:r>
        <w:t xml:space="preserve">Hence the cluster itself is defined by a mixture of Gaussians. Where</w:t>
      </w:r>
      <w:r>
        <w:t xml:space="preserve"> </w:t>
      </w:r>
      <w:r>
        <w:t xml:space="preserve">k-means looks for clusters of similar extent, GMMs embedded</w:t>
      </w:r>
      <w:r>
        <w:t xml:space="preserve"> </w:t>
      </w:r>
      <w:r>
        <w:t xml:space="preserve">expectation-maximization (EM) algorithm, which allows identification of</w:t>
      </w:r>
      <w:r>
        <w:t xml:space="preserve"> </w:t>
      </w:r>
      <w:r>
        <w:t xml:space="preserve">different shapes. EM is an iterative method which starts from random</w:t>
      </w:r>
      <w:r>
        <w:t xml:space="preserve"> </w:t>
      </w:r>
      <w:r>
        <w:t xml:space="preserve">points (like k-means) but can find the maximum likelihood of parameters</w:t>
      </w:r>
      <w:r>
        <w:t xml:space="preserve"> </w:t>
      </w:r>
      <w:r>
        <w:t xml:space="preserve">of expected underlying Gaussians.</w:t>
      </w:r>
    </w:p>
    <w:p>
      <w:pPr>
        <w:pStyle w:val="BodyText"/>
      </w:pPr>
      <w:r>
        <w:t xml:space="preserve">GMM is probabilistic clustering, which means that it defines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components (equal to k in k-means) and their expected underlying</w:t>
      </w:r>
      <w:r>
        <w:t xml:space="preserve"> </w:t>
      </w:r>
      <w:r>
        <w:t xml:space="preserve">Gaussian distributions and then predicts the probability that each</w:t>
      </w:r>
      <w:r>
        <w:t xml:space="preserve"> </w:t>
      </w:r>
      <w:r>
        <w:t xml:space="preserve">observation belongs to each cluster. The exemplar observation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can</w:t>
      </w:r>
      <w:r>
        <w:t xml:space="preserve"> </w:t>
      </w:r>
      <w:r>
        <w:t xml:space="preserve">then belong to cluster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t xml:space="preserve">with the probability</w:t>
      </w:r>
      <w:r>
        <w:t xml:space="preserve"> </w:t>
      </w:r>
      <w:r>
        <w:rPr>
          <w:iCs/>
          <w:i/>
        </w:rPr>
        <w:t xml:space="preserve">0.6</w:t>
      </w:r>
      <w:r>
        <w:t xml:space="preserve">, to cluster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t xml:space="preserve">with the probability</w:t>
      </w:r>
      <w:r>
        <w:t xml:space="preserve"> </w:t>
      </w:r>
      <w:r>
        <w:rPr>
          <w:iCs/>
          <w:i/>
        </w:rPr>
        <w:t xml:space="preserve">0.35</w:t>
      </w:r>
      <w:r>
        <w:t xml:space="preserve"> </w:t>
      </w:r>
      <w:r>
        <w:t xml:space="preserve">and to clusters</w:t>
      </w:r>
      <w:r>
        <w:t xml:space="preserve"> </w:t>
      </w:r>
      <w:r>
        <w:rPr>
          <w:iCs/>
          <w:i/>
        </w:rPr>
        <w:t xml:space="preserve">3 - 9</w:t>
      </w:r>
      <w:r>
        <w:t xml:space="preserve"> </w:t>
      </w:r>
      <w:r>
        <w:t xml:space="preserve">with probability</w:t>
      </w:r>
      <w:r>
        <w:t xml:space="preserve"> </w:t>
      </w:r>
      <w:r>
        <w:rPr>
          <w:iCs/>
          <w:i/>
        </w:rPr>
        <w:t xml:space="preserve">&lt;0.01</w:t>
      </w:r>
      <w:r>
        <w:t xml:space="preserve">, considering 9-component-GMM.</w:t>
      </w:r>
    </w:p>
    <w:p>
      <w:pPr>
        <w:pStyle w:val="BodyText"/>
      </w:pPr>
      <w:r>
        <w:t xml:space="preserve">The result of GMM applied to the illustrative artificial dataset, as</w:t>
      </w:r>
      <w:r>
        <w:t xml:space="preserve"> </w:t>
      </w:r>
      <w:r>
        <w:t xml:space="preserve">shown on figure , illustrates both resulting labelling, which correctly</w:t>
      </w:r>
      <w:r>
        <w:t xml:space="preserve"> </w:t>
      </w:r>
      <w:r>
        <w:t xml:space="preserve">identifies known clusters, and underlying Gaussian distributions shown</w:t>
      </w:r>
      <w:r>
        <w:t xml:space="preserve"> </w:t>
      </w:r>
      <w:r>
        <w:t xml:space="preserve">as ellipses, where the shade reflects the probability that the points</w:t>
      </w:r>
      <w:r>
        <w:t xml:space="preserve"> </w:t>
      </w:r>
      <w:r>
        <w:t xml:space="preserve">in hyperspace belong to the selected cluster.</w:t>
      </w:r>
    </w:p>
    <w:p>
      <w:pPr>
        <w:pStyle w:val="BodyText"/>
      </w:pPr>
      <w:r>
        <w:t xml:space="preserve">GMM clustering (4 components) of the illustrative artificial two</w:t>
      </w:r>
      <w:r>
        <w:t xml:space="preserve"> </w:t>
      </w:r>
      <w:r>
        <w:t xml:space="preserve">dimensional (x, y) dataset containing four known clusters. All clusters</w:t>
      </w:r>
      <w:r>
        <w:t xml:space="preserve"> </w:t>
      </w:r>
      <w:r>
        <w:t xml:space="preserve">are fairly successfully distinguished. The figure also shows underlying</w:t>
      </w:r>
      <w:r>
        <w:t xml:space="preserve"> </w:t>
      </w:r>
      <w:r>
        <w:t xml:space="preserve">Gaussian distributions as ellipses reflecting the probability by the</w:t>
      </w:r>
      <w:r>
        <w:t xml:space="preserve"> </w:t>
      </w:r>
      <w:r>
        <w:t xml:space="preserve">change of the shade.</w:t>
      </w:r>
    </w:p>
    <w:p>
      <w:pPr>
        <w:pStyle w:val="BodyText"/>
      </w:pPr>
      <w:r>
        <w:t xml:space="preserve">Because in the first step of GMM, the seed points are placed randomly,</w:t>
      </w:r>
      <w:r>
        <w:t xml:space="preserve"> </w:t>
      </w:r>
      <w:r>
        <w:t xml:space="preserve">this placement might affect the resulting model. This specificity makes</w:t>
      </w:r>
      <w:r>
        <w:t xml:space="preserve"> </w:t>
      </w:r>
      <w:r>
        <w:t xml:space="preserve">GMM non-deterministic clustering, which means that each run will likely</w:t>
      </w:r>
      <w:r>
        <w:t xml:space="preserve"> </w:t>
      </w:r>
      <w:r>
        <w:t xml:space="preserve">result in (slightly) different clusters. GMM has to be done repeatedly</w:t>
      </w:r>
      <w:r>
        <w:t xml:space="preserve"> </w:t>
      </w:r>
      <w:r>
        <w:t xml:space="preserve">in several initializations, of which the best should be used to ensure</w:t>
      </w:r>
      <w:r>
        <w:t xml:space="preserve"> </w:t>
      </w:r>
      <w:r>
        <w:t xml:space="preserve">the stability of the clustering.</w:t>
      </w:r>
    </w:p>
    <w:p>
      <w:pPr>
        <w:pStyle w:val="BodyText"/>
      </w:pPr>
      <w:r>
        <w:t xml:space="preserve">Within the context of urban morphology, the method has been applied</w:t>
      </w:r>
      <w:r>
        <w:t xml:space="preserve"> </w:t>
      </w:r>
      <w:r>
        <w:t xml:space="preserve">within a similar classification task by @jochem2020. Within this</w:t>
      </w:r>
      <w:r>
        <w:t xml:space="preserve"> </w:t>
      </w:r>
      <w:r>
        <w:t xml:space="preserve">research, a</w:t>
      </w:r>
      <w:r>
        <w:t xml:space="preserve"> </w:t>
      </w:r>
      <w:r>
        <w:rPr>
          <w:rStyle w:val="VerbatimChar"/>
        </w:rPr>
        <w:t xml:space="preserve">sklearn.mixture.GaussianMixture()</w:t>
      </w:r>
      <w:r>
        <w:t xml:space="preserve"> </w:t>
      </w:r>
      <w:r>
        <w:t xml:space="preserve">implementation of GMM</w:t>
      </w:r>
      <w:r>
        <w:t xml:space="preserve"> </w:t>
      </w:r>
      <w:r>
        <w:t xml:space="preserve">within open-source python package scikit-learn v.0.22</w:t>
      </w:r>
      <w:r>
        <w:t xml:space="preserve"> </w:t>
      </w:r>
      <w:r>
        <w:t xml:space="preserve">[@pedregosa2011scikit] is used. Further details on the exact</w:t>
      </w:r>
      <w:r>
        <w:t xml:space="preserve"> </w:t>
      </w:r>
      <w:r>
        <w:t xml:space="preserve">algorithm are available in scikit-learn documentation and code.</w:t>
      </w:r>
    </w:p>
    <w:bookmarkEnd w:id="33"/>
    <w:bookmarkStart w:id="39" w:name="X443a448a6e81335544a580f7587a95b169cd996"/>
    <w:p>
      <w:pPr>
        <w:pStyle w:val="Heading4"/>
      </w:pPr>
      <w:r>
        <w:t xml:space="preserve">Levels of clustering resolution and its scalability</w:t>
      </w:r>
    </w:p>
    <w:p>
      <w:pPr>
        <w:pStyle w:val="FirstParagraph"/>
      </w:pPr>
      <w:r>
        <w:t xml:space="preserve">The ideal outcome of the tissue type recognition is each cluster as a</w:t>
      </w:r>
      <w:r>
        <w:t xml:space="preserve"> </w:t>
      </w:r>
      <w:r>
        <w:t xml:space="preserve">distinct urban tissue type. However, the definition of urban tissue</w:t>
      </w:r>
      <w:r>
        <w:t xml:space="preserve"> </w:t>
      </w:r>
      <w:r>
        <w:t xml:space="preserve">does not specify the threshold when two similar parts of the city are</w:t>
      </w:r>
      <w:r>
        <w:t xml:space="preserve"> </w:t>
      </w:r>
      <w:r>
        <w:t xml:space="preserve">still the same tissue type and when they become a different one. This</w:t>
      </w:r>
      <w:r>
        <w:t xml:space="preserve"> </w:t>
      </w:r>
      <w:r>
        <w:t xml:space="preserve">issue is mirrored in the clustering method. The ideal outcome of</w:t>
      </w:r>
      <w:r>
        <w:t xml:space="preserve"> </w:t>
      </w:r>
      <w:r>
        <w:t xml:space="preserve">clustering is the optimal number of clusters based on the actual</w:t>
      </w:r>
      <w:r>
        <w:t xml:space="preserve"> </w:t>
      </w:r>
      <w:r>
        <w:t xml:space="preserve">structure of the observed data. That might not be straightforward to</w:t>
      </w:r>
      <w:r>
        <w:t xml:space="preserve"> </w:t>
      </w:r>
      <w:r>
        <w:t xml:space="preserve">determine as better-looking clustering (from the statistical, not</w:t>
      </w:r>
      <w:r>
        <w:t xml:space="preserve"> </w:t>
      </w:r>
      <w:r>
        <w:t xml:space="preserve">visual perspective) might be just overfitted. Moreover, the relation</w:t>
      </w:r>
      <w:r>
        <w:t xml:space="preserve"> </w:t>
      </w:r>
      <w:r>
        <w:t xml:space="preserve">between resulting clusters and urban tissues is always questionable as</w:t>
      </w:r>
      <w:r>
        <w:t xml:space="preserve"> </w:t>
      </w:r>
      <w:r>
        <w:t xml:space="preserve">there is no ground truth for either of them. Detecting 5 large cluster</w:t>
      </w:r>
      <w:r>
        <w:t xml:space="preserve"> </w:t>
      </w:r>
      <w:r>
        <w:t xml:space="preserve">in the whole Prague would likely be based on under-fitted model and</w:t>
      </w:r>
      <w:r>
        <w:t xml:space="preserve"> </w:t>
      </w:r>
      <w:r>
        <w:t xml:space="preserve">cluster would not represent urban tissues in the traditional sense, but</w:t>
      </w:r>
      <w:r>
        <w:t xml:space="preserve"> </w:t>
      </w:r>
      <w:r>
        <w:t xml:space="preserve">their aggregations. On the other hand, detecting 100 would likely</w:t>
      </w:r>
      <w:r>
        <w:t xml:space="preserve"> </w:t>
      </w:r>
      <w:r>
        <w:t xml:space="preserve">represent the over-fitted model, and each cluster would be only a part</w:t>
      </w:r>
      <w:r>
        <w:t xml:space="preserve"> </w:t>
      </w:r>
      <w:r>
        <w:t xml:space="preserve">of a tissue. It is expected that the statistically optimal number of</w:t>
      </w:r>
      <w:r>
        <w:t xml:space="preserve"> </w:t>
      </w:r>
      <w:r>
        <w:t xml:space="preserve">clusters should be close to what we would typically call urban tissue.</w:t>
      </w:r>
      <w:r>
        <w:t xml:space="preserve"> </w:t>
      </w:r>
      <w:r>
        <w:t xml:space="preserve">However, this link requires further interpretative work, which should</w:t>
      </w:r>
      <w:r>
        <w:t xml:space="preserve"> </w:t>
      </w:r>
      <w:r>
        <w:t xml:space="preserve">happen based on the taxonomy of clusters to allow scale-dependent</w:t>
      </w:r>
      <w:r>
        <w:t xml:space="preserve"> </w:t>
      </w:r>
      <w:r>
        <w:t xml:space="preserve">flexibility.</w:t>
      </w:r>
    </w:p>
    <w:bookmarkStart w:id="36" w:name="number-of-components"/>
    <w:p>
      <w:pPr>
        <w:pStyle w:val="Heading5"/>
      </w:pPr>
      <w:r>
        <w:t xml:space="preserve">Number of components</w:t>
      </w:r>
    </w:p>
    <w:p>
      <w:pPr>
        <w:pStyle w:val="FirstParagraph"/>
      </w:pPr>
      <w:r>
        <w:t xml:space="preserve">Gaussian Mixture Model clustering requires, similarly to k-means,</w:t>
      </w:r>
      <w:r>
        <w:t xml:space="preserve"> </w:t>
      </w:r>
      <w:r>
        <w:t xml:space="preserve">specification of a number of components of the model (i.e., clusters)</w:t>
      </w:r>
      <w:r>
        <w:t xml:space="preserve"> </w:t>
      </w:r>
      <w:r>
        <w:t xml:space="preserve">before clustering. However, that number is usually not known,</w:t>
      </w:r>
      <w:r>
        <w:t xml:space="preserve"> </w:t>
      </w:r>
      <w:r>
        <w:t xml:space="preserve">especially in the case of urban form. Assumptions can be made based on</w:t>
      </w:r>
      <w:r>
        <w:t xml:space="preserve"> </w:t>
      </w:r>
      <w:r>
        <w:t xml:space="preserve">the expert knowledge, but that would limit the application and</w:t>
      </w:r>
      <w:r>
        <w:t xml:space="preserve"> </w:t>
      </w:r>
      <w:r>
        <w:t xml:space="preserve">unsupervised nature of the whole process and go against the</w:t>
      </w:r>
      <w:r>
        <w:t xml:space="preserve"> </w:t>
      </w:r>
      <w:r>
        <w:t xml:space="preserve">prepositions set in chapters 1 and 5.</w:t>
      </w:r>
    </w:p>
    <w:p>
      <w:pPr>
        <w:pStyle w:val="BodyText"/>
      </w:pPr>
      <w:r>
        <w:t xml:space="preserve">The way around is to estimate the ideal number of components based on</w:t>
      </w:r>
      <w:r>
        <w:t xml:space="preserve"> </w:t>
      </w:r>
      <w:r>
        <w:t xml:space="preserve">the goodness of fit of the model for each of them. That means that the</w:t>
      </w:r>
      <w:r>
        <w:t xml:space="preserve"> </w:t>
      </w:r>
      <w:r>
        <w:t xml:space="preserve">GMM is trained multiple times based on the range of feasible options of</w:t>
      </w:r>
      <w:r>
        <w:t xml:space="preserve"> </w:t>
      </w:r>
      <w:r>
        <w:t xml:space="preserve">the number of components and each of the models is then assessed</w:t>
      </w:r>
      <w:r>
        <w:t xml:space="preserve"> </w:t>
      </w:r>
      <w:r>
        <w:t xml:space="preserve">against the whole dataset (to determine how well clusters are</w:t>
      </w:r>
      <w:r>
        <w:t xml:space="preserve"> </w:t>
      </w:r>
      <w:r>
        <w:t xml:space="preserve">distinguished). The assessment is of a quantitative statistical nature,</w:t>
      </w:r>
      <w:r>
        <w:t xml:space="preserve"> </w:t>
      </w:r>
      <w:r>
        <w:t xml:space="preserve">keeping the method relatively unsupervised. The only input researcher</w:t>
      </w:r>
      <w:r>
        <w:t xml:space="preserve"> </w:t>
      </w:r>
      <w:r>
        <w:t xml:space="preserve">needs to make at this stage is an interpretation of the resulting</w:t>
      </w:r>
      <w:r>
        <w:t xml:space="preserve"> </w:t>
      </w:r>
      <w:r>
        <w:t xml:space="preserve">values and the curve of the goodness of fit to specify the number of</w:t>
      </w:r>
      <w:r>
        <w:t xml:space="preserve"> </w:t>
      </w:r>
      <w:r>
        <w:t xml:space="preserve">components for the final clustering.</w:t>
      </w:r>
    </w:p>
    <w:bookmarkStart w:id="34" w:name="goodness-of-fit"/>
    <w:p>
      <w:pPr>
        <w:pStyle w:val="Heading6"/>
      </w:pPr>
      <w:r>
        <w:t xml:space="preserve">Goodness of fit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goodness of fit</w:t>
      </w:r>
      <w:r>
        <w:t xml:space="preserve"> </w:t>
      </w:r>
      <w:r>
        <w:t xml:space="preserve">measures a fit of a trained model to a set of</w:t>
      </w:r>
      <w:r>
        <w:t xml:space="preserve"> </w:t>
      </w:r>
      <w:r>
        <w:t xml:space="preserve">observations (e.g., the original dataset)[@d1986goodness]. It</w:t>
      </w:r>
      <w:r>
        <w:t xml:space="preserve"> </w:t>
      </w:r>
      <w:r>
        <w:t xml:space="preserve">describes how consistent is the distribution of clustered model to the</w:t>
      </w:r>
      <w:r>
        <w:t xml:space="preserve"> </w:t>
      </w:r>
      <w:r>
        <w:t xml:space="preserve">distribution of the whole dataset. With K-means clustering is often</w:t>
      </w:r>
      <w:r>
        <w:t xml:space="preserve"> </w:t>
      </w:r>
      <w:r>
        <w:t xml:space="preserve">used silhouette method, which could, in theory, be used with GMM as</w:t>
      </w:r>
      <w:r>
        <w:t xml:space="preserve"> </w:t>
      </w:r>
      <w:r>
        <w:t xml:space="preserve">well. Another option is measuring the average log-likelihood score.</w:t>
      </w:r>
      <w:r>
        <w:t xml:space="preserve"> </w:t>
      </w:r>
      <w:r>
        <w:t xml:space="preserve">However, the optimal method for GMM is the Bayesian information</w:t>
      </w:r>
      <w:r>
        <w:t xml:space="preserve"> </w:t>
      </w:r>
      <w:r>
        <w:t xml:space="preserve">criterion (BIC), a model based partly on the likelihood function</w:t>
      </w:r>
      <w:r>
        <w:t xml:space="preserve"> </w:t>
      </w:r>
      <w:r>
        <w:t xml:space="preserve">[@schwarz1978estimating]. Unlike similar Akaike information</w:t>
      </w:r>
      <w:r>
        <w:t xml:space="preserve"> </w:t>
      </w:r>
      <w:r>
        <w:t xml:space="preserve">criterion [@akaike1973information], BIC implements penalisation for</w:t>
      </w:r>
      <w:r>
        <w:t xml:space="preserve"> </w:t>
      </w:r>
      <w:r>
        <w:t xml:space="preserve">a high number of clusters trying to mitigate possible overfitting of</w:t>
      </w:r>
      <w:r>
        <w:t xml:space="preserve"> </w:t>
      </w:r>
      <w:r>
        <w:t xml:space="preserve">the model.</w:t>
      </w:r>
    </w:p>
    <w:p>
      <w:pPr>
        <w:pStyle w:val="BodyText"/>
      </w:pPr>
      <w:r>
        <w:t xml:space="preserve">In practice, BIC is measured for each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within the tested range. The</w:t>
      </w:r>
      <w:r>
        <w:t xml:space="preserve"> </w:t>
      </w:r>
      <w:r>
        <w:t xml:space="preserve">lowest the BIC is, the better the model represent original data.</w:t>
      </w:r>
    </w:p>
    <w:p>
      <w:pPr>
        <w:pStyle w:val="BodyText"/>
      </w:pPr>
      <w:r>
        <w:t xml:space="preserve">The interpretation of the goodness of fit score is not a question of</w:t>
      </w:r>
      <w:r>
        <w:t xml:space="preserve"> </w:t>
      </w:r>
      <w:r>
        <w:t xml:space="preserve">comparing the numbers only, but understanding the resulting curve. In</w:t>
      </w:r>
      <w:r>
        <w:t xml:space="preserve"> </w:t>
      </w:r>
      <w:r>
        <w:t xml:space="preserve">theory, the lower the BIC score is, the better the model fits the</w:t>
      </w:r>
      <w:r>
        <w:t xml:space="preserve"> </w:t>
      </w:r>
      <w:r>
        <w:t xml:space="preserve">original data. However, it has to be kept in mind that there is a</w:t>
      </w:r>
      <w:r>
        <w:t xml:space="preserve"> </w:t>
      </w:r>
      <w:r>
        <w:t xml:space="preserve">certain confidence interval and that BIC itself penalises a higher</w:t>
      </w:r>
      <w:r>
        <w:t xml:space="preserve"> </w:t>
      </w:r>
      <w:r>
        <w:t xml:space="preserve">number of clusters. The optimal number is not always the one which</w:t>
      </w:r>
      <w:r>
        <w:t xml:space="preserve"> </w:t>
      </w:r>
      <w:r>
        <w:t xml:space="preserve">reaches the lowest BIC score, especially if the score is within the</w:t>
      </w:r>
      <w:r>
        <w:t xml:space="preserve"> </w:t>
      </w:r>
      <w:r>
        <w:t xml:space="preserve">confidence interval of other options. The clustering aims to simplify</w:t>
      </w:r>
      <w:r>
        <w:t xml:space="preserve"> </w:t>
      </w:r>
      <w:r>
        <w:t xml:space="preserve">the whole dataset into the smallest number of meaningful clusters, but</w:t>
      </w:r>
      <w:r>
        <w:t xml:space="preserve"> </w:t>
      </w:r>
      <w:r>
        <w:t xml:space="preserve">not too small. Hence in the situation with multiple options within the</w:t>
      </w:r>
      <w:r>
        <w:t xml:space="preserve"> </w:t>
      </w:r>
      <w:r>
        <w:t xml:space="preserve">same confidence interval, we should select the first significant</w:t>
      </w:r>
      <w:r>
        <w:t xml:space="preserve"> </w:t>
      </w:r>
      <w:r>
        <w:t xml:space="preserve">minimum, i.e., the smallest number of components which has its mean</w:t>
      </w:r>
      <w:r>
        <w:t xml:space="preserve"> </w:t>
      </w:r>
      <w:r>
        <w:t xml:space="preserve">score within the confidence interval of the numerically best fit.</w:t>
      </w:r>
    </w:p>
    <w:p>
      <w:pPr>
        <w:pStyle w:val="BodyText"/>
      </w:pPr>
      <w:r>
        <w:t xml:space="preserve">In the ideal case, the BIC curve would reach the minimum for an optimal</w:t>
      </w:r>
      <w:r>
        <w:t xml:space="preserve"> </w:t>
      </w:r>
      <w:r>
        <w:t xml:space="preserve">number of components and then start growing again, making the</w:t>
      </w:r>
      <w:r>
        <w:t xml:space="preserve"> </w:t>
      </w:r>
      <w:r>
        <w:t xml:space="preserve">interpretation relatively straightforward. However, due to the</w:t>
      </w:r>
      <w:r>
        <w:t xml:space="preserve"> </w:t>
      </w:r>
      <w:r>
        <w:t xml:space="preserve">possibility of overfitting, the curve may not culminate but only change</w:t>
      </w:r>
      <w:r>
        <w:t xml:space="preserve"> </w:t>
      </w:r>
      <w:r>
        <w:t xml:space="preserve">the gradient. In such cases, the gradient itself should be analysed and</w:t>
      </w:r>
      <w:r>
        <w:t xml:space="preserve"> </w:t>
      </w:r>
      <w:r>
        <w:t xml:space="preserve">as optimum should be selected a number of components before the</w:t>
      </w:r>
      <w:r>
        <w:t xml:space="preserve"> </w:t>
      </w:r>
      <w:r>
        <w:t xml:space="preserve">flattening of the gradient.</w:t>
      </w:r>
    </w:p>
    <w:bookmarkEnd w:id="34"/>
    <w:bookmarkStart w:id="35" w:name="stability-of-procedure"/>
    <w:p>
      <w:pPr>
        <w:pStyle w:val="Heading6"/>
      </w:pPr>
      <w:r>
        <w:t xml:space="preserve">Stability of procedure</w:t>
      </w:r>
    </w:p>
    <w:p>
      <w:pPr>
        <w:pStyle w:val="FirstParagraph"/>
      </w:pPr>
      <w:r>
        <w:t xml:space="preserve">Non-deterministic nature of GMM means that each of the trials should be</w:t>
      </w:r>
      <w:r>
        <w:t xml:space="preserve"> </w:t>
      </w:r>
      <w:r>
        <w:t xml:space="preserve">repeated multiple times to understand what is the confidence interval</w:t>
      </w:r>
      <w:r>
        <w:t xml:space="preserve"> </w:t>
      </w:r>
      <w:r>
        <w:t xml:space="preserve">of possible outcomes. Testing each number of components only once might</w:t>
      </w:r>
      <w:r>
        <w:t xml:space="preserve"> </w:t>
      </w:r>
      <w:r>
        <w:t xml:space="preserve">lead to incorrect interpretation of results. The ideal situation is to</w:t>
      </w:r>
      <w:r>
        <w:t xml:space="preserve"> </w:t>
      </w:r>
      <w:r>
        <w:t xml:space="preserve">compute multiple runs (the higher the number, the better the result) of</w:t>
      </w:r>
      <w:r>
        <w:t xml:space="preserve"> </w:t>
      </w:r>
      <w:r>
        <w:t xml:space="preserve">each option and plot the confidence interval to help with the</w:t>
      </w:r>
      <w:r>
        <w:t xml:space="preserve"> </w:t>
      </w:r>
      <w:r>
        <w:t xml:space="preserve">interpretation later. To better understand the magnitude of the effect,</w:t>
      </w:r>
      <w:r>
        <w:t xml:space="preserve"> </w:t>
      </w:r>
      <w:r>
        <w:t xml:space="preserve">the model should be trained multiple times and resulting BIC score</w:t>
      </w:r>
      <w:r>
        <w:t xml:space="preserve"> </w:t>
      </w:r>
      <w:r>
        <w:t xml:space="preserve">should be reported for each of them. The same should happen during the</w:t>
      </w:r>
      <w:r>
        <w:t xml:space="preserve"> </w:t>
      </w:r>
      <w:r>
        <w:t xml:space="preserve">final clustering based on the selected number of components - the model</w:t>
      </w:r>
      <w:r>
        <w:t xml:space="preserve"> </w:t>
      </w:r>
      <w:r>
        <w:t xml:space="preserve">should be initialised repeatedly, and the best of the resulting models</w:t>
      </w:r>
      <w:r>
        <w:t xml:space="preserve"> </w:t>
      </w:r>
      <w:r>
        <w:t xml:space="preserve">should be kept and used.</w:t>
      </w:r>
    </w:p>
    <w:p>
      <w:pPr>
        <w:pStyle w:val="BodyText"/>
      </w:pPr>
      <w:r>
        <w:t xml:space="preserve">The result of clustering is never the same, especially with the amount</w:t>
      </w:r>
      <w:r>
        <w:t xml:space="preserve"> </w:t>
      </w:r>
      <w:r>
        <w:t xml:space="preserve">of the data this research is using. There is an inevitable variability,</w:t>
      </w:r>
      <w:r>
        <w:t xml:space="preserve"> </w:t>
      </w:r>
      <w:r>
        <w:t xml:space="preserve">but that is mostly represented by unstable boundaries between clusters</w:t>
      </w:r>
      <w:r>
        <w:t xml:space="preserve"> </w:t>
      </w:r>
      <w:r>
        <w:t xml:space="preserve">rather that significant results in clusters themselves. The boundaries</w:t>
      </w:r>
      <w:r>
        <w:t xml:space="preserve"> </w:t>
      </w:r>
      <w:r>
        <w:t xml:space="preserve">should never be interpreted as a fixed line. There is always a certain</w:t>
      </w:r>
      <w:r>
        <w:t xml:space="preserve"> </w:t>
      </w:r>
      <w:r>
        <w:t xml:space="preserve">degree of fuzziness, which could be captured by an overlay of resulting</w:t>
      </w:r>
      <w:r>
        <w:t xml:space="preserve"> </w:t>
      </w:r>
      <w:r>
        <w:t xml:space="preserve">clusters form multiple models of same parameters.</w:t>
      </w:r>
    </w:p>
    <w:bookmarkEnd w:id="35"/>
    <w:bookmarkEnd w:id="36"/>
    <w:bookmarkStart w:id="37" w:name="sample-based-clustering"/>
    <w:p>
      <w:pPr>
        <w:pStyle w:val="Heading5"/>
      </w:pPr>
      <w:r>
        <w:t xml:space="preserve">Sample-based clustering</w:t>
      </w:r>
    </w:p>
    <w:p>
      <w:pPr>
        <w:pStyle w:val="FirstParagraph"/>
      </w:pPr>
      <w:r>
        <w:t xml:space="preserve">As the dataset grows, it may become increasingly impossible to perform</w:t>
      </w:r>
      <w:r>
        <w:t xml:space="preserve"> </w:t>
      </w:r>
      <w:r>
        <w:t xml:space="preserve">clustering on the whole dataset, especially if we want our data with a</w:t>
      </w:r>
      <w:r>
        <w:t xml:space="preserve"> </w:t>
      </w:r>
      <w:r>
        <w:t xml:space="preserve">meaningful confidence interval. The calculation of dimensions between</w:t>
      </w:r>
      <w:r>
        <w:t xml:space="preserve"> </w:t>
      </w:r>
      <w:r>
        <w:t xml:space="preserve">components of the model in the hyperspace of 296 dimensions is a</w:t>
      </w:r>
      <w:r>
        <w:t xml:space="preserve"> </w:t>
      </w:r>
      <w:r>
        <w:t xml:space="preserve">demanding task requiring time and computational power. While data for</w:t>
      </w:r>
      <w:r>
        <w:t xml:space="preserve"> </w:t>
      </w:r>
      <w:r>
        <w:t xml:space="preserve">Prague (~140 000 features) could be processed on a desktop with modern</w:t>
      </w:r>
      <w:r>
        <w:t xml:space="preserve"> </w:t>
      </w:r>
      <w:r>
        <w:t xml:space="preserve">multi-core processors within days (multiple options with a confidence</w:t>
      </w:r>
      <w:r>
        <w:t xml:space="preserve"> </w:t>
      </w:r>
      <w:r>
        <w:t xml:space="preserve">interval, not a single run), that is not true for larger metropolitan</w:t>
      </w:r>
      <w:r>
        <w:t xml:space="preserve"> </w:t>
      </w:r>
      <w:r>
        <w:t xml:space="preserve">areas where features count can reach millions. The data like this can</w:t>
      </w:r>
      <w:r>
        <w:t xml:space="preserve"> </w:t>
      </w:r>
      <w:r>
        <w:t xml:space="preserve">be run in the same way on cloud-based services providing significantly</w:t>
      </w:r>
      <w:r>
        <w:t xml:space="preserve"> </w:t>
      </w:r>
      <w:r>
        <w:t xml:space="preserve">more computational power and servers tailored to data analysis, but</w:t>
      </w:r>
      <w:r>
        <w:t xml:space="preserve"> </w:t>
      </w:r>
      <w:r>
        <w:t xml:space="preserve">this solution can be costly.</w:t>
      </w:r>
    </w:p>
    <w:p>
      <w:pPr>
        <w:pStyle w:val="BodyText"/>
      </w:pPr>
      <w:r>
        <w:t xml:space="preserve">For that reason, it might be worth training the method on sampled data</w:t>
      </w:r>
      <w:r>
        <w:t xml:space="preserve"> </w:t>
      </w:r>
      <w:r>
        <w:t xml:space="preserve">before classifying the whole dataset. Instead of using all features to</w:t>
      </w:r>
      <w:r>
        <w:t xml:space="preserve"> </w:t>
      </w:r>
      <w:r>
        <w:t xml:space="preserve">train the model, randomly samples subset could be used as a training</w:t>
      </w:r>
      <w:r>
        <w:t xml:space="preserve"> </w:t>
      </w:r>
      <w:r>
        <w:t xml:space="preserve">set for GMM, which, once fitted, could be used to classify the whole</w:t>
      </w:r>
      <w:r>
        <w:t xml:space="preserve"> </w:t>
      </w:r>
      <w:r>
        <w:t xml:space="preserve">dataset. This solution lowers computational demands as the number of</w:t>
      </w:r>
      <w:r>
        <w:t xml:space="preserve"> </w:t>
      </w:r>
      <w:r>
        <w:t xml:space="preserve">features used in the learning process is smaller, but there are also</w:t>
      </w:r>
      <w:r>
        <w:t xml:space="preserve"> </w:t>
      </w:r>
      <w:r>
        <w:t xml:space="preserve">issues with it. The random sample should reflect the structure of the</w:t>
      </w:r>
      <w:r>
        <w:t xml:space="preserve"> </w:t>
      </w:r>
      <w:r>
        <w:t xml:space="preserve">whole dataset to provide results comparable with GMM trained on the</w:t>
      </w:r>
      <w:r>
        <w:t xml:space="preserve"> </w:t>
      </w:r>
      <w:r>
        <w:t xml:space="preserve">whole dataset. However, that is never entirely true. The larger the</w:t>
      </w:r>
      <w:r>
        <w:t xml:space="preserve"> </w:t>
      </w:r>
      <w:r>
        <w:t xml:space="preserve">sample is, the more similar to the complete data is, but at the same</w:t>
      </w:r>
      <w:r>
        <w:t xml:space="preserve"> </w:t>
      </w:r>
      <w:r>
        <w:t xml:space="preserve">time, the effect of sampling on computation is becoming less</w:t>
      </w:r>
      <w:r>
        <w:t xml:space="preserve"> </w:t>
      </w:r>
      <w:r>
        <w:t xml:space="preserve">significant. Even larger samples may, in some cases, miss smaller</w:t>
      </w:r>
      <w:r>
        <w:t xml:space="preserve"> </w:t>
      </w:r>
      <w:r>
        <w:t xml:space="preserve">clusters present in the full-data clustering as features composing</w:t>
      </w:r>
      <w:r>
        <w:t xml:space="preserve"> </w:t>
      </w:r>
      <w:r>
        <w:t xml:space="preserve">these cluster would not be present in the sample (the smaller the</w:t>
      </w:r>
      <w:r>
        <w:t xml:space="preserve"> </w:t>
      </w:r>
      <w:r>
        <w:t xml:space="preserve">cluster, the higher the probability than it will be missed in the</w:t>
      </w:r>
      <w:r>
        <w:t xml:space="preserve"> </w:t>
      </w:r>
      <w:r>
        <w:t xml:space="preserve">sample).</w:t>
      </w:r>
    </w:p>
    <w:p>
      <w:pPr>
        <w:pStyle w:val="BodyText"/>
      </w:pPr>
      <w:r>
        <w:t xml:space="preserve">The decision whether to train GMM on the full or sampled data should</w:t>
      </w:r>
      <w:r>
        <w:t xml:space="preserve"> </w:t>
      </w:r>
      <w:r>
        <w:t xml:space="preserve">reflect the balance between what is ideal (full) and what is possible</w:t>
      </w:r>
      <w:r>
        <w:t xml:space="preserve"> </w:t>
      </w:r>
      <w:r>
        <w:t xml:space="preserve">in certain conditions. The different options of sample-based clustering</w:t>
      </w:r>
      <w:r>
        <w:t xml:space="preserve"> </w:t>
      </w:r>
      <w:r>
        <w:t xml:space="preserve">are tested and compared to the default clustering in the following</w:t>
      </w:r>
      <w:r>
        <w:t xml:space="preserve"> </w:t>
      </w:r>
      <w:r>
        <w:t xml:space="preserve">section, to assess the behaviour of sample-based clustering in the case</w:t>
      </w:r>
      <w:r>
        <w:t xml:space="preserve"> </w:t>
      </w:r>
      <w:r>
        <w:t xml:space="preserve">of Prague. The behaviour will be likely different at different places</w:t>
      </w:r>
      <w:r>
        <w:t xml:space="preserve"> </w:t>
      </w:r>
      <w:r>
        <w:t xml:space="preserve">as the real structure and distribution of values affects the</w:t>
      </w:r>
      <w:r>
        <w:t xml:space="preserve"> </w:t>
      </w:r>
      <w:r>
        <w:t xml:space="preserve">sampling-effect. Places with more diverse structure and several smaller</w:t>
      </w:r>
      <w:r>
        <w:t xml:space="preserve"> </w:t>
      </w:r>
      <w:r>
        <w:t xml:space="preserve">tissues will be probably affected more than places with a homogenous</w:t>
      </w:r>
      <w:r>
        <w:t xml:space="preserve"> </w:t>
      </w:r>
      <w:r>
        <w:t xml:space="preserve">structure where the likelihood of proper sampling of all clusters is</w:t>
      </w:r>
      <w:r>
        <w:t xml:space="preserve"> </w:t>
      </w:r>
      <w:r>
        <w:t xml:space="preserve">higher.</w:t>
      </w:r>
    </w:p>
    <w:bookmarkEnd w:id="37"/>
    <w:bookmarkStart w:id="38" w:name="sub-clustering"/>
    <w:p>
      <w:pPr>
        <w:pStyle w:val="Heading5"/>
      </w:pPr>
      <w:r>
        <w:t xml:space="preserve">Sub-clustering</w:t>
      </w:r>
    </w:p>
    <w:p>
      <w:pPr>
        <w:pStyle w:val="FirstParagraph"/>
      </w:pPr>
      <w:r>
        <w:t xml:space="preserve">There are situations when resulting clustering is not refined enough</w:t>
      </w:r>
      <w:r>
        <w:t xml:space="preserve"> </w:t>
      </w:r>
      <w:r>
        <w:t xml:space="preserve">for the specific analysis. The components are too big, and one may want</w:t>
      </w:r>
      <w:r>
        <w:t xml:space="preserve"> </w:t>
      </w:r>
      <w:r>
        <w:t xml:space="preserve">a better resolution of clustering. One way to do it is to iteratively</w:t>
      </w:r>
      <w:r>
        <w:t xml:space="preserve"> </w:t>
      </w:r>
      <w:r>
        <w:t xml:space="preserve">cluster individual already identified clusters, i.e. to do</w:t>
      </w:r>
      <w:r>
        <w:t xml:space="preserve"> </w:t>
      </w:r>
      <w:r>
        <w:t xml:space="preserve">sub-clustering of existing clusters.</w:t>
      </w:r>
    </w:p>
    <w:p>
      <w:pPr>
        <w:pStyle w:val="BodyText"/>
      </w:pPr>
      <w:r>
        <w:t xml:space="preserve">The morphometric dataset is rich in information, so if there is an</w:t>
      </w:r>
      <w:r>
        <w:t xml:space="preserve"> </w:t>
      </w:r>
      <w:r>
        <w:t xml:space="preserve">assumption that a cluster should be divided, it is expected that the</w:t>
      </w:r>
      <w:r>
        <w:t xml:space="preserve"> </w:t>
      </w:r>
      <w:r>
        <w:t xml:space="preserve">difference will be reflected in the data. The reason why it did not</w:t>
      </w:r>
      <w:r>
        <w:t xml:space="preserve"> </w:t>
      </w:r>
      <w:r>
        <w:t xml:space="preserve">split the cluster in two initially is that such a difference is not</w:t>
      </w:r>
      <w:r>
        <w:t xml:space="preserve"> </w:t>
      </w:r>
      <w:r>
        <w:t xml:space="preserve">significant from the perspective of the whole datasets, but it may be</w:t>
      </w:r>
      <w:r>
        <w:t xml:space="preserve"> </w:t>
      </w:r>
      <w:r>
        <w:t xml:space="preserve">significant on a local scale. So when it is appropriate, the same data</w:t>
      </w:r>
      <w:r>
        <w:t xml:space="preserve"> </w:t>
      </w:r>
      <w:r>
        <w:t xml:space="preserve">used for initial cluster recognition can be used again only on the</w:t>
      </w:r>
      <w:r>
        <w:t xml:space="preserve"> </w:t>
      </w:r>
      <w:r>
        <w:t xml:space="preserve">sample belonging to one of the clusters.</w:t>
      </w:r>
    </w:p>
    <w:p>
      <w:pPr>
        <w:pStyle w:val="BodyText"/>
      </w:pPr>
      <w:r>
        <w:t xml:space="preserve">The relation of sub-clusters to other than parental cluster is</w:t>
      </w:r>
      <w:r>
        <w:t xml:space="preserve"> </w:t>
      </w:r>
      <w:r>
        <w:t xml:space="preserve">different from the relation between initial clusters themselves, and</w:t>
      </w:r>
      <w:r>
        <w:t xml:space="preserve"> </w:t>
      </w:r>
      <w:r>
        <w:t xml:space="preserve">the difference has to be retained throughout the analysis and has to be</w:t>
      </w:r>
      <w:r>
        <w:t xml:space="preserve"> </w:t>
      </w:r>
      <w:r>
        <w:t xml:space="preserve">correctly interpreted. Doing selective sub-clustering and then</w:t>
      </w:r>
      <w:r>
        <w:t xml:space="preserve"> </w:t>
      </w:r>
      <w:r>
        <w:t xml:space="preserve">approaching initial clusters and sub-clusters as equal is not</w:t>
      </w:r>
      <w:r>
        <w:t xml:space="preserve"> </w:t>
      </w:r>
      <w:r>
        <w:t xml:space="preserve">recommended even though there might be a particular situation when this</w:t>
      </w:r>
      <w:r>
        <w:t xml:space="preserve"> </w:t>
      </w:r>
      <w:r>
        <w:t xml:space="preserve">approach might be viable. However, it has to be done consciously after</w:t>
      </w:r>
      <w:r>
        <w:t xml:space="preserve"> </w:t>
      </w:r>
      <w:r>
        <w:t xml:space="preserve">an assessment of possible consequences.</w:t>
      </w:r>
    </w:p>
    <w:p>
      <w:pPr>
        <w:pStyle w:val="BodyText"/>
      </w:pPr>
      <w:r>
        <w:t xml:space="preserve">The other way, aggregating clusters together based on their similarly</w:t>
      </w:r>
      <w:r>
        <w:t xml:space="preserve"> </w:t>
      </w:r>
      <w:r>
        <w:t xml:space="preserve">will be discussed in the next chapter 8.</w:t>
      </w:r>
    </w:p>
    <w:p>
      <w:pPr>
        <w:pStyle w:val="BodyText"/>
      </w:pPr>
      <w:r>
        <w:t xml:space="preserve">Either way, it is crucial to acknowledge that clustering is always</w:t>
      </w:r>
      <w:r>
        <w:t xml:space="preserve"> </w:t>
      </w:r>
      <w:r>
        <w:t xml:space="preserve">based on the actual structure of the used data. That means that the</w:t>
      </w:r>
      <w:r>
        <w:t xml:space="preserve"> </w:t>
      </w:r>
      <w:r>
        <w:t xml:space="preserve">result of clustering is always local. Clusters identified in Prague</w:t>
      </w:r>
      <w:r>
        <w:t xml:space="preserve"> </w:t>
      </w:r>
      <w:r>
        <w:t xml:space="preserve">using solely Prague-based data would not be equal to clusters</w:t>
      </w:r>
      <w:r>
        <w:t xml:space="preserve"> </w:t>
      </w:r>
      <w:r>
        <w:t xml:space="preserve">identified in Amsterdam using Amsterdam-based data only. The structure</w:t>
      </w:r>
      <w:r>
        <w:t xml:space="preserve"> </w:t>
      </w:r>
      <w:r>
        <w:t xml:space="preserve">of both datasets determines what the optimal division is and as both</w:t>
      </w:r>
      <w:r>
        <w:t xml:space="preserve"> </w:t>
      </w:r>
      <w:r>
        <w:t xml:space="preserve">structures are different, the optimal division is done along different</w:t>
      </w:r>
      <w:r>
        <w:t xml:space="preserve"> </w:t>
      </w:r>
      <w:r>
        <w:t xml:space="preserve">lines. It is expected that results will be comparable as the optimal</w:t>
      </w:r>
      <w:r>
        <w:t xml:space="preserve"> </w:t>
      </w:r>
      <w:r>
        <w:t xml:space="preserve">cluster should reflect optimal urban tissues. Chapter 8 will test</w:t>
      </w:r>
      <w:r>
        <w:t xml:space="preserve"> </w:t>
      </w:r>
      <w:r>
        <w:t xml:space="preserve">whether the misalignment is significant or not to further explore the</w:t>
      </w:r>
      <w:r>
        <w:t xml:space="preserve"> </w:t>
      </w:r>
      <w:r>
        <w:t xml:space="preserve">link between two local clustering models.</w:t>
      </w:r>
    </w:p>
    <w:p>
      <w:pPr>
        <w:pStyle w:val="BodyText"/>
      </w:pPr>
      <w:r>
        <w:t xml:space="preserve">Selection of the clustering model and its parameters affects the</w:t>
      </w:r>
      <w:r>
        <w:t xml:space="preserve"> </w:t>
      </w:r>
      <w:r>
        <w:t xml:space="preserve">results of identification of urban tissues. The decision has to be made</w:t>
      </w:r>
      <w:r>
        <w:t xml:space="preserve"> </w:t>
      </w:r>
      <w:r>
        <w:t xml:space="preserve">based on detail theoretical considerations of what the behaviour of</w:t>
      </w:r>
      <w:r>
        <w:t xml:space="preserve"> </w:t>
      </w:r>
      <w:r>
        <w:t xml:space="preserve">morphometric datasets likely is. While many of its properties are still</w:t>
      </w:r>
      <w:r>
        <w:t xml:space="preserve"> </w:t>
      </w:r>
      <w:r>
        <w:t xml:space="preserve">unknown, based on the assumptions outlined in this sections, it is</w:t>
      </w:r>
      <w:r>
        <w:t xml:space="preserve"> </w:t>
      </w:r>
      <w:r>
        <w:t xml:space="preserve">believed that GMM, in combination with BIC for determination of the</w:t>
      </w:r>
      <w:r>
        <w:t xml:space="preserve"> </w:t>
      </w:r>
      <w:r>
        <w:t xml:space="preserve">number of GMM components, can identify distinct homogenous clusters as</w:t>
      </w:r>
      <w:r>
        <w:t xml:space="preserve"> </w:t>
      </w:r>
      <w:r>
        <w:t xml:space="preserve">a proxy of urban tissue types.</w:t>
      </w:r>
    </w:p>
    <w:bookmarkEnd w:id="38"/>
    <w:bookmarkEnd w:id="39"/>
    <w:bookmarkEnd w:id="40"/>
    <w:bookmarkStart w:id="41" w:name="data-model"/>
    <w:p>
      <w:pPr>
        <w:pStyle w:val="Heading3"/>
      </w:pPr>
      <w:r>
        <w:t xml:space="preserve">Data model</w:t>
      </w:r>
    </w:p>
    <w:p>
      <w:pPr>
        <w:pStyle w:val="FirstParagraph"/>
      </w:pPr>
      <w:r>
        <w:t xml:space="preserve">The data model representing the elements of the urban form consists of</w:t>
      </w:r>
      <w:r>
        <w:t xml:space="preserve"> </w:t>
      </w:r>
      <w:r>
        <w:t xml:space="preserve">two input and three generated layers, all linked together through the</w:t>
      </w:r>
      <w:r>
        <w:t xml:space="preserve"> </w:t>
      </w:r>
      <w:r>
        <w:t xml:space="preserve">proxy of a building based on the system of unique identifiers according</w:t>
      </w:r>
      <w:r>
        <w:t xml:space="preserve"> </w:t>
      </w:r>
      <w:r>
        <w:t xml:space="preserve">to the structure presented in a table .</w:t>
      </w:r>
    </w:p>
    <w:p>
      <w:pPr>
        <w:pStyle w:val="BodyText"/>
      </w:pPr>
      <w:r>
        <w:t xml:space="preserve">Presence of different unique identifiers on different data layers.</w:t>
      </w:r>
      <w:r>
        <w:t xml:space="preserve"> </w:t>
      </w:r>
      <w:r>
        <w:t xml:space="preserve">buildings</w:t>
      </w:r>
      <w:r>
        <w:t xml:space="preserve"> </w:t>
      </w:r>
      <w:r>
        <w:t xml:space="preserve">contains all of them and are</w:t>
      </w:r>
      <w:r>
        <w:t xml:space="preserve"> </w:t>
      </w:r>
      <w:r>
        <w:t xml:space="preserve">used as a connector.</w:t>
      </w:r>
    </w:p>
    <w:p>
      <w:pPr>
        <w:pStyle w:val="BodyText"/>
      </w:pPr>
      <w:r>
        <w:t xml:space="preserve">layer</w:t>
      </w:r>
    </w:p>
    <w:p>
      <w:pPr>
        <w:pStyle w:val="BodyText"/>
      </w:pPr>
      <w:r>
        <w:t xml:space="preserve">uID</w:t>
      </w:r>
    </w:p>
    <w:p>
      <w:pPr>
        <w:pStyle w:val="BodyText"/>
      </w:pPr>
      <w:r>
        <w:t xml:space="preserve">nID</w:t>
      </w:r>
    </w:p>
    <w:p>
      <w:pPr>
        <w:pStyle w:val="BodyText"/>
      </w:pPr>
      <w:r>
        <w:t xml:space="preserve">nodeID</w:t>
      </w:r>
    </w:p>
    <w:p>
      <w:pPr>
        <w:pStyle w:val="BodyText"/>
      </w:pPr>
      <w:r>
        <w:t xml:space="preserve">bID</w:t>
      </w:r>
    </w:p>
    <w:p>
      <w:pPr>
        <w:pStyle w:val="BodyText"/>
      </w:pPr>
      <w:r>
        <w:t xml:space="preserve">buildings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tessellation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street edges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street nodes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blocks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: Presence of different unique identifiers on different data layers.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contains all of them and are used as a connector.</w:t>
      </w:r>
    </w:p>
    <w:p>
      <w:pPr>
        <w:pStyle w:val="BodyText"/>
      </w:pPr>
      <w:r>
        <w:t xml:space="preserve">Buildings are in the role of connecting elements and contain all</w:t>
      </w:r>
      <w:r>
        <w:t xml:space="preserve"> </w:t>
      </w:r>
      <w:r>
        <w:t xml:space="preserve">identifiers. Morphological tessellation is based on the building layer,</w:t>
      </w:r>
      <w:r>
        <w:t xml:space="preserve"> </w:t>
      </w:r>
      <w:r>
        <w:t xml:space="preserve">and cells hence inherit buildings’</w:t>
      </w:r>
      <w:r>
        <w:t xml:space="preserve"> </w:t>
      </w:r>
      <w:r>
        <w:rPr>
          <w:rStyle w:val="VerbatimChar"/>
        </w:rPr>
        <w:t xml:space="preserve">uID</w:t>
      </w:r>
      <w:r>
        <w:t xml:space="preserve">. Street edges are linked to</w:t>
      </w:r>
      <w:r>
        <w:t xml:space="preserve"> </w:t>
      </w:r>
      <w:r>
        <w:t xml:space="preserve">buildings based on the proximity of building centroid to street segment</w:t>
      </w:r>
      <w:r>
        <w:t xml:space="preserve"> </w:t>
      </w:r>
      <w:r>
        <w:t xml:space="preserve">geometry (the nearest edge is linked using momepy). Street nodes are</w:t>
      </w:r>
      <w:r>
        <w:t xml:space="preserve"> </w:t>
      </w:r>
      <w:r>
        <w:t xml:space="preserve">linked to buildings based on proximity either, but linked node has to</w:t>
      </w:r>
      <w:r>
        <w:t xml:space="preserve"> </w:t>
      </w:r>
      <w:r>
        <w:t xml:space="preserve">be end node of linked nearest edge. Blocks are based on tessellation,</w:t>
      </w:r>
      <w:r>
        <w:t xml:space="preserve"> </w:t>
      </w:r>
      <w:r>
        <w:t xml:space="preserve">and their id is linked to buildings using intersection-based spatial</w:t>
      </w:r>
      <w:r>
        <w:t xml:space="preserve"> </w:t>
      </w:r>
      <w:r>
        <w:t xml:space="preserve">join during their creation.</w:t>
      </w:r>
    </w:p>
    <w:p>
      <w:pPr>
        <w:pStyle w:val="BodyText"/>
      </w:pPr>
      <w:r>
        <w:t xml:space="preserve">Momepy uses unique identifiers to efficiently link elements together</w:t>
      </w:r>
      <w:r>
        <w:t xml:space="preserve"> </w:t>
      </w:r>
      <w:r>
        <w:t xml:space="preserve">without the need for repeating costly spatial operations for every</w:t>
      </w:r>
      <w:r>
        <w:t xml:space="preserve"> </w:t>
      </w:r>
      <w:r>
        <w:t xml:space="preserve">relevant character.</w:t>
      </w:r>
    </w:p>
    <w:bookmarkEnd w:id="41"/>
    <w:bookmarkEnd w:id="42"/>
    <w:bookmarkStart w:id="63" w:name="Xc6b94edde77027c1c6451f3419f7a1037750d7f"/>
    <w:p>
      <w:pPr>
        <w:pStyle w:val="Heading2"/>
      </w:pPr>
      <w:r>
        <w:t xml:space="preserve">Tissue type recognition | Case study Prague</w:t>
      </w:r>
    </w:p>
    <w:p>
      <w:pPr>
        <w:pStyle w:val="FirstParagraph"/>
      </w:pPr>
      <w:r>
        <w:t xml:space="preserve">The first trial of the proposed tissue type recognition method outlined</w:t>
      </w:r>
      <w:r>
        <w:t xml:space="preserve"> </w:t>
      </w:r>
      <w:r>
        <w:t xml:space="preserve">above is the case study of Prague, a dataset which after pre-processing</w:t>
      </w:r>
      <w:r>
        <w:t xml:space="preserve"> </w:t>
      </w:r>
      <w:r>
        <w:t xml:space="preserve">contains 140 315 individual buildings, 22 503 street edges, 16 207</w:t>
      </w:r>
      <w:r>
        <w:t xml:space="preserve"> </w:t>
      </w:r>
      <w:r>
        <w:t xml:space="preserve">street nodes and 7 395 tessellation-based blocks. Following section</w:t>
      </w:r>
      <w:r>
        <w:t xml:space="preserve"> </w:t>
      </w:r>
      <w:r>
        <w:t xml:space="preserve">reports on each step of the method in terms of both results and</w:t>
      </w:r>
      <w:r>
        <w:t xml:space="preserve"> </w:t>
      </w:r>
      <w:r>
        <w:t xml:space="preserve">interpretation. The overall discussion on the method itself, its</w:t>
      </w:r>
      <w:r>
        <w:t xml:space="preserve"> </w:t>
      </w:r>
      <w:r>
        <w:t xml:space="preserve">relevance and applicability is in chapter 9 and includes results of the</w:t>
      </w:r>
      <w:r>
        <w:t xml:space="preserve"> </w:t>
      </w:r>
      <w:r>
        <w:t xml:space="preserve">taxonomical analysis presented in chapter 8. The validation of results</w:t>
      </w:r>
      <w:r>
        <w:t xml:space="preserve"> </w:t>
      </w:r>
      <w:r>
        <w:t xml:space="preserve">is included in chapter 8.</w:t>
      </w:r>
    </w:p>
    <w:bookmarkStart w:id="46" w:name="primary-characters-1"/>
    <w:p>
      <w:pPr>
        <w:pStyle w:val="Heading3"/>
      </w:pPr>
      <w:r>
        <w:t xml:space="preserve">Primary characters</w:t>
      </w:r>
    </w:p>
    <w:p>
      <w:pPr>
        <w:pStyle w:val="FirstParagraph"/>
      </w:pPr>
      <w:r>
        <w:t xml:space="preserve">The basis of the method lies with primary morphometric characters.</w:t>
      </w:r>
      <w:r>
        <w:t xml:space="preserve"> </w:t>
      </w:r>
      <w:r>
        <w:t xml:space="preserve">These continuous variables describe individual aspects of fundamental</w:t>
      </w:r>
      <w:r>
        <w:t xml:space="preserve"> </w:t>
      </w:r>
      <w:r>
        <w:t xml:space="preserve">elements and their combinations based on the relational framework.</w:t>
      </w:r>
      <w:r>
        <w:t xml:space="preserve"> </w:t>
      </w:r>
      <w:r>
        <w:t xml:space="preserve">Following the method, all 74 of them are measured in Prague and then</w:t>
      </w:r>
      <w:r>
        <w:t xml:space="preserve"> </w:t>
      </w:r>
      <w:r>
        <w:t xml:space="preserve">linked to the building-tessellation unit according to the data model.</w:t>
      </w:r>
      <w:r>
        <w:t xml:space="preserve"> </w:t>
      </w:r>
      <w:r>
        <w:t xml:space="preserve">All morphometric characters are measured using momepy classes using</w:t>
      </w:r>
      <w:r>
        <w:t xml:space="preserve"> </w:t>
      </w:r>
      <w:r>
        <w:t xml:space="preserve">reproducible Jupyter notebook presented in Appendix N.</w:t>
      </w:r>
    </w:p>
    <w:p>
      <w:pPr>
        <w:pStyle w:val="BodyText"/>
      </w:pPr>
      <w:r>
        <w:t xml:space="preserve">The results of measured primary characters can be explored in two ways</w:t>
      </w:r>
      <w:r>
        <w:t xml:space="preserve"> </w:t>
      </w:r>
      <w:r>
        <w:t xml:space="preserve">- 1) to assess a</w:t>
      </w:r>
      <w:r>
        <w:t xml:space="preserve"> </w:t>
      </w:r>
      <w:r>
        <w:rPr>
          <w:iCs/>
          <w:i/>
        </w:rPr>
        <w:t xml:space="preserve">spatial</w:t>
      </w:r>
      <w:r>
        <w:t xml:space="preserve"> </w:t>
      </w:r>
      <w:r>
        <w:t xml:space="preserve">distribution of values, and 2) to assess</w:t>
      </w:r>
      <w:r>
        <w:t xml:space="preserve"> </w:t>
      </w:r>
      <w:r>
        <w:rPr>
          <w:iCs/>
          <w:i/>
        </w:rPr>
        <w:t xml:space="preserve">statistical</w:t>
      </w:r>
      <w:r>
        <w:t xml:space="preserve"> </w:t>
      </w:r>
      <w:r>
        <w:t xml:space="preserve">distribution of values.</w:t>
      </w:r>
    </w:p>
    <w:bookmarkStart w:id="43" w:name="spatial-distribution"/>
    <w:p>
      <w:pPr>
        <w:pStyle w:val="Heading4"/>
      </w:pPr>
      <w:r>
        <w:t xml:space="preserve">Spatial distribution</w:t>
      </w:r>
    </w:p>
    <w:p>
      <w:pPr>
        <w:pStyle w:val="FirstParagraph"/>
      </w:pPr>
      <w:r>
        <w:t xml:space="preserve">The spatial distribution of resulting values, i.e., spatial</w:t>
      </w:r>
      <w:r>
        <w:t xml:space="preserve"> </w:t>
      </w:r>
      <w:r>
        <w:t xml:space="preserve">morphometric patterns, could be projected on maps and assessed</w:t>
      </w:r>
      <w:r>
        <w:t xml:space="preserve"> </w:t>
      </w:r>
      <w:r>
        <w:t xml:space="preserve">visually, to determine the character of a pattern, or statistically.</w:t>
      </w:r>
      <w:r>
        <w:t xml:space="preserve"> </w:t>
      </w:r>
      <w:r>
        <w:t xml:space="preserve">Since the aim of measuring is, eventually, to identify homogenous areas</w:t>
      </w:r>
      <w:r>
        <w:t xml:space="preserve"> </w:t>
      </w:r>
      <w:r>
        <w:t xml:space="preserve">defined by distinct patterns of spatial configuration, each of the</w:t>
      </w:r>
      <w:r>
        <w:t xml:space="preserve"> </w:t>
      </w:r>
      <w:r>
        <w:t xml:space="preserve">characters must capture local patterns. Statistically speaking, each of</w:t>
      </w:r>
      <w:r>
        <w:t xml:space="preserve"> </w:t>
      </w:r>
      <w:r>
        <w:t xml:space="preserve">the characters needs to be spatially autocorrelated, which can be</w:t>
      </w:r>
      <w:r>
        <w:t xml:space="preserve"> </w:t>
      </w:r>
      <w:r>
        <w:t xml:space="preserve">assessed using Moran’s I [@moran1950notes].</w:t>
      </w:r>
    </w:p>
    <w:p>
      <w:pPr>
        <w:pStyle w:val="BodyText"/>
      </w:pPr>
      <w:r>
        <w:t xml:space="preserve">Based on the visual assessment, there are three types of characters</w:t>
      </w:r>
      <w:r>
        <w:t xml:space="preserve"> </w:t>
      </w:r>
      <w:r>
        <w:t xml:space="preserve">within the measured set, represented by three examples below - 1)</w:t>
      </w:r>
      <w:r>
        <w:t xml:space="preserve"> </w:t>
      </w:r>
      <w:r>
        <w:t xml:space="preserve">patterns with sudden changes, 2) smooth continuous patterns, 3)</w:t>
      </w:r>
      <w:r>
        <w:t xml:space="preserve"> </w:t>
      </w:r>
      <w:r>
        <w:t xml:space="preserve">visually unclear patters.</w:t>
      </w:r>
    </w:p>
    <w:p>
      <w:pPr>
        <w:pStyle w:val="BodyText"/>
      </w:pPr>
      <w:r>
        <w:t xml:space="preserve">Spatial distribution of shared walls ratio of adjacent buildings in the</w:t>
      </w:r>
      <w:r>
        <w:t xml:space="preserve"> </w:t>
      </w:r>
      <w:r>
        <w:t xml:space="preserve">area of Prague’s city centre and its surroundings. The figure</w:t>
      </w:r>
      <w:r>
        <w:t xml:space="preserve"> </w:t>
      </w:r>
      <w:r>
        <w:t xml:space="preserve">illustrates clear spatial patterns with the presence of sudden changes.</w:t>
      </w:r>
    </w:p>
    <w:p>
      <w:pPr>
        <w:pStyle w:val="BodyText"/>
      </w:pPr>
      <w:r>
        <w:t xml:space="preserve">Figure shows</w:t>
      </w:r>
      <w:r>
        <w:t xml:space="preserve"> </w:t>
      </w:r>
      <w:r>
        <w:rPr>
          <w:iCs/>
          <w:i/>
        </w:rPr>
        <w:t xml:space="preserve">shared walls ratio of adjacent buildings</w:t>
      </w:r>
      <w:r>
        <w:t xml:space="preserve"> </w:t>
      </w:r>
      <w:r>
        <w:t xml:space="preserve">in the part of</w:t>
      </w:r>
      <w:r>
        <w:t xml:space="preserve"> </w:t>
      </w:r>
      <w:r>
        <w:t xml:space="preserve">Prague’s city centre. There is a clear distinction between buildings</w:t>
      </w:r>
      <w:r>
        <w:t xml:space="preserve"> </w:t>
      </w:r>
      <w:r>
        <w:t xml:space="preserve">having shared walls and those standing independently. The values show a</w:t>
      </w:r>
      <w:r>
        <w:t xml:space="preserve"> </w:t>
      </w:r>
      <w:r>
        <w:t xml:space="preserve">relative homogeneity in the centre of the figure (Vinohrady), but high</w:t>
      </w:r>
      <w:r>
        <w:t xml:space="preserve"> </w:t>
      </w:r>
      <w:r>
        <w:t xml:space="preserve">variability in some other places, especially in the Old Prague</w:t>
      </w:r>
      <w:r>
        <w:t xml:space="preserve"> </w:t>
      </w:r>
      <w:r>
        <w:t xml:space="preserve">neighbourhood (top left). There are sudden changes in values on</w:t>
      </w:r>
      <w:r>
        <w:t xml:space="preserve"> </w:t>
      </w:r>
      <w:r>
        <w:t xml:space="preserve">neighbouring tessellation cells. This pattern is not unique, and it is</w:t>
      </w:r>
      <w:r>
        <w:t xml:space="preserve"> </w:t>
      </w:r>
      <w:r>
        <w:t xml:space="preserve">somewhat expected for characters based on individual elements as these</w:t>
      </w:r>
      <w:r>
        <w:t xml:space="preserve"> </w:t>
      </w:r>
      <w:r>
        <w:t xml:space="preserve">do not have a notion of contiguity.</w:t>
      </w:r>
    </w:p>
    <w:p>
      <w:pPr>
        <w:pStyle w:val="BodyText"/>
      </w:pPr>
      <w:r>
        <w:t xml:space="preserve">Spatial distribution of the proportion of 4-way intersections of the</w:t>
      </w:r>
      <w:r>
        <w:t xml:space="preserve"> </w:t>
      </w:r>
      <w:r>
        <w:t xml:space="preserve">street network in the area of Prague’s city centre and its</w:t>
      </w:r>
      <w:r>
        <w:t xml:space="preserve"> </w:t>
      </w:r>
      <w:r>
        <w:t xml:space="preserve">surroundings. The figure illustrates clear continuous spatial patterns</w:t>
      </w:r>
      <w:r>
        <w:t xml:space="preserve"> </w:t>
      </w:r>
      <w:r>
        <w:t xml:space="preserve">with unclear boundaries between low and high values.</w:t>
      </w:r>
    </w:p>
    <w:p>
      <w:pPr>
        <w:pStyle w:val="BodyText"/>
      </w:pPr>
      <w:r>
        <w:t xml:space="preserve">The second example on the figure shows</w:t>
      </w:r>
      <w:r>
        <w:t xml:space="preserve"> </w:t>
      </w:r>
      <w:r>
        <w:rPr>
          <w:iCs/>
          <w:i/>
        </w:rPr>
        <w:t xml:space="preserve">proportion of 4-way</w:t>
      </w:r>
      <w:r>
        <w:rPr>
          <w:iCs/>
          <w:i/>
        </w:rPr>
        <w:t xml:space="preserve"> </w:t>
      </w:r>
      <w:r>
        <w:rPr>
          <w:iCs/>
          <w:i/>
        </w:rPr>
        <w:t xml:space="preserve">intersections of street network</w:t>
      </w:r>
      <w:r>
        <w:t xml:space="preserve"> </w:t>
      </w:r>
      <w:r>
        <w:t xml:space="preserve">within the same area. This is purely</w:t>
      </w:r>
      <w:r>
        <w:t xml:space="preserve"> </w:t>
      </w:r>
      <w:r>
        <w:t xml:space="preserve">network-based character measuring properties of subgraphs around each</w:t>
      </w:r>
      <w:r>
        <w:t xml:space="preserve"> </w:t>
      </w:r>
      <w:r>
        <w:t xml:space="preserve">network node (i.e. a junction). Subgraphs, by definition, overlap</w:t>
      </w:r>
      <w:r>
        <w:t xml:space="preserve"> </w:t>
      </w:r>
      <w:r>
        <w:t xml:space="preserve">causing the smooth transition of values across the study area. It is</w:t>
      </w:r>
      <w:r>
        <w:t xml:space="preserve"> </w:t>
      </w:r>
      <w:r>
        <w:t xml:space="preserve">relatively simple to describe resulting patterns visually, with high</w:t>
      </w:r>
      <w:r>
        <w:t xml:space="preserve"> </w:t>
      </w:r>
      <w:r>
        <w:t xml:space="preserve">values in more grid-like areas (Vinohrady - centre, Smíchov - left).</w:t>
      </w:r>
      <w:r>
        <w:t xml:space="preserve"> </w:t>
      </w:r>
      <w:r>
        <w:t xml:space="preserve">However, the definition of boundaries between high and low values would</w:t>
      </w:r>
      <w:r>
        <w:t xml:space="preserve"> </w:t>
      </w:r>
      <w:r>
        <w:t xml:space="preserve">be a relatively complicated procedure due to the inherent spatial</w:t>
      </w:r>
      <w:r>
        <w:t xml:space="preserve"> </w:t>
      </w:r>
      <w:r>
        <w:t xml:space="preserve">smoothing. Characters based on a broader topological context tend all</w:t>
      </w:r>
      <w:r>
        <w:t xml:space="preserve"> </w:t>
      </w:r>
      <w:r>
        <w:t xml:space="preserve">to have continuous patterns like this.</w:t>
      </w:r>
    </w:p>
    <w:p>
      <w:pPr>
        <w:pStyle w:val="BodyText"/>
      </w:pPr>
      <w:r>
        <w:t xml:space="preserve">Spatial distribution of equivalent rectangular index of tessellation</w:t>
      </w:r>
      <w:r>
        <w:t xml:space="preserve"> </w:t>
      </w:r>
      <w:r>
        <w:t xml:space="preserve">cell in the area of Prague’s city centre and its surroundings. Figure</w:t>
      </w:r>
      <w:r>
        <w:t xml:space="preserve"> </w:t>
      </w:r>
      <w:r>
        <w:t xml:space="preserve">illustrates visually unclear spatial patterns.</w:t>
      </w:r>
    </w:p>
    <w:p>
      <w:pPr>
        <w:pStyle w:val="BodyText"/>
      </w:pPr>
      <w:r>
        <w:t xml:space="preserve">The last, not very frequent though, is the example on figure showing</w:t>
      </w:r>
      <w:r>
        <w:t xml:space="preserve"> </w:t>
      </w:r>
      <w:r>
        <w:t xml:space="preserve">visually unclear spatial distribution. The figure shows</w:t>
      </w:r>
      <w:r>
        <w:t xml:space="preserve"> </w:t>
      </w:r>
      <w:r>
        <w:rPr>
          <w:iCs/>
          <w:i/>
        </w:rPr>
        <w:t xml:space="preserve">‌equivalent</w:t>
      </w:r>
      <w:r>
        <w:rPr>
          <w:iCs/>
          <w:i/>
        </w:rPr>
        <w:t xml:space="preserve"> </w:t>
      </w:r>
      <w:r>
        <w:rPr>
          <w:iCs/>
          <w:i/>
        </w:rPr>
        <w:t xml:space="preserve">rectangular index of tessellation cell</w:t>
      </w:r>
      <w:r>
        <w:t xml:space="preserve"> </w:t>
      </w:r>
      <w:r>
        <w:t xml:space="preserve">in the same area. To determine</w:t>
      </w:r>
      <w:r>
        <w:t xml:space="preserve"> </w:t>
      </w:r>
      <w:r>
        <w:t xml:space="preserve">spatial patterns visually require much effort, and still, the results</w:t>
      </w:r>
      <w:r>
        <w:t xml:space="preserve"> </w:t>
      </w:r>
      <w:r>
        <w:t xml:space="preserve">are questionable. This is one of the examples where one might want to</w:t>
      </w:r>
      <w:r>
        <w:t xml:space="preserve"> </w:t>
      </w:r>
      <w:r>
        <w:t xml:space="preserve">exclude such character for apparent randomness of resulting values.</w:t>
      </w:r>
      <w:r>
        <w:t xml:space="preserve"> </w:t>
      </w:r>
      <w:r>
        <w:t xml:space="preserve">However, visual assessment should not be used for such a decision</w:t>
      </w:r>
      <w:r>
        <w:t xml:space="preserve"> </w:t>
      </w:r>
      <w:r>
        <w:t xml:space="preserve">because it is naturally arbitrary and biased based on the ability of a</w:t>
      </w:r>
      <w:r>
        <w:t xml:space="preserve"> </w:t>
      </w:r>
      <w:r>
        <w:t xml:space="preserve">researcher to detect patterns. For that reason, this work uses Moran’s</w:t>
      </w:r>
      <w:r>
        <w:t xml:space="preserve"> </w:t>
      </w:r>
      <w:r>
        <w:t xml:space="preserve">I index of spatial autocorrelation to determine whether a character</w:t>
      </w:r>
      <w:r>
        <w:t xml:space="preserve"> </w:t>
      </w:r>
      <w:r>
        <w:t xml:space="preserve">captures meaningful spatial pattern or not.</w:t>
      </w:r>
    </w:p>
    <w:p>
      <w:pPr>
        <w:pStyle w:val="BodyText"/>
      </w:pPr>
      <w:r>
        <w:t xml:space="preserve">Figure below shows the value of Moran’s I compared to reference</w:t>
      </w:r>
      <w:r>
        <w:t xml:space="preserve"> </w:t>
      </w:r>
      <w:r>
        <w:t xml:space="preserve">distribution and a Moran scatterplot based on the contiguity of</w:t>
      </w:r>
      <w:r>
        <w:t xml:space="preserve"> </w:t>
      </w:r>
      <w:r>
        <w:t xml:space="preserve">morphological tessellation. The I value for the whole of Prague is</w:t>
      </w:r>
      <w:r>
        <w:t xml:space="preserve"> </w:t>
      </w:r>
      <w:r>
        <w:t xml:space="preserve">0.07, showing significant autocorrelation. It is not a high value, for</w:t>
      </w:r>
      <w:r>
        <w:t xml:space="preserve"> </w:t>
      </w:r>
      <w:r>
        <w:t xml:space="preserve">a reference two previous example have I 0.387 and 0.912 respectively.</w:t>
      </w:r>
      <w:r>
        <w:t xml:space="preserve"> </w:t>
      </w:r>
      <w:r>
        <w:t xml:space="preserve">However, it is still significant (the value itself is likely not within</w:t>
      </w:r>
      <w:r>
        <w:t xml:space="preserve"> </w:t>
      </w:r>
      <w:r>
        <w:t xml:space="preserve">a reference distribution), meaning that even not visually apparent,</w:t>
      </w:r>
      <w:r>
        <w:t xml:space="preserve"> </w:t>
      </w:r>
      <w:r>
        <w:t xml:space="preserve">spatial pattern is still present. The whole set of characters contains</w:t>
      </w:r>
      <w:r>
        <w:t xml:space="preserve"> </w:t>
      </w:r>
      <w:r>
        <w:t xml:space="preserve">a couple of other examples similar to this one, but overall this</w:t>
      </w:r>
      <w:r>
        <w:t xml:space="preserve"> </w:t>
      </w:r>
      <w:r>
        <w:t xml:space="preserve">situation is not a frequent one.</w:t>
      </w:r>
    </w:p>
    <w:p>
      <w:pPr>
        <w:pStyle w:val="BodyText"/>
      </w:pPr>
    </w:p>
    <w:p>
      <w:pPr>
        <w:pStyle w:val="BodyText"/>
      </w:pPr>
      <w:r>
        <w:t xml:space="preserve">Reference distribution in relation to actual Moran’s I value and Moran</w:t>
      </w:r>
      <w:r>
        <w:t xml:space="preserve"> </w:t>
      </w:r>
      <w:r>
        <w:t xml:space="preserve">scatterplot of the equivalent rectangular index of tessellation cell</w:t>
      </w:r>
      <w:r>
        <w:t xml:space="preserve"> </w:t>
      </w:r>
      <w:r>
        <w:t xml:space="preserve">based on the whole Prague. The results indicate significant, however</w:t>
      </w:r>
      <w:r>
        <w:t xml:space="preserve"> </w:t>
      </w:r>
      <w:r>
        <w:t xml:space="preserve">weak spatial autocorrelation. (Rey and Anselin, 2007)</w:t>
      </w:r>
    </w:p>
    <w:p>
      <w:pPr>
        <w:pStyle w:val="BodyText"/>
      </w:pPr>
      <w:r>
        <w:t xml:space="preserve">Due to the large variety of characters attempting to capture both</w:t>
      </w:r>
      <w:r>
        <w:t xml:space="preserve"> </w:t>
      </w:r>
      <w:r>
        <w:t xml:space="preserve">structural complexity and cross-scale complexity within a single set,</w:t>
      </w:r>
      <w:r>
        <w:t xml:space="preserve"> </w:t>
      </w:r>
      <w:r>
        <w:t xml:space="preserve">the spatial distribution of resulting values may vary. However, all</w:t>
      </w:r>
      <w:r>
        <w:t xml:space="preserve"> </w:t>
      </w:r>
      <w:r>
        <w:t xml:space="preserve">show significant spatial patterns.</w:t>
      </w:r>
    </w:p>
    <w:bookmarkEnd w:id="43"/>
    <w:bookmarkStart w:id="44" w:name="statistical-distribution"/>
    <w:p>
      <w:pPr>
        <w:pStyle w:val="Heading4"/>
      </w:pPr>
      <w:r>
        <w:t xml:space="preserve">Statistical distribution</w:t>
      </w:r>
    </w:p>
    <w:p>
      <w:pPr>
        <w:pStyle w:val="FirstParagraph"/>
      </w:pPr>
      <w:r>
        <w:t xml:space="preserve">Statistical distributions of resulting values are also different, based</w:t>
      </w:r>
      <w:r>
        <w:t xml:space="preserve"> </w:t>
      </w:r>
      <w:r>
        <w:t xml:space="preserve">on the nature of each character. From the literature is known, that</w:t>
      </w:r>
      <w:r>
        <w:t xml:space="preserve"> </w:t>
      </w:r>
      <w:r>
        <w:t xml:space="preserve">urban context is often described by exponential distributions like a</w:t>
      </w:r>
      <w:r>
        <w:t xml:space="preserve"> </w:t>
      </w:r>
      <w:r>
        <w:t xml:space="preserve">power law [@salat2017], but that is far from being a rule for a</w:t>
      </w:r>
      <w:r>
        <w:t xml:space="preserve"> </w:t>
      </w:r>
      <w:r>
        <w:t xml:space="preserve">selected set of morphometric characters. Figure shows four examples of</w:t>
      </w:r>
      <w:r>
        <w:t xml:space="preserve"> </w:t>
      </w:r>
      <w:r>
        <w:t xml:space="preserve">distributions as captured in Prague.</w:t>
      </w:r>
    </w:p>
    <w:p>
      <w:pPr>
        <w:pStyle w:val="BodyText"/>
      </w:pPr>
      <w:r>
        <w:t xml:space="preserve">Histogram of four types of statistical distributions. Circular</w:t>
      </w:r>
      <w:r>
        <w:t xml:space="preserve"> </w:t>
      </w:r>
      <w:r>
        <w:t xml:space="preserve">compactness of tessellation cell (top left), ‌the area covered by</w:t>
      </w:r>
      <w:r>
        <w:t xml:space="preserve"> </w:t>
      </w:r>
      <w:r>
        <w:t xml:space="preserve">neighbouring cells (top right), the width of a street profile (bottom</w:t>
      </w:r>
      <w:r>
        <w:t xml:space="preserve"> </w:t>
      </w:r>
      <w:r>
        <w:t xml:space="preserve">left), and degree of a street node (bottom right).</w:t>
      </w:r>
    </w:p>
    <w:p>
      <w:pPr>
        <w:pStyle w:val="BodyText"/>
      </w:pPr>
      <w:r>
        <w:t xml:space="preserve">The first case,</w:t>
      </w:r>
      <w:r>
        <w:t xml:space="preserve"> </w:t>
      </w:r>
      <w:r>
        <w:rPr>
          <w:iCs/>
          <w:i/>
        </w:rPr>
        <w:t xml:space="preserve">‌circular compactness of tessellation cell</w:t>
      </w:r>
      <w:r>
        <w:t xml:space="preserve"> </w:t>
      </w:r>
      <w:r>
        <w:t xml:space="preserve">(top</w:t>
      </w:r>
      <w:r>
        <w:t xml:space="preserve"> </w:t>
      </w:r>
      <w:r>
        <w:t xml:space="preserve">left), is slightly skewed Gaussian distribution with a minimum of</w:t>
      </w:r>
      <w:r>
        <w:t xml:space="preserve"> </w:t>
      </w:r>
      <w:r>
        <w:t xml:space="preserve">values being in one of the extremes. It illustrates the range of</w:t>
      </w:r>
      <w:r>
        <w:t xml:space="preserve"> </w:t>
      </w:r>
      <w:r>
        <w:t xml:space="preserve">characters with a more or less distorted normal distribution. Median</w:t>
      </w:r>
      <w:r>
        <w:t xml:space="preserve"> </w:t>
      </w:r>
      <w:r>
        <w:t xml:space="preserve">value tends to be in the middle of the range.</w:t>
      </w:r>
    </w:p>
    <w:p>
      <w:pPr>
        <w:pStyle w:val="BodyText"/>
      </w:pPr>
      <w:r>
        <w:t xml:space="preserve">The second case,</w:t>
      </w:r>
      <w:r>
        <w:t xml:space="preserve"> </w:t>
      </w:r>
      <w:r>
        <w:rPr>
          <w:iCs/>
          <w:i/>
        </w:rPr>
        <w:t xml:space="preserve">‌area covered by neighbouring cells</w:t>
      </w:r>
      <w:r>
        <w:t xml:space="preserve"> </w:t>
      </w:r>
      <w:r>
        <w:t xml:space="preserve">(top right),</w:t>
      </w:r>
      <w:r>
        <w:t xml:space="preserve"> </w:t>
      </w:r>
      <w:r>
        <w:t xml:space="preserve">tends to follow already mentioned exponential distribution, with a</w:t>
      </w:r>
      <w:r>
        <w:t xml:space="preserve"> </w:t>
      </w:r>
      <w:r>
        <w:t xml:space="preserve">majority of values being in the lowest extreme and only a few in the</w:t>
      </w:r>
      <w:r>
        <w:t xml:space="preserve"> </w:t>
      </w:r>
      <w:r>
        <w:t xml:space="preserve">highest. Median value tends to be close to the overall minimum.</w:t>
      </w:r>
    </w:p>
    <w:p>
      <w:pPr>
        <w:pStyle w:val="BodyText"/>
      </w:pPr>
      <w:r>
        <w:t xml:space="preserve">The third case,</w:t>
      </w:r>
      <w:r>
        <w:t xml:space="preserve"> </w:t>
      </w:r>
      <w:r>
        <w:rPr>
          <w:iCs/>
          <w:i/>
        </w:rPr>
        <w:t xml:space="preserve">‌width of a street profile</w:t>
      </w:r>
      <w:r>
        <w:t xml:space="preserve"> </w:t>
      </w:r>
      <w:r>
        <w:t xml:space="preserve">(bottom left), reflects</w:t>
      </w:r>
      <w:r>
        <w:t xml:space="preserve"> </w:t>
      </w:r>
      <w:r>
        <w:t xml:space="preserve">the specific rule of the spatial organisation of cities. In this</w:t>
      </w:r>
      <w:r>
        <w:t xml:space="preserve"> </w:t>
      </w:r>
      <w:r>
        <w:t xml:space="preserve">bimodal case, we can see peaks around 22 and 35 metres, which are</w:t>
      </w:r>
      <w:r>
        <w:t xml:space="preserve"> </w:t>
      </w:r>
      <w:r>
        <w:t xml:space="preserve">likely predominant street widths in the context of Prague. The minor</w:t>
      </w:r>
      <w:r>
        <w:t xml:space="preserve"> </w:t>
      </w:r>
      <w:r>
        <w:t xml:space="preserve">peak at 50 meters is caused by the maximum value of the defaulting to</w:t>
      </w:r>
      <w:r>
        <w:t xml:space="preserve"> </w:t>
      </w:r>
      <w:r>
        <w:t xml:space="preserve">50 metres in case of open spaces. Median value tends to be in the</w:t>
      </w:r>
      <w:r>
        <w:t xml:space="preserve"> </w:t>
      </w:r>
      <w:r>
        <w:t xml:space="preserve">middle of the distribution, but that is not the overall rule for all</w:t>
      </w:r>
      <w:r>
        <w:t xml:space="preserve"> </w:t>
      </w:r>
      <w:r>
        <w:t xml:space="preserve">characters of similar type of distribution.</w:t>
      </w:r>
    </w:p>
    <w:p>
      <w:pPr>
        <w:pStyle w:val="BodyText"/>
      </w:pPr>
      <w:r>
        <w:t xml:space="preserve">The last case,</w:t>
      </w:r>
      <w:r>
        <w:t xml:space="preserve"> </w:t>
      </w:r>
      <w:r>
        <w:rPr>
          <w:iCs/>
          <w:i/>
        </w:rPr>
        <w:t xml:space="preserve">degree of a street node</w:t>
      </w:r>
      <w:r>
        <w:t xml:space="preserve"> </w:t>
      </w:r>
      <w:r>
        <w:t xml:space="preserve">(bottom right), is specific as</w:t>
      </w:r>
      <w:r>
        <w:t xml:space="preserve"> </w:t>
      </w:r>
      <w:r>
        <w:t xml:space="preserve">the results are always integer values with a limited range. Cases like</w:t>
      </w:r>
      <w:r>
        <w:t xml:space="preserve"> </w:t>
      </w:r>
      <w:r>
        <w:t xml:space="preserve">this are a minority. Apart from this example, only those measuring</w:t>
      </w:r>
      <w:r>
        <w:t xml:space="preserve"> </w:t>
      </w:r>
      <w:r>
        <w:t xml:space="preserve">number of corners show similar behaviour.</w:t>
      </w:r>
    </w:p>
    <w:p>
      <w:pPr>
        <w:pStyle w:val="BodyText"/>
      </w:pPr>
      <w:r>
        <w:t xml:space="preserve">These are not the only types of distributions in the set, but they</w:t>
      </w:r>
      <w:r>
        <w:t xml:space="preserve"> </w:t>
      </w:r>
      <w:r>
        <w:t xml:space="preserve">illustrate the variability of morphometric characters.</w:t>
      </w:r>
    </w:p>
    <w:p>
      <w:pPr>
        <w:pStyle w:val="BodyText"/>
      </w:pPr>
      <w:r>
        <w:t xml:space="preserve">Descriptive summary values of all character are presented in table .</w:t>
      </w:r>
    </w:p>
    <w:p>
      <w:pPr>
        <w:pStyle w:val="BodyText"/>
      </w:pPr>
      <w:r>
        <w:t xml:space="preserve">Overview of the primary morphometric values for the whole case study.</w:t>
      </w:r>
      <w:r>
        <w:t xml:space="preserve"> </w:t>
      </w:r>
      <w:r>
        <w:t xml:space="preserve">The key to character IDs is available in table . Units, where</w:t>
      </w:r>
      <w:r>
        <w:t xml:space="preserve"> </w:t>
      </w:r>
      <w:r>
        <w:t xml:space="preserve">applicable are in the section</w:t>
      </w:r>
      <w:r>
        <w:t xml:space="preserve"> </w:t>
      </w:r>
      <w:r>
        <w:t xml:space="preserve">Identified set of</w:t>
      </w:r>
      <w:r>
        <w:t xml:space="preserve"> </w:t>
      </w:r>
      <w:r>
        <w:t xml:space="preserve">primary characters</w:t>
      </w:r>
    </w:p>
    <w:p>
      <w:pPr>
        <w:pStyle w:val="BodyText"/>
      </w:pPr>
      <w:r>
        <w:t xml:space="preserve">id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std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25%</w:t>
      </w:r>
    </w:p>
    <w:p>
      <w:pPr>
        <w:pStyle w:val="BodyText"/>
      </w:pPr>
      <w:r>
        <w:t xml:space="preserve">50%</w:t>
      </w:r>
    </w:p>
    <w:p>
      <w:pPr>
        <w:pStyle w:val="BodyText"/>
      </w:pPr>
      <w:r>
        <w:t xml:space="preserve">75%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sdbAre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860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240</w:t>
      </w:r>
    </w:p>
    <w:p>
      <w:pPr>
        <w:pStyle w:val="BodyText"/>
      </w:pPr>
      <w:r>
        <w:t xml:space="preserve">89000</w:t>
      </w:r>
    </w:p>
    <w:p>
      <w:pPr>
        <w:pStyle w:val="BodyText"/>
      </w:pPr>
      <w:r>
        <w:t xml:space="preserve">sdbHei</w:t>
      </w:r>
    </w:p>
    <w:p>
      <w:pPr>
        <w:pStyle w:val="BodyText"/>
      </w:pPr>
      <w:r>
        <w:t xml:space="preserve">9.9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sdbVol</w:t>
      </w:r>
    </w:p>
    <w:p>
      <w:pPr>
        <w:pStyle w:val="BodyText"/>
      </w:pPr>
      <w:r>
        <w:t xml:space="preserve">3200</w:t>
      </w:r>
    </w:p>
    <w:p>
      <w:pPr>
        <w:pStyle w:val="BodyText"/>
      </w:pPr>
      <w:r>
        <w:t xml:space="preserve">12000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550</w:t>
      </w:r>
    </w:p>
    <w:p>
      <w:pPr>
        <w:pStyle w:val="BodyText"/>
      </w:pPr>
      <w:r>
        <w:t xml:space="preserve">960</w:t>
      </w:r>
    </w:p>
    <w:p>
      <w:pPr>
        <w:pStyle w:val="BodyText"/>
      </w:pPr>
      <w:r>
        <w:t xml:space="preserve">3100</w:t>
      </w:r>
    </w:p>
    <w:p>
      <w:pPr>
        <w:pStyle w:val="BodyText"/>
      </w:pPr>
      <w:r>
        <w:t xml:space="preserve">1.3e+06</w:t>
      </w:r>
    </w:p>
    <w:p>
      <w:pPr>
        <w:pStyle w:val="BodyText"/>
      </w:pPr>
      <w:r>
        <w:t xml:space="preserve">sdbPer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3000</w:t>
      </w:r>
    </w:p>
    <w:p>
      <w:pPr>
        <w:pStyle w:val="BodyText"/>
      </w:pPr>
      <w:r>
        <w:t xml:space="preserve">sdbCoA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11000</w:t>
      </w:r>
    </w:p>
    <w:p>
      <w:pPr>
        <w:pStyle w:val="BodyText"/>
      </w:pPr>
      <w:r>
        <w:t xml:space="preserve">ssbFoF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ssbVFR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3.5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ssbCCo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0.026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0.56</w:t>
      </w:r>
    </w:p>
    <w:p>
      <w:pPr>
        <w:pStyle w:val="BodyText"/>
      </w:pPr>
      <w:r>
        <w:t xml:space="preserve">0.61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ssbCor</w:t>
      </w:r>
    </w:p>
    <w:p>
      <w:pPr>
        <w:pStyle w:val="BodyText"/>
      </w:pPr>
      <w:r>
        <w:t xml:space="preserve">8.8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390</w:t>
      </w:r>
    </w:p>
    <w:p>
      <w:pPr>
        <w:pStyle w:val="BodyText"/>
      </w:pPr>
      <w:r>
        <w:t xml:space="preserve">ssbSqu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9.5e-09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ssbERI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0.086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0.91</w:t>
      </w:r>
    </w:p>
    <w:p>
      <w:pPr>
        <w:pStyle w:val="BodyText"/>
      </w:pPr>
      <w:r>
        <w:t xml:space="preserve">0.96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ssbElo</w:t>
      </w:r>
    </w:p>
    <w:p>
      <w:pPr>
        <w:pStyle w:val="BodyText"/>
      </w:pPr>
      <w:r>
        <w:t xml:space="preserve">0.71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0.026</w:t>
      </w:r>
    </w:p>
    <w:p>
      <w:pPr>
        <w:pStyle w:val="BodyText"/>
      </w:pPr>
      <w:r>
        <w:t xml:space="preserve">0.56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0.87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ssbCCD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0.068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88</w:t>
      </w:r>
    </w:p>
    <w:p>
      <w:pPr>
        <w:pStyle w:val="BodyText"/>
      </w:pPr>
      <w:r>
        <w:t xml:space="preserve">ssbCCM</w:t>
      </w:r>
    </w:p>
    <w:p>
      <w:pPr>
        <w:pStyle w:val="BodyText"/>
      </w:pPr>
      <w:r>
        <w:t xml:space="preserve">9.4</w:t>
      </w:r>
    </w:p>
    <w:p>
      <w:pPr>
        <w:pStyle w:val="BodyText"/>
      </w:pPr>
      <w:r>
        <w:t xml:space="preserve">6.6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6.3</w:t>
      </w:r>
    </w:p>
    <w:p>
      <w:pPr>
        <w:pStyle w:val="BodyText"/>
      </w:pPr>
      <w:r>
        <w:t xml:space="preserve">7.6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210</w:t>
      </w:r>
    </w:p>
    <w:p>
      <w:pPr>
        <w:pStyle w:val="BodyText"/>
      </w:pPr>
      <w:r>
        <w:t xml:space="preserve">stbOri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stbSAl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8.9</w:t>
      </w:r>
    </w:p>
    <w:p>
      <w:pPr>
        <w:pStyle w:val="BodyText"/>
      </w:pPr>
      <w:r>
        <w:t xml:space="preserve">4.9e-10</w:t>
      </w:r>
    </w:p>
    <w:p>
      <w:pPr>
        <w:pStyle w:val="BodyText"/>
      </w:pPr>
      <w:r>
        <w:t xml:space="preserve">0.61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9.5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stbCeA</w:t>
      </w:r>
    </w:p>
    <w:p>
      <w:pPr>
        <w:pStyle w:val="BodyText"/>
      </w:pPr>
      <w:r>
        <w:t xml:space="preserve">6.9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8.9e-12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9.9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sdcLAL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7.9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970</w:t>
      </w:r>
    </w:p>
    <w:p>
      <w:pPr>
        <w:pStyle w:val="BodyText"/>
      </w:pPr>
      <w:r>
        <w:t xml:space="preserve">sdcAre</w:t>
      </w:r>
    </w:p>
    <w:p>
      <w:pPr>
        <w:pStyle w:val="BodyText"/>
      </w:pPr>
      <w:r>
        <w:t xml:space="preserve">2100</w:t>
      </w:r>
    </w:p>
    <w:p>
      <w:pPr>
        <w:pStyle w:val="BodyText"/>
      </w:pPr>
      <w:r>
        <w:t xml:space="preserve">4100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540</w:t>
      </w:r>
    </w:p>
    <w:p>
      <w:pPr>
        <w:pStyle w:val="BodyText"/>
      </w:pPr>
      <w:r>
        <w:t xml:space="preserve">940</w:t>
      </w:r>
    </w:p>
    <w:p>
      <w:pPr>
        <w:pStyle w:val="BodyText"/>
      </w:pPr>
      <w:r>
        <w:t xml:space="preserve">1900</w:t>
      </w:r>
    </w:p>
    <w:p>
      <w:pPr>
        <w:pStyle w:val="BodyText"/>
      </w:pPr>
      <w:r>
        <w:t xml:space="preserve">350000</w:t>
      </w:r>
    </w:p>
    <w:p>
      <w:pPr>
        <w:pStyle w:val="BodyText"/>
      </w:pPr>
      <w:r>
        <w:t xml:space="preserve">sscCCo</w:t>
      </w:r>
    </w:p>
    <w:p>
      <w:pPr>
        <w:pStyle w:val="BodyText"/>
      </w:pPr>
      <w:r>
        <w:t xml:space="preserve">0.45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0.027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0.55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sscERI</w:t>
      </w:r>
    </w:p>
    <w:p>
      <w:pPr>
        <w:pStyle w:val="BodyText"/>
      </w:pPr>
      <w:r>
        <w:t xml:space="preserve">0.97</w:t>
      </w:r>
    </w:p>
    <w:p>
      <w:pPr>
        <w:pStyle w:val="BodyText"/>
      </w:pPr>
      <w:r>
        <w:t xml:space="preserve">0.062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stcOri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stcSAl</w:t>
      </w:r>
    </w:p>
    <w:p>
      <w:pPr>
        <w:pStyle w:val="BodyText"/>
      </w:pPr>
      <w:r>
        <w:t xml:space="preserve">9.2</w:t>
      </w:r>
    </w:p>
    <w:p>
      <w:pPr>
        <w:pStyle w:val="BodyText"/>
      </w:pPr>
      <w:r>
        <w:t xml:space="preserve">9.7</w:t>
      </w:r>
    </w:p>
    <w:p>
      <w:pPr>
        <w:pStyle w:val="BodyText"/>
      </w:pPr>
      <w:r>
        <w:t xml:space="preserve">1.9e-05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5.6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sicCAR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0.00092</w:t>
      </w:r>
    </w:p>
    <w:p>
      <w:pPr>
        <w:pStyle w:val="BodyText"/>
      </w:pPr>
      <w:r>
        <w:t xml:space="preserve">0.092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sicFAR</w:t>
      </w:r>
    </w:p>
    <w:p>
      <w:pPr>
        <w:pStyle w:val="BodyText"/>
      </w:pPr>
      <w:r>
        <w:t xml:space="preserve">0.67</w:t>
      </w:r>
    </w:p>
    <w:p>
      <w:pPr>
        <w:pStyle w:val="BodyText"/>
      </w:pPr>
      <w:r>
        <w:t xml:space="preserve">0.92</w:t>
      </w:r>
    </w:p>
    <w:p>
      <w:pPr>
        <w:pStyle w:val="BodyText"/>
      </w:pPr>
      <w:r>
        <w:t xml:space="preserve">0.00092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sdsLen</w:t>
      </w:r>
    </w:p>
    <w:p>
      <w:pPr>
        <w:pStyle w:val="BodyText"/>
      </w:pPr>
      <w:r>
        <w:t xml:space="preserve">230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0.047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3300</w:t>
      </w:r>
    </w:p>
    <w:p>
      <w:pPr>
        <w:pStyle w:val="BodyText"/>
      </w:pPr>
      <w:r>
        <w:t xml:space="preserve">sdsSPW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8.4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50</w:t>
      </w:r>
    </w:p>
    <w:p>
      <w:pPr>
        <w:pStyle w:val="BodyText"/>
      </w:pPr>
      <w:r>
        <w:t xml:space="preserve">sdsSPH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6.4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57</w:t>
      </w:r>
    </w:p>
    <w:p>
      <w:pPr>
        <w:pStyle w:val="BodyText"/>
      </w:pPr>
      <w:r>
        <w:t xml:space="preserve">sdsSPR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sdsSPO</w:t>
      </w:r>
    </w:p>
    <w:p>
      <w:pPr>
        <w:pStyle w:val="BodyText"/>
      </w:pPr>
      <w:r>
        <w:t xml:space="preserve">0.58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0.58</w:t>
      </w:r>
    </w:p>
    <w:p>
      <w:pPr>
        <w:pStyle w:val="BodyText"/>
      </w:pPr>
      <w:r>
        <w:t xml:space="preserve">0.71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sdsSWD</w:t>
      </w:r>
    </w:p>
    <w:p>
      <w:pPr>
        <w:pStyle w:val="BodyText"/>
      </w:pPr>
      <w:r>
        <w:t xml:space="preserve">3.6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3.7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sdsSHD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sssLin</w:t>
      </w:r>
    </w:p>
    <w:p>
      <w:pPr>
        <w:pStyle w:val="BodyText"/>
      </w:pPr>
      <w:r>
        <w:t xml:space="preserve">0.95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0.97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sdsAre</w:t>
      </w:r>
    </w:p>
    <w:p>
      <w:pPr>
        <w:pStyle w:val="BodyText"/>
      </w:pPr>
      <w:r>
        <w:t xml:space="preserve">31000</w:t>
      </w:r>
    </w:p>
    <w:p>
      <w:pPr>
        <w:pStyle w:val="BodyText"/>
      </w:pPr>
      <w:r>
        <w:t xml:space="preserve">56000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6900</w:t>
      </w:r>
    </w:p>
    <w:p>
      <w:pPr>
        <w:pStyle w:val="BodyText"/>
      </w:pPr>
      <w:r>
        <w:t xml:space="preserve">13000</w:t>
      </w:r>
    </w:p>
    <w:p>
      <w:pPr>
        <w:pStyle w:val="BodyText"/>
      </w:pPr>
      <w:r>
        <w:t xml:space="preserve">30000</w:t>
      </w:r>
    </w:p>
    <w:p>
      <w:pPr>
        <w:pStyle w:val="BodyText"/>
      </w:pPr>
      <w:r>
        <w:t xml:space="preserve">740000</w:t>
      </w:r>
    </w:p>
    <w:p>
      <w:pPr>
        <w:pStyle w:val="BodyText"/>
      </w:pPr>
      <w:r>
        <w:t xml:space="preserve">sisBpM</w:t>
      </w:r>
    </w:p>
    <w:p>
      <w:pPr>
        <w:pStyle w:val="BodyText"/>
      </w:pPr>
      <w:r>
        <w:t xml:space="preserve">0.075</w:t>
      </w:r>
    </w:p>
    <w:p>
      <w:pPr>
        <w:pStyle w:val="BodyText"/>
      </w:pPr>
      <w:r>
        <w:t xml:space="preserve">0.079</w:t>
      </w:r>
    </w:p>
    <w:p>
      <w:pPr>
        <w:pStyle w:val="BodyText"/>
      </w:pPr>
      <w:r>
        <w:t xml:space="preserve">0.00056</w:t>
      </w:r>
    </w:p>
    <w:p>
      <w:pPr>
        <w:pStyle w:val="BodyText"/>
      </w:pPr>
      <w:r>
        <w:t xml:space="preserve">0.046</w:t>
      </w:r>
    </w:p>
    <w:p>
      <w:pPr>
        <w:pStyle w:val="BodyText"/>
      </w:pPr>
      <w:r>
        <w:t xml:space="preserve">0.068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sddAre</w:t>
      </w:r>
    </w:p>
    <w:p>
      <w:pPr>
        <w:pStyle w:val="BodyText"/>
      </w:pPr>
      <w:r>
        <w:t xml:space="preserve">30000</w:t>
      </w:r>
    </w:p>
    <w:p>
      <w:pPr>
        <w:pStyle w:val="BodyText"/>
      </w:pPr>
      <w:r>
        <w:t xml:space="preserve">46000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9400</w:t>
      </w:r>
    </w:p>
    <w:p>
      <w:pPr>
        <w:pStyle w:val="BodyText"/>
      </w:pPr>
      <w:r>
        <w:t xml:space="preserve">16000</w:t>
      </w:r>
    </w:p>
    <w:p>
      <w:pPr>
        <w:pStyle w:val="BodyText"/>
      </w:pPr>
      <w:r>
        <w:t xml:space="preserve">31000</w:t>
      </w:r>
    </w:p>
    <w:p>
      <w:pPr>
        <w:pStyle w:val="BodyText"/>
      </w:pPr>
      <w:r>
        <w:t xml:space="preserve">660000</w:t>
      </w:r>
    </w:p>
    <w:p>
      <w:pPr>
        <w:pStyle w:val="BodyText"/>
      </w:pPr>
      <w:r>
        <w:t xml:space="preserve">mtbSWR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mtbAli</w:t>
      </w:r>
    </w:p>
    <w:p>
      <w:pPr>
        <w:pStyle w:val="BodyText"/>
      </w:pPr>
      <w:r>
        <w:t xml:space="preserve">4.8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1.4e-09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mtbNDi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mtcWNe</w:t>
      </w:r>
    </w:p>
    <w:p>
      <w:pPr>
        <w:pStyle w:val="BodyText"/>
      </w:pPr>
      <w:r>
        <w:t xml:space="preserve">0.046</w:t>
      </w:r>
    </w:p>
    <w:p>
      <w:pPr>
        <w:pStyle w:val="BodyText"/>
      </w:pPr>
      <w:r>
        <w:t xml:space="preserve">0.022</w:t>
      </w:r>
    </w:p>
    <w:p>
      <w:pPr>
        <w:pStyle w:val="BodyText"/>
      </w:pPr>
      <w:r>
        <w:t xml:space="preserve">0.0012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0.045</w:t>
      </w:r>
    </w:p>
    <w:p>
      <w:pPr>
        <w:pStyle w:val="BodyText"/>
      </w:pPr>
      <w:r>
        <w:t xml:space="preserve">0.059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mdcAre</w:t>
      </w:r>
    </w:p>
    <w:p>
      <w:pPr>
        <w:pStyle w:val="BodyText"/>
      </w:pPr>
      <w:r>
        <w:t xml:space="preserve">16000</w:t>
      </w:r>
    </w:p>
    <w:p>
      <w:pPr>
        <w:pStyle w:val="BodyText"/>
      </w:pPr>
      <w:r>
        <w:t xml:space="preserve">19000</w:t>
      </w:r>
    </w:p>
    <w:p>
      <w:pPr>
        <w:pStyle w:val="BodyText"/>
      </w:pPr>
      <w:r>
        <w:t xml:space="preserve">390</w:t>
      </w:r>
    </w:p>
    <w:p>
      <w:pPr>
        <w:pStyle w:val="BodyText"/>
      </w:pPr>
      <w:r>
        <w:t xml:space="preserve">5500</w:t>
      </w:r>
    </w:p>
    <w:p>
      <w:pPr>
        <w:pStyle w:val="BodyText"/>
      </w:pPr>
      <w:r>
        <w:t xml:space="preserve">9400</w:t>
      </w:r>
    </w:p>
    <w:p>
      <w:pPr>
        <w:pStyle w:val="BodyText"/>
      </w:pPr>
      <w:r>
        <w:t xml:space="preserve">19000</w:t>
      </w:r>
    </w:p>
    <w:p>
      <w:pPr>
        <w:pStyle w:val="BodyText"/>
      </w:pPr>
      <w:r>
        <w:t xml:space="preserve">530000</w:t>
      </w:r>
    </w:p>
    <w:p>
      <w:pPr>
        <w:pStyle w:val="BodyText"/>
      </w:pPr>
      <w:r>
        <w:t xml:space="preserve">misRea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290</w:t>
      </w:r>
    </w:p>
    <w:p>
      <w:pPr>
        <w:pStyle w:val="BodyText"/>
      </w:pPr>
      <w:r>
        <w:t xml:space="preserve">mdsAre</w:t>
      </w:r>
    </w:p>
    <w:p>
      <w:pPr>
        <w:pStyle w:val="BodyText"/>
      </w:pPr>
      <w:r>
        <w:t xml:space="preserve">86000</w:t>
      </w:r>
    </w:p>
    <w:p>
      <w:pPr>
        <w:pStyle w:val="BodyText"/>
      </w:pPr>
      <w:r>
        <w:t xml:space="preserve">110000</w:t>
      </w:r>
    </w:p>
    <w:p>
      <w:pPr>
        <w:pStyle w:val="BodyText"/>
      </w:pPr>
      <w:r>
        <w:t xml:space="preserve">770</w:t>
      </w:r>
    </w:p>
    <w:p>
      <w:pPr>
        <w:pStyle w:val="BodyText"/>
      </w:pPr>
      <w:r>
        <w:t xml:space="preserve">33000</w:t>
      </w:r>
    </w:p>
    <w:p>
      <w:pPr>
        <w:pStyle w:val="BodyText"/>
      </w:pPr>
      <w:r>
        <w:t xml:space="preserve">53000</w:t>
      </w:r>
    </w:p>
    <w:p>
      <w:pPr>
        <w:pStyle w:val="BodyText"/>
      </w:pPr>
      <w:r>
        <w:t xml:space="preserve">94000</w:t>
      </w:r>
    </w:p>
    <w:p>
      <w:pPr>
        <w:pStyle w:val="BodyText"/>
      </w:pPr>
      <w:r>
        <w:t xml:space="preserve">1.3e+06</w:t>
      </w:r>
    </w:p>
    <w:p>
      <w:pPr>
        <w:pStyle w:val="BodyText"/>
      </w:pPr>
      <w:r>
        <w:t xml:space="preserve">mtdDeg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0.82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mtdMDi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150</w:t>
      </w:r>
    </w:p>
    <w:p>
      <w:pPr>
        <w:pStyle w:val="BodyText"/>
      </w:pPr>
      <w:r>
        <w:t xml:space="preserve">0.047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190</w:t>
      </w:r>
    </w:p>
    <w:p>
      <w:pPr>
        <w:pStyle w:val="BodyText"/>
      </w:pPr>
      <w:r>
        <w:t xml:space="preserve">3300</w:t>
      </w:r>
    </w:p>
    <w:p>
      <w:pPr>
        <w:pStyle w:val="BodyText"/>
      </w:pPr>
      <w:r>
        <w:t xml:space="preserve">midRea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49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midAre</w:t>
      </w:r>
    </w:p>
    <w:p>
      <w:pPr>
        <w:pStyle w:val="BodyText"/>
      </w:pPr>
      <w:r>
        <w:t xml:space="preserve">97000</w:t>
      </w:r>
    </w:p>
    <w:p>
      <w:pPr>
        <w:pStyle w:val="BodyText"/>
      </w:pPr>
      <w:r>
        <w:t xml:space="preserve">110000</w:t>
      </w:r>
    </w:p>
    <w:p>
      <w:pPr>
        <w:pStyle w:val="BodyText"/>
      </w:pPr>
      <w:r>
        <w:t xml:space="preserve">770</w:t>
      </w:r>
    </w:p>
    <w:p>
      <w:pPr>
        <w:pStyle w:val="BodyText"/>
      </w:pPr>
      <w:r>
        <w:t xml:space="preserve">42000</w:t>
      </w:r>
    </w:p>
    <w:p>
      <w:pPr>
        <w:pStyle w:val="BodyText"/>
      </w:pPr>
      <w:r>
        <w:t xml:space="preserve">65000</w:t>
      </w:r>
    </w:p>
    <w:p>
      <w:pPr>
        <w:pStyle w:val="BodyText"/>
      </w:pPr>
      <w:r>
        <w:t xml:space="preserve">110000</w:t>
      </w:r>
    </w:p>
    <w:p>
      <w:pPr>
        <w:pStyle w:val="BodyText"/>
      </w:pPr>
      <w:r>
        <w:t xml:space="preserve">1.3e+06</w:t>
      </w:r>
    </w:p>
    <w:p>
      <w:pPr>
        <w:pStyle w:val="BodyText"/>
      </w:pPr>
      <w:r>
        <w:t xml:space="preserve">libNCo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ldbPWL</w:t>
      </w:r>
    </w:p>
    <w:p>
      <w:pPr>
        <w:pStyle w:val="BodyText"/>
      </w:pPr>
      <w:r>
        <w:t xml:space="preserve">180</w:t>
      </w:r>
    </w:p>
    <w:p>
      <w:pPr>
        <w:pStyle w:val="BodyText"/>
      </w:pPr>
      <w:r>
        <w:t xml:space="preserve">250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51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200</w:t>
      </w:r>
    </w:p>
    <w:p>
      <w:pPr>
        <w:pStyle w:val="BodyText"/>
      </w:pPr>
      <w:r>
        <w:t xml:space="preserve">3400</w:t>
      </w:r>
    </w:p>
    <w:p>
      <w:pPr>
        <w:pStyle w:val="BodyText"/>
      </w:pPr>
      <w:r>
        <w:t xml:space="preserve">ltbIBD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ltcBuA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0.043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0.84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licGDe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0.67</w:t>
      </w:r>
    </w:p>
    <w:p>
      <w:pPr>
        <w:pStyle w:val="BodyText"/>
      </w:pPr>
      <w:r>
        <w:t xml:space="preserve">0.0022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ltcWRB</w:t>
      </w:r>
    </w:p>
    <w:p>
      <w:pPr>
        <w:pStyle w:val="BodyText"/>
      </w:pPr>
      <w:r>
        <w:t xml:space="preserve">9e-05</w:t>
      </w:r>
    </w:p>
    <w:p>
      <w:pPr>
        <w:pStyle w:val="BodyText"/>
      </w:pPr>
      <w:r>
        <w:t xml:space="preserve">6.7e-05</w:t>
      </w:r>
    </w:p>
    <w:p>
      <w:pPr>
        <w:pStyle w:val="BodyText"/>
      </w:pPr>
      <w:r>
        <w:t xml:space="preserve">1.7e-06</w:t>
      </w:r>
    </w:p>
    <w:p>
      <w:pPr>
        <w:pStyle w:val="BodyText"/>
      </w:pPr>
      <w:r>
        <w:t xml:space="preserve">3.9e-05</w:t>
      </w:r>
    </w:p>
    <w:p>
      <w:pPr>
        <w:pStyle w:val="BodyText"/>
      </w:pPr>
      <w:r>
        <w:t xml:space="preserve">7.3e-05</w:t>
      </w:r>
    </w:p>
    <w:p>
      <w:pPr>
        <w:pStyle w:val="BodyText"/>
      </w:pPr>
      <w:r>
        <w:t xml:space="preserve">0.00012</w:t>
      </w:r>
    </w:p>
    <w:p>
      <w:pPr>
        <w:pStyle w:val="BodyText"/>
      </w:pPr>
      <w:r>
        <w:t xml:space="preserve">0.00072</w:t>
      </w:r>
    </w:p>
    <w:p>
      <w:pPr>
        <w:pStyle w:val="BodyText"/>
      </w:pPr>
      <w:r>
        <w:t xml:space="preserve">ldkAre</w:t>
      </w:r>
    </w:p>
    <w:p>
      <w:pPr>
        <w:pStyle w:val="BodyText"/>
      </w:pPr>
      <w:r>
        <w:t xml:space="preserve">120000</w:t>
      </w:r>
    </w:p>
    <w:p>
      <w:pPr>
        <w:pStyle w:val="BodyText"/>
      </w:pPr>
      <w:r>
        <w:t xml:space="preserve">240000</w:t>
      </w:r>
    </w:p>
    <w:p>
      <w:pPr>
        <w:pStyle w:val="BodyText"/>
      </w:pPr>
      <w:r>
        <w:t xml:space="preserve">710</w:t>
      </w:r>
    </w:p>
    <w:p>
      <w:pPr>
        <w:pStyle w:val="BodyText"/>
      </w:pPr>
      <w:r>
        <w:t xml:space="preserve">15000</w:t>
      </w:r>
    </w:p>
    <w:p>
      <w:pPr>
        <w:pStyle w:val="BodyText"/>
      </w:pPr>
      <w:r>
        <w:t xml:space="preserve">31000</w:t>
      </w:r>
    </w:p>
    <w:p>
      <w:pPr>
        <w:pStyle w:val="BodyText"/>
      </w:pPr>
      <w:r>
        <w:t xml:space="preserve">110000</w:t>
      </w:r>
    </w:p>
    <w:p>
      <w:pPr>
        <w:pStyle w:val="BodyText"/>
      </w:pPr>
      <w:r>
        <w:t xml:space="preserve">2e+06</w:t>
      </w:r>
    </w:p>
    <w:p>
      <w:pPr>
        <w:pStyle w:val="BodyText"/>
      </w:pPr>
      <w:r>
        <w:t xml:space="preserve">ldkPer</w:t>
      </w:r>
    </w:p>
    <w:p>
      <w:pPr>
        <w:pStyle w:val="BodyText"/>
      </w:pPr>
      <w:r>
        <w:t xml:space="preserve">1500</w:t>
      </w:r>
    </w:p>
    <w:p>
      <w:pPr>
        <w:pStyle w:val="BodyText"/>
      </w:pPr>
      <w:r>
        <w:t xml:space="preserve">1800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550</w:t>
      </w:r>
    </w:p>
    <w:p>
      <w:pPr>
        <w:pStyle w:val="BodyText"/>
      </w:pPr>
      <w:r>
        <w:t xml:space="preserve">830</w:t>
      </w:r>
    </w:p>
    <w:p>
      <w:pPr>
        <w:pStyle w:val="BodyText"/>
      </w:pPr>
      <w:r>
        <w:t xml:space="preserve">1700</w:t>
      </w:r>
    </w:p>
    <w:p>
      <w:pPr>
        <w:pStyle w:val="BodyText"/>
      </w:pPr>
      <w:r>
        <w:t xml:space="preserve">13000</w:t>
      </w:r>
    </w:p>
    <w:p>
      <w:pPr>
        <w:pStyle w:val="BodyText"/>
      </w:pPr>
      <w:r>
        <w:t xml:space="preserve">lskCCo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lskERI</w:t>
      </w:r>
    </w:p>
    <w:p>
      <w:pPr>
        <w:pStyle w:val="BodyText"/>
      </w:pPr>
      <w:r>
        <w:t xml:space="preserve">0.86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0.79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0.96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lskCWA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470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430</w:t>
      </w:r>
    </w:p>
    <w:p>
      <w:pPr>
        <w:pStyle w:val="BodyText"/>
      </w:pPr>
      <w:r>
        <w:t xml:space="preserve">3100</w:t>
      </w:r>
    </w:p>
    <w:p>
      <w:pPr>
        <w:pStyle w:val="BodyText"/>
      </w:pPr>
      <w:r>
        <w:t xml:space="preserve">ltkOri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0.00098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ltkWNB</w:t>
      </w:r>
    </w:p>
    <w:p>
      <w:pPr>
        <w:pStyle w:val="BodyText"/>
      </w:pPr>
      <w:r>
        <w:t xml:space="preserve">0.0074</w:t>
      </w:r>
    </w:p>
    <w:p>
      <w:pPr>
        <w:pStyle w:val="BodyText"/>
      </w:pPr>
      <w:r>
        <w:t xml:space="preserve">0.0043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0.0066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likWBB</w:t>
      </w:r>
    </w:p>
    <w:p>
      <w:pPr>
        <w:pStyle w:val="BodyText"/>
      </w:pPr>
      <w:r>
        <w:t xml:space="preserve">0.00089</w:t>
      </w:r>
    </w:p>
    <w:p>
      <w:pPr>
        <w:pStyle w:val="BodyText"/>
      </w:pPr>
      <w:r>
        <w:t xml:space="preserve">0.00066</w:t>
      </w:r>
    </w:p>
    <w:p>
      <w:pPr>
        <w:pStyle w:val="BodyText"/>
      </w:pPr>
      <w:r>
        <w:t xml:space="preserve">8.3e-06</w:t>
      </w:r>
    </w:p>
    <w:p>
      <w:pPr>
        <w:pStyle w:val="BodyText"/>
      </w:pPr>
      <w:r>
        <w:t xml:space="preserve">0.00037</w:t>
      </w:r>
    </w:p>
    <w:p>
      <w:pPr>
        <w:pStyle w:val="BodyText"/>
      </w:pPr>
      <w:r>
        <w:t xml:space="preserve">0.00074</w:t>
      </w:r>
    </w:p>
    <w:p>
      <w:pPr>
        <w:pStyle w:val="BodyText"/>
      </w:pPr>
      <w:r>
        <w:t xml:space="preserve">0.0013</w:t>
      </w:r>
    </w:p>
    <w:p>
      <w:pPr>
        <w:pStyle w:val="BodyText"/>
      </w:pPr>
      <w:r>
        <w:t xml:space="preserve">0.006</w:t>
      </w:r>
    </w:p>
    <w:p>
      <w:pPr>
        <w:pStyle w:val="BodyText"/>
      </w:pPr>
      <w:r>
        <w:t xml:space="preserve">lcdMes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-0.33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ldsMSL</w:t>
      </w:r>
    </w:p>
    <w:p>
      <w:pPr>
        <w:pStyle w:val="BodyText"/>
      </w:pPr>
      <w:r>
        <w:t xml:space="preserve">150</w:t>
      </w:r>
    </w:p>
    <w:p>
      <w:pPr>
        <w:pStyle w:val="BodyText"/>
      </w:pPr>
      <w:r>
        <w:t xml:space="preserve">76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1600</w:t>
      </w:r>
    </w:p>
    <w:p>
      <w:pPr>
        <w:pStyle w:val="BodyText"/>
      </w:pPr>
      <w:r>
        <w:t xml:space="preserve">ldsCDL</w:t>
      </w:r>
    </w:p>
    <w:p>
      <w:pPr>
        <w:pStyle w:val="BodyText"/>
      </w:pPr>
      <w:r>
        <w:t xml:space="preserve">280</w:t>
      </w:r>
    </w:p>
    <w:p>
      <w:pPr>
        <w:pStyle w:val="BodyText"/>
      </w:pPr>
      <w:r>
        <w:t xml:space="preserve">390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380</w:t>
      </w:r>
    </w:p>
    <w:p>
      <w:pPr>
        <w:pStyle w:val="BodyText"/>
      </w:pPr>
      <w:r>
        <w:t xml:space="preserve">4200</w:t>
      </w:r>
    </w:p>
    <w:p>
      <w:pPr>
        <w:pStyle w:val="BodyText"/>
      </w:pPr>
      <w:r>
        <w:t xml:space="preserve">ldsRea</w:t>
      </w:r>
    </w:p>
    <w:p>
      <w:pPr>
        <w:pStyle w:val="BodyText"/>
      </w:pPr>
      <w:r>
        <w:t xml:space="preserve">350000</w:t>
      </w:r>
    </w:p>
    <w:p>
      <w:pPr>
        <w:pStyle w:val="BodyText"/>
      </w:pPr>
      <w:r>
        <w:t xml:space="preserve">310000</w:t>
      </w:r>
    </w:p>
    <w:p>
      <w:pPr>
        <w:pStyle w:val="BodyText"/>
      </w:pPr>
      <w:r>
        <w:t xml:space="preserve">770</w:t>
      </w:r>
    </w:p>
    <w:p>
      <w:pPr>
        <w:pStyle w:val="BodyText"/>
      </w:pPr>
      <w:r>
        <w:t xml:space="preserve">190000</w:t>
      </w:r>
    </w:p>
    <w:p>
      <w:pPr>
        <w:pStyle w:val="BodyText"/>
      </w:pPr>
      <w:r>
        <w:t xml:space="preserve">260000</w:t>
      </w:r>
    </w:p>
    <w:p>
      <w:pPr>
        <w:pStyle w:val="BodyText"/>
      </w:pPr>
      <w:r>
        <w:t xml:space="preserve">400000</w:t>
      </w:r>
    </w:p>
    <w:p>
      <w:pPr>
        <w:pStyle w:val="BodyText"/>
      </w:pPr>
      <w:r>
        <w:t xml:space="preserve">4.2e+06</w:t>
      </w:r>
    </w:p>
    <w:p>
      <w:pPr>
        <w:pStyle w:val="BodyText"/>
      </w:pPr>
      <w:r>
        <w:t xml:space="preserve">lddNDe</w:t>
      </w:r>
    </w:p>
    <w:p>
      <w:pPr>
        <w:pStyle w:val="BodyText"/>
      </w:pPr>
      <w:r>
        <w:t xml:space="preserve">0.013</w:t>
      </w:r>
    </w:p>
    <w:p>
      <w:pPr>
        <w:pStyle w:val="BodyText"/>
      </w:pPr>
      <w:r>
        <w:t xml:space="preserve">0.0055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0.0095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0.014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lddRea</w:t>
      </w:r>
    </w:p>
    <w:p>
      <w:pPr>
        <w:pStyle w:val="BodyText"/>
      </w:pPr>
      <w:r>
        <w:t xml:space="preserve">190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130</w:t>
      </w:r>
    </w:p>
    <w:p>
      <w:pPr>
        <w:pStyle w:val="BodyText"/>
      </w:pPr>
      <w:r>
        <w:t xml:space="preserve">190</w:t>
      </w:r>
    </w:p>
    <w:p>
      <w:pPr>
        <w:pStyle w:val="BodyText"/>
      </w:pPr>
      <w:r>
        <w:t xml:space="preserve">240</w:t>
      </w:r>
    </w:p>
    <w:p>
      <w:pPr>
        <w:pStyle w:val="BodyText"/>
      </w:pPr>
      <w:r>
        <w:t xml:space="preserve">680</w:t>
      </w:r>
    </w:p>
    <w:p>
      <w:pPr>
        <w:pStyle w:val="BodyText"/>
      </w:pPr>
      <w:r>
        <w:t xml:space="preserve">lddARe</w:t>
      </w:r>
    </w:p>
    <w:p>
      <w:pPr>
        <w:pStyle w:val="BodyText"/>
      </w:pPr>
      <w:r>
        <w:t xml:space="preserve">370000</w:t>
      </w:r>
    </w:p>
    <w:p>
      <w:pPr>
        <w:pStyle w:val="BodyText"/>
      </w:pPr>
      <w:r>
        <w:t xml:space="preserve">310000</w:t>
      </w:r>
    </w:p>
    <w:p>
      <w:pPr>
        <w:pStyle w:val="BodyText"/>
      </w:pPr>
      <w:r>
        <w:t xml:space="preserve">770</w:t>
      </w:r>
    </w:p>
    <w:p>
      <w:pPr>
        <w:pStyle w:val="BodyText"/>
      </w:pPr>
      <w:r>
        <w:t xml:space="preserve">200000</w:t>
      </w:r>
    </w:p>
    <w:p>
      <w:pPr>
        <w:pStyle w:val="BodyText"/>
      </w:pPr>
      <w:r>
        <w:t xml:space="preserve">280000</w:t>
      </w:r>
    </w:p>
    <w:p>
      <w:pPr>
        <w:pStyle w:val="BodyText"/>
      </w:pPr>
      <w:r>
        <w:t xml:space="preserve">420000</w:t>
      </w:r>
    </w:p>
    <w:p>
      <w:pPr>
        <w:pStyle w:val="BodyText"/>
      </w:pPr>
      <w:r>
        <w:t xml:space="preserve">4.2e+06</w:t>
      </w:r>
    </w:p>
    <w:p>
      <w:pPr>
        <w:pStyle w:val="BodyText"/>
      </w:pPr>
      <w:r>
        <w:t xml:space="preserve">linPDE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0.087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0.067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linP3W</w:t>
      </w:r>
    </w:p>
    <w:p>
      <w:pPr>
        <w:pStyle w:val="BodyText"/>
      </w:pPr>
      <w:r>
        <w:t xml:space="preserve">0.64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0.64</w:t>
      </w:r>
    </w:p>
    <w:p>
      <w:pPr>
        <w:pStyle w:val="BodyText"/>
      </w:pPr>
      <w:r>
        <w:t xml:space="preserve">0.71</w:t>
      </w:r>
    </w:p>
    <w:p>
      <w:pPr>
        <w:pStyle w:val="BodyText"/>
      </w:pPr>
      <w:r>
        <w:t xml:space="preserve">0.97</w:t>
      </w:r>
    </w:p>
    <w:p>
      <w:pPr>
        <w:pStyle w:val="BodyText"/>
      </w:pPr>
      <w:r>
        <w:t xml:space="preserve">linP4W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linWID</w:t>
      </w:r>
    </w:p>
    <w:p>
      <w:pPr>
        <w:pStyle w:val="BodyText"/>
      </w:pPr>
      <w:r>
        <w:t xml:space="preserve">0.025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0.019</w:t>
      </w:r>
    </w:p>
    <w:p>
      <w:pPr>
        <w:pStyle w:val="BodyText"/>
      </w:pPr>
      <w:r>
        <w:t xml:space="preserve">0.024</w:t>
      </w:r>
    </w:p>
    <w:p>
      <w:pPr>
        <w:pStyle w:val="BodyText"/>
      </w:pPr>
      <w:r>
        <w:t xml:space="preserve">0.029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lcnClo</w:t>
      </w:r>
    </w:p>
    <w:p>
      <w:pPr>
        <w:pStyle w:val="BodyText"/>
      </w:pPr>
      <w:r>
        <w:t xml:space="preserve">5.3e-06</w:t>
      </w:r>
    </w:p>
    <w:p>
      <w:pPr>
        <w:pStyle w:val="BodyText"/>
      </w:pPr>
      <w:r>
        <w:t xml:space="preserve">2.5e-06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3.4e-06</w:t>
      </w:r>
    </w:p>
    <w:p>
      <w:pPr>
        <w:pStyle w:val="BodyText"/>
      </w:pPr>
      <w:r>
        <w:t xml:space="preserve">5.1e-06</w:t>
      </w:r>
    </w:p>
    <w:p>
      <w:pPr>
        <w:pStyle w:val="BodyText"/>
      </w:pPr>
      <w:r>
        <w:t xml:space="preserve">6.9e-06</w:t>
      </w:r>
    </w:p>
    <w:p>
      <w:pPr>
        <w:pStyle w:val="BodyText"/>
      </w:pPr>
      <w:r>
        <w:t xml:space="preserve">2e-05</w:t>
      </w:r>
    </w:p>
    <w:p>
      <w:pPr>
        <w:pStyle w:val="BodyText"/>
      </w:pPr>
      <w:r>
        <w:t xml:space="preserve">xcnSCl</w:t>
      </w:r>
    </w:p>
    <w:p>
      <w:pPr>
        <w:pStyle w:val="BodyText"/>
      </w:pPr>
      <w:r>
        <w:t xml:space="preserve">0.056</w:t>
      </w:r>
    </w:p>
    <w:p>
      <w:pPr>
        <w:pStyle w:val="BodyText"/>
      </w:pPr>
      <w:r>
        <w:t xml:space="preserve">0.087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0.086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: Overview of the primary morphometric values for the whole case study.</w:t>
      </w:r>
      <w:r>
        <w:t xml:space="preserve"> </w:t>
      </w:r>
      <w:r>
        <w:t xml:space="preserve">The key to character IDs is available in table . Units, where</w:t>
      </w:r>
      <w:r>
        <w:t xml:space="preserve"> </w:t>
      </w:r>
      <w:r>
        <w:t xml:space="preserve">applicable are in the section</w:t>
      </w:r>
      <w:r>
        <w:t xml:space="preserve"> </w:t>
      </w:r>
      <w:hyperlink w:anchor="identified-set-of-primary-characters">
        <w:r>
          <w:rPr>
            <w:rStyle w:val="Hyperlink"/>
          </w:rPr>
          <w:t xml:space="preserve">Identified set of primary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characters</w:t>
        </w:r>
      </w:hyperlink>
    </w:p>
    <w:p>
      <w:pPr>
        <w:pStyle w:val="BodyText"/>
      </w:pPr>
      <w:r>
        <w:t xml:space="preserve">Without exploring the table above in detail, it is worth pointing out</w:t>
      </w:r>
      <w:r>
        <w:t xml:space="preserve"> </w:t>
      </w:r>
      <w:r>
        <w:t xml:space="preserve">two characters standing out -</w:t>
      </w:r>
      <w:r>
        <w:t xml:space="preserve"> </w:t>
      </w:r>
      <w:r>
        <w:rPr>
          <w:iCs/>
          <w:i/>
        </w:rPr>
        <w:t xml:space="preserve">courtyard area of a building (sdbCoA)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‌number of courtyards of adjacent buildings (libNCo)</w:t>
      </w:r>
      <w:r>
        <w:t xml:space="preserve">. Both are</w:t>
      </w:r>
      <w:r>
        <w:t xml:space="preserve"> </w:t>
      </w:r>
      <w:r>
        <w:t xml:space="preserve">capturing similar concepts of closed courtyards (either in a single</w:t>
      </w:r>
      <w:r>
        <w:t xml:space="preserve"> </w:t>
      </w:r>
      <w:r>
        <w:t xml:space="preserve">building or in a composite of adjacent buildings), and both are</w:t>
      </w:r>
      <w:r>
        <w:t xml:space="preserve"> </w:t>
      </w:r>
      <w:r>
        <w:t xml:space="preserve">relatively invariant (min, 25%, 50% and 75% are all 0). While these</w:t>
      </w:r>
      <w:r>
        <w:t xml:space="preserve"> </w:t>
      </w:r>
      <w:r>
        <w:t xml:space="preserve">might not be critical for identification of clusters in Prague, there</w:t>
      </w:r>
      <w:r>
        <w:t xml:space="preserve"> </w:t>
      </w:r>
      <w:r>
        <w:t xml:space="preserve">are urban tissues, especially in warmer environments, characterised by</w:t>
      </w:r>
      <w:r>
        <w:t xml:space="preserve"> </w:t>
      </w:r>
      <w:r>
        <w:t xml:space="preserve">these properties. While the overall aim of this research is to be</w:t>
      </w:r>
      <w:r>
        <w:t xml:space="preserve"> </w:t>
      </w:r>
      <w:r>
        <w:t xml:space="preserve">comparable, not tailored to a specific context, these characters are</w:t>
      </w:r>
      <w:r>
        <w:t xml:space="preserve"> </w:t>
      </w:r>
      <w:r>
        <w:t xml:space="preserve">still included.</w:t>
      </w:r>
    </w:p>
    <w:p>
      <w:pPr>
        <w:pStyle w:val="BodyText"/>
      </w:pPr>
      <w:r>
        <w:t xml:space="preserve">Figures - show histograms capturing the (truncated) distribution of all</w:t>
      </w:r>
      <w:r>
        <w:t xml:space="preserve"> </w:t>
      </w:r>
      <w:r>
        <w:t xml:space="preserve">measured characters. Note the differences outlined above and overall</w:t>
      </w:r>
      <w:r>
        <w:t xml:space="preserve"> </w:t>
      </w:r>
      <w:r>
        <w:t xml:space="preserve">variety of distributions.</w:t>
      </w:r>
    </w:p>
    <w:bookmarkEnd w:id="44"/>
    <w:bookmarkStart w:id="45" w:name="statistical-relationship-of-characters"/>
    <w:p>
      <w:pPr>
        <w:pStyle w:val="Heading4"/>
      </w:pPr>
      <w:r>
        <w:t xml:space="preserve">Statistical relationship of characters</w:t>
      </w:r>
    </w:p>
    <w:p>
      <w:pPr>
        <w:pStyle w:val="FirstParagraph"/>
      </w:pPr>
      <w:r>
        <w:t xml:space="preserve">Understanding the relationship between measured characters is an</w:t>
      </w:r>
      <w:r>
        <w:t xml:space="preserve"> </w:t>
      </w:r>
      <w:r>
        <w:t xml:space="preserve">essential aspect of the morphometric assessment. As specified in</w:t>
      </w:r>
      <w:r>
        <w:t xml:space="preserve"> </w:t>
      </w:r>
      <w:r>
        <w:t xml:space="preserve">section 7.1.2.1.1, characters should not include many empirical</w:t>
      </w:r>
      <w:r>
        <w:t xml:space="preserve"> </w:t>
      </w:r>
      <w:r>
        <w:t xml:space="preserve">correlations. Collinear characters (those being correlated and</w:t>
      </w:r>
      <w:r>
        <w:t xml:space="preserve"> </w:t>
      </w:r>
      <w:r>
        <w:t xml:space="preserve">reflecting the same concept) should not be present in the resulting</w:t>
      </w:r>
      <w:r>
        <w:t xml:space="preserve"> </w:t>
      </w:r>
      <w:r>
        <w:t xml:space="preserve">data as they might skew the hyperspace and adversely affect the result</w:t>
      </w:r>
      <w:r>
        <w:t xml:space="preserve"> </w:t>
      </w:r>
      <w:r>
        <w:t xml:space="preserve">of clustering. As characters do not follow always follow a normal</w:t>
      </w:r>
      <w:r>
        <w:t xml:space="preserve"> </w:t>
      </w:r>
      <w:r>
        <w:t xml:space="preserve">distribution, Spearman’s rank correlation [@spearman1961proof] is</w:t>
      </w:r>
      <w:r>
        <w:t xml:space="preserve"> </w:t>
      </w:r>
      <w:r>
        <w:t xml:space="preserve">used to assess the relationship between characters. The results are</w:t>
      </w:r>
      <w:r>
        <w:t xml:space="preserve"> </w:t>
      </w:r>
      <w:r>
        <w:t xml:space="preserve">illustrated in the correlation matrix on figure below.</w:t>
      </w:r>
    </w:p>
    <w:p>
      <w:pPr>
        <w:pStyle w:val="BodyText"/>
      </w:pPr>
      <w:r>
        <w:t xml:space="preserve">Correlation matrix of Spearman’s rho values capturing the statistical</w:t>
      </w:r>
      <w:r>
        <w:t xml:space="preserve"> </w:t>
      </w:r>
      <w:r>
        <w:t xml:space="preserve">relationship between resulting morphometric values of primary</w:t>
      </w:r>
      <w:r>
        <w:t xml:space="preserve"> </w:t>
      </w:r>
      <w:r>
        <w:t xml:space="preserve">characters. With a few exceptions, the relationship is none or very</w:t>
      </w:r>
      <w:r>
        <w:t xml:space="preserve"> </w:t>
      </w:r>
      <w:r>
        <w:t xml:space="preserve">weak.</w:t>
      </w:r>
    </w:p>
    <w:p>
      <w:pPr>
        <w:pStyle w:val="BodyText"/>
      </w:pPr>
      <w:r>
        <w:t xml:space="preserve">As expected (the set is designed in such a way), characters generally</w:t>
      </w:r>
      <w:r>
        <w:t xml:space="preserve"> </w:t>
      </w:r>
      <w:r>
        <w:t xml:space="preserve">show minimal correlations, with a few exceptions. These are reflecting</w:t>
      </w:r>
      <w:r>
        <w:t xml:space="preserve"> </w:t>
      </w:r>
      <w:r>
        <w:t xml:space="preserve">different concepts and are capturing different phenomena, which makes</w:t>
      </w:r>
      <w:r>
        <w:t xml:space="preserve"> </w:t>
      </w:r>
      <w:r>
        <w:t xml:space="preserve">them admissible.</w:t>
      </w:r>
    </w:p>
    <w:p>
      <w:pPr>
        <w:pStyle w:val="BodyText"/>
      </w:pPr>
      <w:r>
        <w:t xml:space="preserve">Primary morphometric characters are the core of the method of</w:t>
      </w:r>
      <w:r>
        <w:t xml:space="preserve"> </w:t>
      </w:r>
      <w:r>
        <w:t xml:space="preserve">identification of tissue types. Their selection, to capture different</w:t>
      </w:r>
      <w:r>
        <w:t xml:space="preserve"> </w:t>
      </w:r>
      <w:r>
        <w:t xml:space="preserve">complexities aspects of urban form, results in a very heterogeneous set</w:t>
      </w:r>
      <w:r>
        <w:t xml:space="preserve"> </w:t>
      </w:r>
      <w:r>
        <w:t xml:space="preserve">of measured data showing variable spatial patterns as well as</w:t>
      </w:r>
      <w:r>
        <w:t xml:space="preserve"> </w:t>
      </w:r>
      <w:r>
        <w:t xml:space="preserve">statistical distributions. However, this data are the direct input of</w:t>
      </w:r>
      <w:r>
        <w:t xml:space="preserve"> </w:t>
      </w:r>
      <w:r>
        <w:t xml:space="preserve">the clustering procedure, but they are an input of calculation of</w:t>
      </w:r>
      <w:r>
        <w:t xml:space="preserve"> </w:t>
      </w:r>
      <w:r>
        <w:t xml:space="preserve">contextual characters. The results of this following step are</w:t>
      </w:r>
      <w:r>
        <w:t xml:space="preserve"> </w:t>
      </w:r>
      <w:r>
        <w:t xml:space="preserve">illustrated in the next section.</w:t>
      </w:r>
    </w:p>
    <w:bookmarkEnd w:id="45"/>
    <w:bookmarkEnd w:id="46"/>
    <w:bookmarkStart w:id="50" w:name="contextual-characters-1"/>
    <w:p>
      <w:pPr>
        <w:pStyle w:val="Heading3"/>
      </w:pPr>
      <w:r>
        <w:t xml:space="preserve">Contextual characters</w:t>
      </w:r>
    </w:p>
    <w:p>
      <w:pPr>
        <w:pStyle w:val="FirstParagraph"/>
      </w:pPr>
      <w:r>
        <w:t xml:space="preserve">While the importance of primary morphometric characters is that they</w:t>
      </w:r>
      <w:r>
        <w:t xml:space="preserve"> </w:t>
      </w:r>
      <w:r>
        <w:t xml:space="preserve">bring the fundamental information about the spatial order of elements</w:t>
      </w:r>
      <w:r>
        <w:t xml:space="preserve"> </w:t>
      </w:r>
      <w:r>
        <w:t xml:space="preserve">of urban form, the values which are used for the identification of</w:t>
      </w:r>
      <w:r>
        <w:t xml:space="preserve"> </w:t>
      </w:r>
      <w:r>
        <w:t xml:space="preserve">clusters itself are based on the contextualisation. Resulting</w:t>
      </w:r>
      <w:r>
        <w:t xml:space="preserve"> </w:t>
      </w:r>
      <w:r>
        <w:t xml:space="preserve">contextual characters are of four types (interquartile mean,</w:t>
      </w:r>
      <w:r>
        <w:t xml:space="preserve"> </w:t>
      </w:r>
      <w:r>
        <w:t xml:space="preserve">interquartile range, interdecile Theil index, Simpson diversity index),</w:t>
      </w:r>
      <w:r>
        <w:t xml:space="preserve"> </w:t>
      </w:r>
      <w:r>
        <w:t xml:space="preserve">where each describes the same primary character from a different</w:t>
      </w:r>
      <w:r>
        <w:t xml:space="preserve"> </w:t>
      </w:r>
      <w:r>
        <w:t xml:space="preserve">perspective. Together, they reflect the context of each tessellation</w:t>
      </w:r>
      <w:r>
        <w:t xml:space="preserve"> </w:t>
      </w:r>
      <w:r>
        <w:t xml:space="preserve">cell, defined as three topological steps, comprehensively and</w:t>
      </w:r>
      <w:r>
        <w:t xml:space="preserve"> </w:t>
      </w:r>
      <w:r>
        <w:t xml:space="preserve">inclusively.</w:t>
      </w:r>
    </w:p>
    <w:p>
      <w:pPr>
        <w:pStyle w:val="BodyText"/>
      </w:pPr>
      <w:r>
        <w:t xml:space="preserve">The actual values measured in Prague could, once again, be explored</w:t>
      </w:r>
      <w:r>
        <w:t xml:space="preserve"> </w:t>
      </w:r>
      <w:r>
        <w:t xml:space="preserve">visually to assess the spatial distribution of resulting values and</w:t>
      </w:r>
      <w:r>
        <w:t xml:space="preserve"> </w:t>
      </w:r>
      <w:r>
        <w:t xml:space="preserve">numerically to assess resulting statistical distributions.</w:t>
      </w:r>
    </w:p>
    <w:bookmarkStart w:id="47" w:name="spatial-distribution-1"/>
    <w:p>
      <w:pPr>
        <w:pStyle w:val="Heading4"/>
      </w:pPr>
      <w:r>
        <w:t xml:space="preserve">Spatial distribution</w:t>
      </w:r>
    </w:p>
    <w:p>
      <w:pPr>
        <w:pStyle w:val="FirstParagraph"/>
      </w:pPr>
      <w:r>
        <w:t xml:space="preserve">Unlike in the case of primary characters, contextual characters are</w:t>
      </w:r>
      <w:r>
        <w:t xml:space="preserve"> </w:t>
      </w:r>
      <w:r>
        <w:t xml:space="preserve">always capturing spatially consistent patterns. The reason is the</w:t>
      </w:r>
      <w:r>
        <w:t xml:space="preserve"> </w:t>
      </w:r>
      <w:r>
        <w:t xml:space="preserve">inclusion of the topological context in each of them. However, the</w:t>
      </w:r>
      <w:r>
        <w:t xml:space="preserve"> </w:t>
      </w:r>
      <w:r>
        <w:t xml:space="preserve">actual distribution of values differ. Following four figures show</w:t>
      </w:r>
      <w:r>
        <w:t xml:space="preserve"> </w:t>
      </w:r>
      <w:r>
        <w:t xml:space="preserve">contextual characters based on</w:t>
      </w:r>
      <w:r>
        <w:t xml:space="preserve"> </w:t>
      </w:r>
      <w:r>
        <w:rPr>
          <w:iCs/>
          <w:i/>
        </w:rPr>
        <w:t xml:space="preserve">width of a street profile</w:t>
      </w:r>
      <w:r>
        <w:t xml:space="preserve"> </w:t>
      </w:r>
      <w:r>
        <w:t xml:space="preserve">to</w:t>
      </w:r>
      <w:r>
        <w:t xml:space="preserve"> </w:t>
      </w:r>
      <w:r>
        <w:t xml:space="preserve">illustrate the differences and similarities between contextual</w:t>
      </w:r>
      <w:r>
        <w:t xml:space="preserve"> </w:t>
      </w:r>
      <w:r>
        <w:t xml:space="preserve">characters. Note that this is an only illustrative example, and spatial</w:t>
      </w:r>
      <w:r>
        <w:t xml:space="preserve"> </w:t>
      </w:r>
      <w:r>
        <w:t xml:space="preserve">distribution would differ for other characters.</w:t>
      </w:r>
    </w:p>
    <w:p>
      <w:pPr>
        <w:pStyle w:val="BodyText"/>
      </w:pPr>
      <w:r>
        <w:t xml:space="preserve">Spatial distribution of the interquartile mean of a width of a street</w:t>
      </w:r>
      <w:r>
        <w:t xml:space="preserve"> </w:t>
      </w:r>
      <w:r>
        <w:t xml:space="preserve">profile measured within three topological steps on morphological</w:t>
      </w:r>
      <w:r>
        <w:t xml:space="preserve"> </w:t>
      </w:r>
      <w:r>
        <w:t xml:space="preserve">tessellation in the area of Prague’s city centre and its surroundings.</w:t>
      </w:r>
    </w:p>
    <w:p>
      <w:pPr>
        <w:pStyle w:val="BodyText"/>
      </w:pPr>
      <w:r>
        <w:t xml:space="preserve">Figure shows</w:t>
      </w:r>
      <w:r>
        <w:t xml:space="preserve"> </w:t>
      </w:r>
      <w:r>
        <w:rPr>
          <w:iCs/>
          <w:i/>
        </w:rPr>
        <w:t xml:space="preserve">interquartile mean of a width of a street profile</w:t>
      </w:r>
      <w:r>
        <w:t xml:space="preserve"> </w:t>
      </w:r>
      <w:r>
        <w:t xml:space="preserve">measured within three topological steps on morphological tessellation.</w:t>
      </w:r>
      <w:r>
        <w:t xml:space="preserve"> </w:t>
      </w:r>
      <w:r>
        <w:t xml:space="preserve">As a version of truncated mean, this character directly reflects the</w:t>
      </w:r>
      <w:r>
        <w:t xml:space="preserve"> </w:t>
      </w:r>
      <w:r>
        <w:t xml:space="preserve">actual values of primary characters, and it is relatively simple to</w:t>
      </w:r>
      <w:r>
        <w:t xml:space="preserve"> </w:t>
      </w:r>
      <w:r>
        <w:t xml:space="preserve">indicate areas with generally narrow streets (historical core) and</w:t>
      </w:r>
      <w:r>
        <w:t xml:space="preserve"> </w:t>
      </w:r>
      <w:r>
        <w:t xml:space="preserve">those with a wider profile (heterogenous areas on south and</w:t>
      </w:r>
      <w:r>
        <w:t xml:space="preserve"> </w:t>
      </w:r>
      <w:r>
        <w:t xml:space="preserve">south-east). The overall distribution of values within the shown area</w:t>
      </w:r>
      <w:r>
        <w:t xml:space="preserve"> </w:t>
      </w:r>
      <w:r>
        <w:t xml:space="preserve">is very symmetrical with a peak at 22 metres, which seems to be a</w:t>
      </w:r>
      <w:r>
        <w:t xml:space="preserve"> </w:t>
      </w:r>
      <w:r>
        <w:t xml:space="preserve">common street width in Prague.</w:t>
      </w:r>
    </w:p>
    <w:p>
      <w:pPr>
        <w:pStyle w:val="BodyText"/>
      </w:pPr>
      <w:r>
        <w:t xml:space="preserve">Spatial distribution of the interquartile range of a width of a street</w:t>
      </w:r>
      <w:r>
        <w:t xml:space="preserve"> </w:t>
      </w:r>
      <w:r>
        <w:t xml:space="preserve">profile measured within three topological steps on morphological</w:t>
      </w:r>
      <w:r>
        <w:t xml:space="preserve"> </w:t>
      </w:r>
      <w:r>
        <w:t xml:space="preserve">tessellation in the area of Prague’s city centre and its surroundings.</w:t>
      </w:r>
    </w:p>
    <w:p>
      <w:pPr>
        <w:pStyle w:val="BodyText"/>
      </w:pPr>
      <w:r>
        <w:t xml:space="preserve">Figure illustrates</w:t>
      </w:r>
      <w:r>
        <w:t xml:space="preserve"> </w:t>
      </w:r>
      <w:r>
        <w:rPr>
          <w:iCs/>
          <w:i/>
        </w:rPr>
        <w:t xml:space="preserve">interquartile range of a width of a street profile</w:t>
      </w:r>
      <w:r>
        <w:t xml:space="preserve"> </w:t>
      </w:r>
      <w:r>
        <w:t xml:space="preserve">measured within three topological steps on morphological tessellation.</w:t>
      </w:r>
      <w:r>
        <w:t xml:space="preserve"> </w:t>
      </w:r>
      <w:r>
        <w:t xml:space="preserve">That reflects the range of values, so it is a proxy of statistical</w:t>
      </w:r>
      <w:r>
        <w:t xml:space="preserve"> </w:t>
      </w:r>
      <w:r>
        <w:t xml:space="preserve">dispersion. In the example above it does divide places with either</w:t>
      </w:r>
      <w:r>
        <w:t xml:space="preserve"> </w:t>
      </w:r>
      <w:r>
        <w:t xml:space="preserve">major street or generally wider streets from predominantly homogenous</w:t>
      </w:r>
      <w:r>
        <w:t xml:space="preserve"> </w:t>
      </w:r>
      <w:r>
        <w:t xml:space="preserve">areas. The distribution of values is balanced but truncated at 0 (range</w:t>
      </w:r>
      <w:r>
        <w:t xml:space="preserve"> </w:t>
      </w:r>
      <w:r>
        <w:t xml:space="preserve">could not be negative). We can identify certain similarity with the</w:t>
      </w:r>
      <w:r>
        <w:t xml:space="preserve"> </w:t>
      </w:r>
      <w:r>
        <w:t xml:space="preserve">patterns on previous figure , because wider street (i.e., higher</w:t>
      </w:r>
      <w:r>
        <w:t xml:space="preserve"> </w:t>
      </w:r>
      <w:r>
        <w:t xml:space="preserve">interquartile mean) causes a bigger range, but the patterns are not</w:t>
      </w:r>
      <w:r>
        <w:t xml:space="preserve"> </w:t>
      </w:r>
      <w:r>
        <w:t xml:space="preserve">identical.</w:t>
      </w:r>
    </w:p>
    <w:p>
      <w:pPr>
        <w:pStyle w:val="BodyText"/>
      </w:pPr>
      <w:r>
        <w:t xml:space="preserve">Spatial distribution of interdecile Theil index of a width of a street</w:t>
      </w:r>
      <w:r>
        <w:t xml:space="preserve"> </w:t>
      </w:r>
      <w:r>
        <w:t xml:space="preserve">profile measured within three topological steps on morphological</w:t>
      </w:r>
      <w:r>
        <w:t xml:space="preserve"> </w:t>
      </w:r>
      <w:r>
        <w:t xml:space="preserve">tessellation in the area of Prague’s city centre and its surroundings.</w:t>
      </w:r>
    </w:p>
    <w:p>
      <w:pPr>
        <w:pStyle w:val="BodyText"/>
      </w:pPr>
      <w:r>
        <w:t xml:space="preserve">Figure illustrates</w:t>
      </w:r>
      <w:r>
        <w:t xml:space="preserve"> </w:t>
      </w:r>
      <w:r>
        <w:rPr>
          <w:iCs/>
          <w:i/>
        </w:rPr>
        <w:t xml:space="preserve">interdecile Theil index of a width of a street</w:t>
      </w:r>
      <w:r>
        <w:rPr>
          <w:iCs/>
          <w:i/>
        </w:rPr>
        <w:t xml:space="preserve"> </w:t>
      </w:r>
      <w:r>
        <w:rPr>
          <w:iCs/>
          <w:i/>
        </w:rPr>
        <w:t xml:space="preserve">profile</w:t>
      </w:r>
      <w:r>
        <w:t xml:space="preserve"> </w:t>
      </w:r>
      <w:r>
        <w:t xml:space="preserve">measured within three topological steps on morphological</w:t>
      </w:r>
      <w:r>
        <w:t xml:space="preserve"> </w:t>
      </w:r>
      <w:r>
        <w:t xml:space="preserve">tessellation. The resulting map shows as the most</w:t>
      </w:r>
      <w:r>
        <w:t xml:space="preserve"> </w:t>
      </w:r>
      <w:r>
        <w:rPr>
          <w:iCs/>
          <w:i/>
        </w:rPr>
        <w:t xml:space="preserve">unequal</w:t>
      </w:r>
      <w:r>
        <w:t xml:space="preserve"> </w:t>
      </w:r>
      <w:r>
        <w:t xml:space="preserve">area around</w:t>
      </w:r>
      <w:r>
        <w:t xml:space="preserve"> </w:t>
      </w:r>
      <w:r>
        <w:t xml:space="preserve">Vaclavske sq. (darker red) where one street (in this case, elongated</w:t>
      </w:r>
      <w:r>
        <w:t xml:space="preserve"> </w:t>
      </w:r>
      <w:r>
        <w:t xml:space="preserve">square) is significantly different from the other. Previously</w:t>
      </w:r>
      <w:r>
        <w:t xml:space="preserve"> </w:t>
      </w:r>
      <w:r>
        <w:t xml:space="preserve">highlighted areas of wider streets are not so from the perspective of</w:t>
      </w:r>
      <w:r>
        <w:t xml:space="preserve"> </w:t>
      </w:r>
      <w:r>
        <w:t xml:space="preserve">Theil index. The distribution has a long tail, somewhat typical for</w:t>
      </w:r>
      <w:r>
        <w:t xml:space="preserve"> </w:t>
      </w:r>
      <w:r>
        <w:t xml:space="preserve">Theil index applied to morphometric characters.</w:t>
      </w:r>
    </w:p>
    <w:p>
      <w:pPr>
        <w:pStyle w:val="BodyText"/>
      </w:pPr>
      <w:r>
        <w:t xml:space="preserve">Spatial distribution of interdecile Simpson index of a width of a</w:t>
      </w:r>
      <w:r>
        <w:t xml:space="preserve"> </w:t>
      </w:r>
      <w:r>
        <w:t xml:space="preserve">street profile measured within three topological steps on morphological</w:t>
      </w:r>
      <w:r>
        <w:t xml:space="preserve"> </w:t>
      </w:r>
      <w:r>
        <w:t xml:space="preserve">tessellation in the area of Prague’s city centre and its surroundings.</w:t>
      </w:r>
    </w:p>
    <w:p>
      <w:pPr>
        <w:pStyle w:val="BodyText"/>
      </w:pPr>
      <w:r>
        <w:t xml:space="preserve">The last contextual character, shown on figure , is</w:t>
      </w:r>
      <w:r>
        <w:t xml:space="preserve"> </w:t>
      </w:r>
      <w:r>
        <w:rPr>
          <w:iCs/>
          <w:i/>
        </w:rPr>
        <w:t xml:space="preserve">Simpson diversity</w:t>
      </w:r>
      <w:r>
        <w:rPr>
          <w:iCs/>
          <w:i/>
        </w:rPr>
        <w:t xml:space="preserve"> </w:t>
      </w:r>
      <w:r>
        <w:rPr>
          <w:iCs/>
          <w:i/>
        </w:rPr>
        <w:t xml:space="preserve">index of a width of a street profile</w:t>
      </w:r>
      <w:r>
        <w:t xml:space="preserve"> </w:t>
      </w:r>
      <w:r>
        <w:t xml:space="preserve">measured within three topological</w:t>
      </w:r>
      <w:r>
        <w:t xml:space="preserve"> </w:t>
      </w:r>
      <w:r>
        <w:t xml:space="preserve">steps on morphological tessellation. The values, in this case, are</w:t>
      </w:r>
      <w:r>
        <w:t xml:space="preserve"> </w:t>
      </w:r>
      <w:r>
        <w:t xml:space="preserve">binned using Natural Breaks (</w:t>
      </w:r>
      <w:r>
        <w:rPr>
          <w:iCs/>
          <w:i/>
        </w:rPr>
        <w:t xml:space="preserve">k=7</w:t>
      </w:r>
      <w:r>
        <w:t xml:space="preserve">). It captures (inversely) similar</w:t>
      </w:r>
      <w:r>
        <w:t xml:space="preserve"> </w:t>
      </w:r>
      <w:r>
        <w:t xml:space="preserve">information as Theil index, but that is not the rule. These two are</w:t>
      </w:r>
      <w:r>
        <w:t xml:space="preserve"> </w:t>
      </w:r>
      <w:r>
        <w:t xml:space="preserve">somewhat related as both capture dispersion of values, but the</w:t>
      </w:r>
      <w:r>
        <w:t xml:space="preserve"> </w:t>
      </w:r>
      <w:r>
        <w:t xml:space="preserve">relationship between them is not fixed as will be illustrated in the</w:t>
      </w:r>
      <w:r>
        <w:t xml:space="preserve"> </w:t>
      </w:r>
      <w:r>
        <w:t xml:space="preserve">next section.</w:t>
      </w:r>
    </w:p>
    <w:p>
      <w:pPr>
        <w:pStyle w:val="BodyText"/>
      </w:pPr>
      <w:r>
        <w:t xml:space="preserve">Depending on the spatial distribution of primary characters, the</w:t>
      </w:r>
      <w:r>
        <w:t xml:space="preserve"> </w:t>
      </w:r>
      <w:r>
        <w:t xml:space="preserve">contextual pattern may be more similar to each other (like in the case</w:t>
      </w:r>
      <w:r>
        <w:t xml:space="preserve"> </w:t>
      </w:r>
      <w:r>
        <w:t xml:space="preserve">above) or less similar. However, as illustrated in the chapter on</w:t>
      </w:r>
      <w:r>
        <w:t xml:space="preserve"> </w:t>
      </w:r>
      <w:r>
        <w:t xml:space="preserve">primary characters, the visual assessment is not enough.</w:t>
      </w:r>
    </w:p>
    <w:bookmarkEnd w:id="47"/>
    <w:bookmarkStart w:id="48" w:name="statistical-distribution-1"/>
    <w:p>
      <w:pPr>
        <w:pStyle w:val="Heading4"/>
      </w:pPr>
      <w:r>
        <w:t xml:space="preserve">Statistical distribution</w:t>
      </w:r>
    </w:p>
    <w:p>
      <w:pPr>
        <w:pStyle w:val="FirstParagraph"/>
      </w:pPr>
      <w:r>
        <w:t xml:space="preserve">Figure in previous section showed four types of distribution of primary</w:t>
      </w:r>
      <w:r>
        <w:t xml:space="preserve"> </w:t>
      </w:r>
      <w:r>
        <w:t xml:space="preserve">characters. This section illustrates how each of them translates into</w:t>
      </w:r>
      <w:r>
        <w:t xml:space="preserve"> </w:t>
      </w:r>
      <w:r>
        <w:t xml:space="preserve">the distribution of contextual characters.</w:t>
      </w:r>
    </w:p>
    <w:p>
      <w:pPr>
        <w:pStyle w:val="BodyText"/>
      </w:pPr>
      <w:r>
        <w:t xml:space="preserve">Histograms of statistical distribution of contextual versions of</w:t>
      </w:r>
      <w:r>
        <w:t xml:space="preserve"> </w:t>
      </w:r>
      <w:r>
        <w:t xml:space="preserve">circular compactness of tessellation cell. Interquartile mean (top</w:t>
      </w:r>
      <w:r>
        <w:t xml:space="preserve"> </w:t>
      </w:r>
      <w:r>
        <w:t xml:space="preserve">left), interquartile range (top right) interdecile Theil index (bottom</w:t>
      </w:r>
      <w:r>
        <w:t xml:space="preserve"> </w:t>
      </w:r>
      <w:r>
        <w:t xml:space="preserve">left), Simpson index (bottom right).</w:t>
      </w:r>
    </w:p>
    <w:p>
      <w:pPr>
        <w:pStyle w:val="BodyText"/>
      </w:pPr>
      <w:r>
        <w:t xml:space="preserve">The first example,</w:t>
      </w:r>
      <w:r>
        <w:t xml:space="preserve"> </w:t>
      </w:r>
      <w:r>
        <w:rPr>
          <w:iCs/>
          <w:i/>
        </w:rPr>
        <w:t xml:space="preserve">circular compactness of tessellation cell</w:t>
      </w:r>
      <w:r>
        <w:t xml:space="preserve"> </w:t>
      </w:r>
      <w:r>
        <w:t xml:space="preserve">on</w:t>
      </w:r>
      <w:r>
        <w:t xml:space="preserve"> </w:t>
      </w:r>
      <w:r>
        <w:t xml:space="preserve">figure , was initially mildly skewed Gaussian-like distribution. In</w:t>
      </w:r>
      <w:r>
        <w:t xml:space="preserve"> </w:t>
      </w:r>
      <w:r>
        <w:t xml:space="preserve">terms of IQ mean and IQ range, this property remains the same. Both are</w:t>
      </w:r>
      <w:r>
        <w:t xml:space="preserve"> </w:t>
      </w:r>
      <w:r>
        <w:t xml:space="preserve">relatively symmetrical distributions with small tail on one or the</w:t>
      </w:r>
      <w:r>
        <w:t xml:space="preserve"> </w:t>
      </w:r>
      <w:r>
        <w:t xml:space="preserve">other side. On the other hand, the distribution of the Theil index and</w:t>
      </w:r>
      <w:r>
        <w:t xml:space="preserve"> </w:t>
      </w:r>
      <w:r>
        <w:t xml:space="preserve">Simpson diversity resembles exponential curve due to heavy tail in both.</w:t>
      </w:r>
    </w:p>
    <w:p>
      <w:pPr>
        <w:pStyle w:val="BodyText"/>
      </w:pPr>
      <w:r>
        <w:t xml:space="preserve">Histograms of statistical distribution of contextual versions of area</w:t>
      </w:r>
      <w:r>
        <w:t xml:space="preserve"> </w:t>
      </w:r>
      <w:r>
        <w:t xml:space="preserve">covered by neighbouring cells. Interquartile mean (top left),</w:t>
      </w:r>
      <w:r>
        <w:t xml:space="preserve"> </w:t>
      </w:r>
      <w:r>
        <w:t xml:space="preserve">interquartile range (top right) interdecile Theil index (bottom left),</w:t>
      </w:r>
      <w:r>
        <w:t xml:space="preserve"> </w:t>
      </w:r>
      <w:r>
        <w:t xml:space="preserve">Simpson index (bottom right).</w:t>
      </w:r>
    </w:p>
    <w:p>
      <w:pPr>
        <w:pStyle w:val="BodyText"/>
      </w:pPr>
      <w:r>
        <w:t xml:space="preserve">Initially, exponential distribution of</w:t>
      </w:r>
      <w:r>
        <w:t xml:space="preserve"> </w:t>
      </w:r>
      <w:r>
        <w:rPr>
          <w:iCs/>
          <w:i/>
        </w:rPr>
        <w:t xml:space="preserve">area covered by neighbouring</w:t>
      </w:r>
      <w:r>
        <w:rPr>
          <w:iCs/>
          <w:i/>
        </w:rPr>
        <w:t xml:space="preserve"> </w:t>
      </w:r>
      <w:r>
        <w:rPr>
          <w:iCs/>
          <w:i/>
        </w:rPr>
        <w:t xml:space="preserve">cells</w:t>
      </w:r>
      <w:r>
        <w:t xml:space="preserve"> </w:t>
      </w:r>
      <w:r>
        <w:t xml:space="preserve">remains exponential in both IQ mean and IQ range cases (figure</w:t>
      </w:r>
      <w:r>
        <w:t xml:space="preserve"> </w:t>
      </w:r>
      <w:r>
        <w:t xml:space="preserve">). Theil index is also exponential, although the curve is not so</w:t>
      </w:r>
      <w:r>
        <w:t xml:space="preserve"> </w:t>
      </w:r>
      <w:r>
        <w:t xml:space="preserve">unequal. Simpson index is significantly different from all three. The</w:t>
      </w:r>
      <w:r>
        <w:t xml:space="preserve"> </w:t>
      </w:r>
      <w:r>
        <w:t xml:space="preserve">HeadTail binning used within the calculation is tailored to exponential</w:t>
      </w:r>
      <w:r>
        <w:t xml:space="preserve"> </w:t>
      </w:r>
      <w:r>
        <w:t xml:space="preserve">distributions and resulting Simpson diversity is then relatively</w:t>
      </w:r>
      <w:r>
        <w:t xml:space="preserve"> </w:t>
      </w:r>
      <w:r>
        <w:t xml:space="preserve">balanced across the values. The values 1 showing a significant spike</w:t>
      </w:r>
      <w:r>
        <w:t xml:space="preserve"> </w:t>
      </w:r>
      <w:r>
        <w:t xml:space="preserve">mean that the probability that any other value is within the same bin</w:t>
      </w:r>
      <w:r>
        <w:t xml:space="preserve"> </w:t>
      </w:r>
      <w:r>
        <w:t xml:space="preserve">is 100%, hence no diversity in the area. It is typical for relatively</w:t>
      </w:r>
      <w:r>
        <w:t xml:space="preserve"> </w:t>
      </w:r>
      <w:r>
        <w:t xml:space="preserve">homogenous compact urban tissues.</w:t>
      </w:r>
    </w:p>
    <w:p>
      <w:pPr>
        <w:pStyle w:val="BodyText"/>
      </w:pPr>
      <w:r>
        <w:t xml:space="preserve">Histograms of statistical distribution of contextual versions of ‌width</w:t>
      </w:r>
      <w:r>
        <w:t xml:space="preserve"> </w:t>
      </w:r>
      <w:r>
        <w:t xml:space="preserve">of a street profile. Interquartile mean (top left), interquartile range</w:t>
      </w:r>
      <w:r>
        <w:t xml:space="preserve"> </w:t>
      </w:r>
      <w:r>
        <w:t xml:space="preserve">(top right) interdecile Theil index (bottom left), Simpson index</w:t>
      </w:r>
      <w:r>
        <w:t xml:space="preserve"> </w:t>
      </w:r>
      <w:r>
        <w:t xml:space="preserve">(bottom right).</w:t>
      </w:r>
    </w:p>
    <w:p>
      <w:pPr>
        <w:pStyle w:val="BodyText"/>
      </w:pPr>
      <w:r>
        <w:t xml:space="preserve">The third example,</w:t>
      </w:r>
      <w:r>
        <w:t xml:space="preserve"> </w:t>
      </w:r>
      <w:r>
        <w:rPr>
          <w:iCs/>
          <w:i/>
        </w:rPr>
        <w:t xml:space="preserve">‌width of a street profile</w:t>
      </w:r>
      <w:r>
        <w:t xml:space="preserve"> </w:t>
      </w:r>
      <w:r>
        <w:t xml:space="preserve">which was illustrated</w:t>
      </w:r>
      <w:r>
        <w:t xml:space="preserve"> </w:t>
      </w:r>
      <w:r>
        <w:t xml:space="preserve">on maps on previous pages, had initially specific distribution affected</w:t>
      </w:r>
      <w:r>
        <w:t xml:space="preserve"> </w:t>
      </w:r>
      <w:r>
        <w:t xml:space="preserve">by rules on which streets are designed (there were spikes for narrower</w:t>
      </w:r>
      <w:r>
        <w:t xml:space="preserve"> </w:t>
      </w:r>
      <w:r>
        <w:t xml:space="preserve">and wider streets). Figure shows that none of the contextual character</w:t>
      </w:r>
      <w:r>
        <w:t xml:space="preserve"> </w:t>
      </w:r>
      <w:r>
        <w:t xml:space="preserve">share this profile and, more importantly, all have different</w:t>
      </w:r>
      <w:r>
        <w:t xml:space="preserve"> </w:t>
      </w:r>
      <w:r>
        <w:t xml:space="preserve">distributions. IQ mean is almost ideal Gaussian distribution, IQ range</w:t>
      </w:r>
      <w:r>
        <w:t xml:space="preserve"> </w:t>
      </w:r>
      <w:r>
        <w:t xml:space="preserve">is right-skewed and truncated with a spike on 0, Theil index is again</w:t>
      </w:r>
      <w:r>
        <w:t xml:space="preserve"> </w:t>
      </w:r>
      <w:r>
        <w:t xml:space="preserve">exponential, and Simpson diversity is right-skewed, but relatively</w:t>
      </w:r>
      <w:r>
        <w:t xml:space="preserve"> </w:t>
      </w:r>
      <w:r>
        <w:t xml:space="preserve">symmetrical distribution. Even though figures - may seem similar, the</w:t>
      </w:r>
      <w:r>
        <w:t xml:space="preserve"> </w:t>
      </w:r>
      <w:r>
        <w:t xml:space="preserve">difference in distributions on figure indicates otherwise. What is</w:t>
      </w:r>
      <w:r>
        <w:t xml:space="preserve"> </w:t>
      </w:r>
      <w:r>
        <w:t xml:space="preserve">important are numerical values, not visual perception.</w:t>
      </w:r>
    </w:p>
    <w:p>
      <w:pPr>
        <w:pStyle w:val="BodyText"/>
      </w:pPr>
      <w:r>
        <w:t xml:space="preserve">Histograms of statistical distribution of contextual versions of ‌</w:t>
      </w:r>
      <w:r>
        <w:t xml:space="preserve"> </w:t>
      </w:r>
      <w:r>
        <w:t xml:space="preserve">degree of a street node. Interquartile mean (top left), interquartile</w:t>
      </w:r>
      <w:r>
        <w:t xml:space="preserve"> </w:t>
      </w:r>
      <w:r>
        <w:t xml:space="preserve">range (top right) interdecile Theil index (bottom left), Simpson index</w:t>
      </w:r>
      <w:r>
        <w:t xml:space="preserve"> </w:t>
      </w:r>
      <w:r>
        <w:t xml:space="preserve">(bottom right).</w:t>
      </w:r>
    </w:p>
    <w:p>
      <w:pPr>
        <w:pStyle w:val="BodyText"/>
      </w:pPr>
      <w:r>
        <w:t xml:space="preserve">Initially, restricted values of</w:t>
      </w:r>
      <w:r>
        <w:t xml:space="preserve"> </w:t>
      </w:r>
      <w:r>
        <w:rPr>
          <w:iCs/>
          <w:i/>
        </w:rPr>
        <w:t xml:space="preserve">degree of a street node</w:t>
      </w:r>
      <w:r>
        <w:t xml:space="preserve"> </w:t>
      </w:r>
      <w:r>
        <w:t xml:space="preserve">remained</w:t>
      </w:r>
      <w:r>
        <w:t xml:space="preserve"> </w:t>
      </w:r>
      <w:r>
        <w:t xml:space="preserve">present in IQ range (figure but not in the other contextual characters.</w:t>
      </w:r>
      <w:r>
        <w:t xml:space="preserve"> </w:t>
      </w:r>
      <w:r>
        <w:t xml:space="preserve">IQ mean is symmetrical with a large spike on 3, which is almost its</w:t>
      </w:r>
      <w:r>
        <w:t xml:space="preserve"> </w:t>
      </w:r>
      <w:r>
        <w:t xml:space="preserve">median value. Theil index is very different from previous examples and</w:t>
      </w:r>
      <w:r>
        <w:t xml:space="preserve"> </w:t>
      </w:r>
      <w:r>
        <w:t xml:space="preserve">does not follow exponential distribution this time, while the Simpson</w:t>
      </w:r>
      <w:r>
        <w:t xml:space="preserve"> </w:t>
      </w:r>
      <w:r>
        <w:t xml:space="preserve">diversity index has two spikes on 0.5 and 1.0 and relative balance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As the examples above indicate, the variety present in primary</w:t>
      </w:r>
      <w:r>
        <w:t xml:space="preserve"> </w:t>
      </w:r>
      <w:r>
        <w:t xml:space="preserve">characters remained present, in a different way, in contextual</w:t>
      </w:r>
      <w:r>
        <w:t xml:space="preserve"> </w:t>
      </w:r>
      <w:r>
        <w:t xml:space="preserve">characters as well. Complete results for all contextual characters are</w:t>
      </w:r>
      <w:r>
        <w:t xml:space="preserve"> </w:t>
      </w:r>
      <w:r>
        <w:t xml:space="preserve">available as Appendix 7.7.</w:t>
      </w:r>
    </w:p>
    <w:bookmarkEnd w:id="48"/>
    <w:bookmarkStart w:id="49" w:name="statistical-relationship-of-characters-1"/>
    <w:p>
      <w:pPr>
        <w:pStyle w:val="Heading4"/>
      </w:pPr>
      <w:r>
        <w:t xml:space="preserve">Statistical relationship of characters</w:t>
      </w:r>
    </w:p>
    <w:p>
      <w:pPr>
        <w:pStyle w:val="FirstParagraph"/>
      </w:pPr>
      <w:r>
        <w:t xml:space="preserve">The statistical relationship between contextual characters will</w:t>
      </w:r>
      <w:r>
        <w:t xml:space="preserve"> </w:t>
      </w:r>
      <w:r>
        <w:t xml:space="preserve">directly influence the results of clustering in the next steps. For</w:t>
      </w:r>
      <w:r>
        <w:t xml:space="preserve"> </w:t>
      </w:r>
      <w:r>
        <w:t xml:space="preserve">that reason, we should aim for minimisation of such relationship in</w:t>
      </w:r>
      <w:r>
        <w:t xml:space="preserve"> </w:t>
      </w:r>
      <w:r>
        <w:t xml:space="preserve">terms of Spearman’s correlation. As illustrated above, we may expect</w:t>
      </w:r>
      <w:r>
        <w:t xml:space="preserve"> </w:t>
      </w:r>
      <w:r>
        <w:t xml:space="preserve">some relations, however only selective, affected by the nature of</w:t>
      </w:r>
      <w:r>
        <w:t xml:space="preserve"> </w:t>
      </w:r>
      <w:r>
        <w:t xml:space="preserve">primary characters. Below (figure ) is a correlation matrix of</w:t>
      </w:r>
      <w:r>
        <w:t xml:space="preserve"> </w:t>
      </w:r>
      <w:r>
        <w:t xml:space="preserve">contextual characters for illustration of the measured relationship.</w:t>
      </w:r>
    </w:p>
    <w:p>
      <w:pPr>
        <w:pStyle w:val="BodyText"/>
      </w:pPr>
    </w:p>
    <w:p>
      <w:pPr>
        <w:pStyle w:val="BodyText"/>
      </w:pPr>
      <w:r>
        <w:t xml:space="preserve">Correlation matrix of contextual capturing the statistical relationship</w:t>
      </w:r>
      <w:r>
        <w:t xml:space="preserve"> </w:t>
      </w:r>
      <w:r>
        <w:t xml:space="preserve">between resulting morphometric values of contextual characters. With a</w:t>
      </w:r>
      <w:r>
        <w:t xml:space="preserve"> </w:t>
      </w:r>
      <w:r>
        <w:t xml:space="preserve">few exceptions, the relationship is none or very weak. High-quality</w:t>
      </w:r>
      <w:r>
        <w:t xml:space="preserve"> </w:t>
      </w:r>
      <w:r>
        <w:t xml:space="preserve">version of the matrix is in Appendix 7.8.</w:t>
      </w:r>
    </w:p>
    <w:p>
      <w:pPr>
        <w:pStyle w:val="BodyText"/>
      </w:pPr>
      <w:r>
        <w:t xml:space="preserve">Even though there, once again, are some characters which tend to be</w:t>
      </w:r>
      <w:r>
        <w:t xml:space="preserve"> </w:t>
      </w:r>
      <w:r>
        <w:t xml:space="preserve">correlated, the overall correlation is minimal. Such data then have the</w:t>
      </w:r>
      <w:r>
        <w:t xml:space="preserve"> </w:t>
      </w:r>
      <w:r>
        <w:t xml:space="preserve">potential to provide the meaningful, unskewed result of clustering.</w:t>
      </w:r>
    </w:p>
    <w:p>
      <w:pPr>
        <w:pStyle w:val="BodyText"/>
      </w:pPr>
      <w:r>
        <w:t xml:space="preserve">The exploration of measured primary and consequent contextual character</w:t>
      </w:r>
      <w:r>
        <w:t xml:space="preserve"> </w:t>
      </w:r>
      <w:r>
        <w:t xml:space="preserve">shows that the data comply with requirements set by the method and show</w:t>
      </w:r>
      <w:r>
        <w:t xml:space="preserve"> </w:t>
      </w:r>
      <w:r>
        <w:t xml:space="preserve">a high variety of information. It is assumed, that they describe urban</w:t>
      </w:r>
      <w:r>
        <w:t xml:space="preserve"> </w:t>
      </w:r>
      <w:r>
        <w:t xml:space="preserve">form in its structural complexity as well as cross-scale complexity.</w:t>
      </w:r>
    </w:p>
    <w:bookmarkEnd w:id="49"/>
    <w:bookmarkEnd w:id="50"/>
    <w:bookmarkStart w:id="62" w:name="cluster-analysis"/>
    <w:p>
      <w:pPr>
        <w:pStyle w:val="Heading3"/>
      </w:pPr>
      <w:r>
        <w:t xml:space="preserve">Cluster analysis</w:t>
      </w:r>
    </w:p>
    <w:p>
      <w:pPr>
        <w:pStyle w:val="FirstParagraph"/>
      </w:pPr>
      <w:r>
        <w:t xml:space="preserve">The critical point in the whole process if the identification of</w:t>
      </w:r>
      <w:r>
        <w:t xml:space="preserve"> </w:t>
      </w:r>
      <w:r>
        <w:t xml:space="preserve">distinct clusters is the clustering procedure itself. This section will</w:t>
      </w:r>
      <w:r>
        <w:t xml:space="preserve"> </w:t>
      </w:r>
      <w:r>
        <w:t xml:space="preserve">explore the results of clustering on the complete set of data and then</w:t>
      </w:r>
      <w:r>
        <w:t xml:space="preserve"> </w:t>
      </w:r>
      <w:r>
        <w:t xml:space="preserve">on sampled data, to understand the difference and possibility to lower</w:t>
      </w:r>
      <w:r>
        <w:t xml:space="preserve"> </w:t>
      </w:r>
      <w:r>
        <w:t xml:space="preserve">computational demands. Both ways will start with an assessment of an</w:t>
      </w:r>
      <w:r>
        <w:t xml:space="preserve"> </w:t>
      </w:r>
      <w:r>
        <w:t xml:space="preserve">optimal number of components based on the Bayesian Information</w:t>
      </w:r>
      <w:r>
        <w:t xml:space="preserve"> </w:t>
      </w:r>
      <w:r>
        <w:t xml:space="preserve">Criterion (BIC) and follow with Gaussian Mixture Model (GMM) clustering</w:t>
      </w:r>
      <w:r>
        <w:t xml:space="preserve"> </w:t>
      </w:r>
      <w:r>
        <w:t xml:space="preserve">itself. Furthermore, the final part of this section explores the</w:t>
      </w:r>
      <w:r>
        <w:t xml:space="preserve"> </w:t>
      </w:r>
      <w:r>
        <w:t xml:space="preserve">potential of sub-clustering, i.e., generating even more detailed</w:t>
      </w:r>
      <w:r>
        <w:t xml:space="preserve"> </w:t>
      </w:r>
      <w:r>
        <w:t xml:space="preserve">distinction of urban tissues.</w:t>
      </w:r>
    </w:p>
    <w:bookmarkStart w:id="54" w:name="complete-data"/>
    <w:p>
      <w:pPr>
        <w:pStyle w:val="Heading4"/>
      </w:pPr>
      <w:r>
        <w:t xml:space="preserve">Complete data</w:t>
      </w:r>
    </w:p>
    <w:p>
      <w:pPr>
        <w:pStyle w:val="FirstParagraph"/>
      </w:pPr>
      <w:r>
        <w:t xml:space="preserve">Clustering based on complete data is likely the key result of the whole</w:t>
      </w:r>
      <w:r>
        <w:t xml:space="preserve"> </w:t>
      </w:r>
      <w:r>
        <w:t xml:space="preserve">research. It will either support the main hypothesis or reject it</w:t>
      </w:r>
      <w:r>
        <w:t xml:space="preserve"> </w:t>
      </w:r>
      <w:r>
        <w:t xml:space="preserve">depending on the resulting clusters. GMM clustering of a complete</w:t>
      </w:r>
      <w:r>
        <w:t xml:space="preserve"> </w:t>
      </w:r>
      <w:r>
        <w:t xml:space="preserve">dataset means that all features (n=140315) are used within a training</w:t>
      </w:r>
      <w:r>
        <w:t xml:space="preserve"> </w:t>
      </w:r>
      <w:r>
        <w:t xml:space="preserve">set. It is expected that the algorithm will be able to detect clusters,</w:t>
      </w:r>
      <w:r>
        <w:t xml:space="preserve"> </w:t>
      </w:r>
      <w:r>
        <w:t xml:space="preserve">although there might be present some adverse effects of the</w:t>
      </w:r>
      <w:r>
        <w:t xml:space="preserve"> </w:t>
      </w:r>
      <w:r>
        <w:t xml:space="preserve">dimensionality curse.</w:t>
      </w:r>
    </w:p>
    <w:p>
      <w:pPr>
        <w:pStyle w:val="BodyText"/>
      </w:pPr>
      <w:r>
        <w:t xml:space="preserve">Before analysis itself, data are standardised by mean removal and</w:t>
      </w:r>
      <w:r>
        <w:t xml:space="preserve"> </w:t>
      </w:r>
      <w:r>
        <w:t xml:space="preserve">variance scaling:</w:t>
      </w:r>
    </w:p>
    <w:p>
      <w:pPr>
        <w:numPr>
          <w:ilvl w:val="0"/>
          <w:numId w:val="1169"/>
        </w:numPr>
        <w:pStyle w:val="Compact"/>
      </w:pP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s</m:t>
            </m:r>
          </m:den>
        </m:f>
      </m:oMath>
    </w:p>
    <w:p>
      <w:pPr>
        <w:pStyle w:val="FirstParagraph"/>
      </w:pPr>
      <w:r>
        <w:t xml:space="preserve">where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the mean of the training values,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standard</w:t>
      </w:r>
      <w:r>
        <w:t xml:space="preserve"> </w:t>
      </w:r>
      <w:r>
        <w:t xml:space="preserve">deviation.</w:t>
      </w:r>
    </w:p>
    <w:bookmarkStart w:id="51" w:name="bayesian-information-criterion"/>
    <w:p>
      <w:pPr>
        <w:pStyle w:val="Heading5"/>
      </w:pPr>
      <w:r>
        <w:t xml:space="preserve">Bayesian Information Criterion</w:t>
      </w:r>
    </w:p>
    <w:p>
      <w:pPr>
        <w:pStyle w:val="FirstParagraph"/>
      </w:pPr>
      <w:r>
        <w:t xml:space="preserve">To perform GMM clustering, one needs to specify the number of</w:t>
      </w:r>
      <w:r>
        <w:t xml:space="preserve"> </w:t>
      </w:r>
      <w:r>
        <w:t xml:space="preserve">components to look for. While this information is not a priori known,</w:t>
      </w:r>
      <w:r>
        <w:t xml:space="preserve"> </w:t>
      </w:r>
      <w:r>
        <w:t xml:space="preserve">one has to determine the optimal number using other methods before GMM.</w:t>
      </w:r>
      <w:r>
        <w:t xml:space="preserve"> </w:t>
      </w:r>
      <w:r>
        <w:t xml:space="preserve">In this research, the Bayesian Information Criterion is used. BIC</w:t>
      </w:r>
      <w:r>
        <w:t xml:space="preserve"> </w:t>
      </w:r>
      <w:r>
        <w:t xml:space="preserve">analysis repeatedly generates GMM clusters for a different number of</w:t>
      </w:r>
      <w:r>
        <w:t xml:space="preserve"> </w:t>
      </w:r>
      <w:r>
        <w:t xml:space="preserve">components in a range (2, 40) and measures the goodness of fit of</w:t>
      </w:r>
      <w:r>
        <w:t xml:space="preserve"> </w:t>
      </w:r>
      <w:r>
        <w:t xml:space="preserve">resulting clusters to the original dataset. The results in Prague are</w:t>
      </w:r>
      <w:r>
        <w:t xml:space="preserve"> </w:t>
      </w:r>
      <w:r>
        <w:t xml:space="preserve">shown in figure . The lower the value, the better fit.</w:t>
      </w:r>
    </w:p>
    <w:p>
      <w:pPr>
        <w:pStyle w:val="BodyText"/>
      </w:pPr>
      <w:r>
        <w:t xml:space="preserve">Bayesian Information Criterion score for the variable number of</w:t>
      </w:r>
      <w:r>
        <w:t xml:space="preserve"> </w:t>
      </w:r>
      <w:r>
        <w:t xml:space="preserve">components. Shaded area reflects .95 confidence interval, red line</w:t>
      </w:r>
      <w:r>
        <w:t xml:space="preserve"> </w:t>
      </w:r>
      <w:r>
        <w:t xml:space="preserve">marks the first significant minimum.</w:t>
      </w:r>
    </w:p>
    <w:p>
      <w:pPr>
        <w:pStyle w:val="BodyText"/>
      </w:pPr>
      <w:r>
        <w:t xml:space="preserve">The pattern shows a steep decline from a small number of components to</w:t>
      </w:r>
      <w:r>
        <w:t xml:space="preserve"> </w:t>
      </w:r>
      <w:r>
        <w:t xml:space="preserve">approximately 15 components where it starts flattening. The results</w:t>
      </w:r>
      <w:r>
        <w:t xml:space="preserve"> </w:t>
      </w:r>
      <w:r>
        <w:t xml:space="preserve">between 15 and 35 components are very similar, and then the BIC starts</w:t>
      </w:r>
      <w:r>
        <w:t xml:space="preserve"> </w:t>
      </w:r>
      <w:r>
        <w:t xml:space="preserve">growing again. That suggests that the optimal number of components for</w:t>
      </w:r>
      <w:r>
        <w:t xml:space="preserve"> </w:t>
      </w:r>
      <w:r>
        <w:t xml:space="preserve">the final clustering is between these two values. The optimum is 20 as</w:t>
      </w:r>
      <w:r>
        <w:t xml:space="preserve"> </w:t>
      </w:r>
      <w:r>
        <w:t xml:space="preserve">the value, which is the first significant minimum. It is the smallest</w:t>
      </w:r>
      <w:r>
        <w:t xml:space="preserve"> </w:t>
      </w:r>
      <w:r>
        <w:t xml:space="preserve">number after which no other is significantly (with the confidence</w:t>
      </w:r>
      <w:r>
        <w:t xml:space="preserve"> </w:t>
      </w:r>
      <w:r>
        <w:t xml:space="preserve">interval) below the achieved score. The differentiation within the</w:t>
      </w:r>
      <w:r>
        <w:t xml:space="preserve"> </w:t>
      </w:r>
      <w:r>
        <w:t xml:space="preserve">range in question is better recognisable in a zoomed figure below.</w:t>
      </w:r>
    </w:p>
    <w:p>
      <w:pPr>
        <w:pStyle w:val="BodyText"/>
      </w:pPr>
      <w:r>
        <w:t xml:space="preserve">Trimmed plot of Bayesian Information Criterion score for the variable</w:t>
      </w:r>
      <w:r>
        <w:t xml:space="preserve"> </w:t>
      </w:r>
      <w:r>
        <w:t xml:space="preserve">number of components, to see the differentiation within values. Shaded</w:t>
      </w:r>
      <w:r>
        <w:t xml:space="preserve"> </w:t>
      </w:r>
      <w:r>
        <w:t xml:space="preserve">area reflects .95 confidence interval, red line marks the first</w:t>
      </w:r>
      <w:r>
        <w:t xml:space="preserve"> </w:t>
      </w:r>
      <w:r>
        <w:t xml:space="preserve">significant minimum.</w:t>
      </w:r>
    </w:p>
    <w:p>
      <w:pPr>
        <w:pStyle w:val="BodyText"/>
      </w:pPr>
      <w:r>
        <w:t xml:space="preserve">Within the trimmed figure, it is more evident the difference between</w:t>
      </w:r>
      <w:r>
        <w:t xml:space="preserve"> </w:t>
      </w:r>
      <w:r>
        <w:t xml:space="preserve">the BIC score. The reason why 24 or 26 are not selected as optimum,</w:t>
      </w:r>
      <w:r>
        <w:t xml:space="preserve"> </w:t>
      </w:r>
      <w:r>
        <w:t xml:space="preserve">while both being smaller than 20 is the significance. The aim is to</w:t>
      </w:r>
      <w:r>
        <w:t xml:space="preserve"> </w:t>
      </w:r>
      <w:r>
        <w:t xml:space="preserve">detect the smallest optimal number of clusters as larger numbers may</w:t>
      </w:r>
      <w:r>
        <w:t xml:space="preserve"> </w:t>
      </w:r>
      <w:r>
        <w:t xml:space="preserve">have better due to overfitting. Hence we want the first significant</w:t>
      </w:r>
      <w:r>
        <w:t xml:space="preserve"> </w:t>
      </w:r>
      <w:r>
        <w:t xml:space="preserve">minimum, which is 20. 24 is below, but its confidence interval goes</w:t>
      </w:r>
      <w:r>
        <w:t xml:space="preserve"> </w:t>
      </w:r>
      <w:r>
        <w:t xml:space="preserve">above the score of 20. The same applies to 26.</w:t>
      </w:r>
    </w:p>
    <w:p>
      <w:pPr>
        <w:pStyle w:val="BodyText"/>
      </w:pPr>
      <w:r>
        <w:t xml:space="preserve">Based on the BIC results, GMM clustering of complete data will focus on</w:t>
      </w:r>
      <w:r>
        <w:t xml:space="preserve"> </w:t>
      </w:r>
      <w:r>
        <w:t xml:space="preserve">the identification of 20 components (clusters).</w:t>
      </w:r>
    </w:p>
    <w:bookmarkEnd w:id="51"/>
    <w:bookmarkStart w:id="53" w:name="distinct-clusters-as-urban-tissue-types"/>
    <w:p>
      <w:pPr>
        <w:pStyle w:val="Heading5"/>
      </w:pPr>
      <w:r>
        <w:t xml:space="preserve">Distinct clusters as urban tissue types</w:t>
      </w:r>
    </w:p>
    <w:p>
      <w:pPr>
        <w:pStyle w:val="FirstParagraph"/>
      </w:pPr>
      <w:r>
        <w:t xml:space="preserve">Gaussian Mixture Model clustering with 20 components is done using full</w:t>
      </w:r>
      <w:r>
        <w:t xml:space="preserve"> </w:t>
      </w:r>
      <w:r>
        <w:t xml:space="preserve">covariance matrix and five initialisations, from which the best is</w:t>
      </w:r>
      <w:r>
        <w:t xml:space="preserve"> </w:t>
      </w:r>
      <w:r>
        <w:t xml:space="preserve">selected based on the per-sample average log-likelihood. The complete</w:t>
      </w:r>
      <w:r>
        <w:t xml:space="preserve"> </w:t>
      </w:r>
      <w:r>
        <w:t xml:space="preserve">Jupyter notebook is available in Appendix N.</w:t>
      </w:r>
    </w:p>
    <w:p>
      <w:pPr>
        <w:pStyle w:val="BodyText"/>
      </w:pPr>
      <w:r>
        <w:t xml:space="preserve">The resulting prediction of cluster membership is shown visually on the</w:t>
      </w:r>
      <w:r>
        <w:t xml:space="preserve"> </w:t>
      </w:r>
      <w:r>
        <w:t xml:space="preserve">figure . Each feature (building/tessellation cell) is coloured</w:t>
      </w:r>
      <w:r>
        <w:t xml:space="preserve"> </w:t>
      </w:r>
      <w:r>
        <w:t xml:space="preserve">according to a cluster of the highest probability. The map shows the</w:t>
      </w:r>
      <w:r>
        <w:t xml:space="preserve"> </w:t>
      </w:r>
      <w:r>
        <w:t xml:space="preserve">delineation of distinct homogenous clusters and their spatial</w:t>
      </w:r>
      <w:r>
        <w:t xml:space="preserve"> </w:t>
      </w:r>
      <w:r>
        <w:t xml:space="preserve">distribution across the whole case study area. At this moment, it is</w:t>
      </w:r>
      <w:r>
        <w:t xml:space="preserve"> </w:t>
      </w:r>
      <w:r>
        <w:t xml:space="preserve">possible to say that the proposed method did identify the particular</w:t>
      </w:r>
      <w:r>
        <w:t xml:space="preserve"> </w:t>
      </w:r>
      <w:r>
        <w:t xml:space="preserve">type of proxy of urban tissues using the purely quantitative method</w:t>
      </w:r>
      <w:r>
        <w:t xml:space="preserve"> </w:t>
      </w:r>
      <w:r>
        <w:t xml:space="preserve">based on urban morphometrics. How well it did that will be assessed on</w:t>
      </w:r>
      <w:r>
        <w:t xml:space="preserve"> </w:t>
      </w:r>
      <w:r>
        <w:t xml:space="preserve">the following pages and later validated by other data in Chapter 8.</w:t>
      </w:r>
    </w:p>
    <w:p>
      <w:pPr>
        <w:pStyle w:val="BodyText"/>
      </w:pPr>
    </w:p>
    <w:p>
      <w:pPr>
        <w:pStyle w:val="BodyText"/>
      </w:pPr>
      <w:r>
        <w:t xml:space="preserve">Spatial distribution of 20 clusters as identified by GMM based on</w:t>
      </w:r>
      <w:r>
        <w:t xml:space="preserve"> </w:t>
      </w:r>
      <w:r>
        <w:t xml:space="preserve">complete data.</w:t>
      </w:r>
    </w:p>
    <w:p>
      <w:pPr>
        <w:pStyle w:val="BodyText"/>
      </w:pPr>
      <w:r>
        <w:t xml:space="preserve">The 20 cluster seems to be relatively well defined and based on the</w:t>
      </w:r>
      <w:r>
        <w:t xml:space="preserve"> </w:t>
      </w:r>
      <w:r>
        <w:t xml:space="preserve">first observation tend to reflect homogenous form. Even though there is</w:t>
      </w:r>
      <w:r>
        <w:t xml:space="preserve"> </w:t>
      </w:r>
      <w:r>
        <w:t xml:space="preserve">no spatial constraint in the clustering itself, results show apparent</w:t>
      </w:r>
      <w:r>
        <w:t xml:space="preserve"> </w:t>
      </w:r>
      <w:r>
        <w:t xml:space="preserve">contiguity caused by the design of contextual characters. The figure</w:t>
      </w:r>
      <w:r>
        <w:t xml:space="preserve"> </w:t>
      </w:r>
      <w:r>
        <w:t xml:space="preserve">shows detail of the section of Prague covering City Centre and the area</w:t>
      </w:r>
      <w:r>
        <w:t xml:space="preserve"> </w:t>
      </w:r>
      <w:r>
        <w:t xml:space="preserve">towards the southern boundary for better understanding of results.</w:t>
      </w:r>
    </w:p>
    <w:p>
      <w:pPr>
        <w:pStyle w:val="BodyText"/>
      </w:pPr>
      <w:r>
        <w:t xml:space="preserve">Detail of spatial distribution of 20 clusters as identified by GMM</w:t>
      </w:r>
      <w:r>
        <w:t xml:space="preserve"> </w:t>
      </w:r>
      <w:r>
        <w:t xml:space="preserve">based on complete data.</w:t>
      </w:r>
    </w:p>
    <w:p>
      <w:pPr>
        <w:pStyle w:val="BodyText"/>
      </w:pPr>
      <w:r>
        <w:t xml:space="preserve">Starting from the top left corner, where the historical core of Prague</w:t>
      </w:r>
      <w:r>
        <w:t xml:space="preserve"> </w:t>
      </w:r>
      <w:r>
        <w:t xml:space="preserve">is, we can see (id 11 in red) delineation of what could be seen as</w:t>
      </w:r>
      <w:r>
        <w:t xml:space="preserve"> </w:t>
      </w:r>
      <w:r>
        <w:t xml:space="preserve">medieval urban form, transitioning to compact perimeter blocks of</w:t>
      </w:r>
      <w:r>
        <w:t xml:space="preserve"> </w:t>
      </w:r>
      <w:r>
        <w:t xml:space="preserve">Vinohrady neighbourhood (id 5 in dark blue). That is surrounded by less</w:t>
      </w:r>
      <w:r>
        <w:t xml:space="preserve"> </w:t>
      </w:r>
      <w:r>
        <w:t xml:space="preserve">rigid heterogenous perimeter block-like tissues (id 10 in light blue)</w:t>
      </w:r>
      <w:r>
        <w:t xml:space="preserve"> </w:t>
      </w:r>
      <w:r>
        <w:t xml:space="preserve">and then fringe areas (id 7 in pink). Towards south and east are</w:t>
      </w:r>
      <w:r>
        <w:t xml:space="preserve"> </w:t>
      </w:r>
      <w:r>
        <w:t xml:space="preserve">present low-rise tissues (id 8 and 3 in lighter yellow) and modernist</w:t>
      </w:r>
      <w:r>
        <w:t xml:space="preserve"> </w:t>
      </w:r>
      <w:r>
        <w:t xml:space="preserve">developments (ids 2 and 12 in grey and green). Drawing from the pure</w:t>
      </w:r>
      <w:r>
        <w:t xml:space="preserve"> </w:t>
      </w:r>
      <w:r>
        <w:t xml:space="preserve">observation, clusters seems to be very precise and detailed and, most</w:t>
      </w:r>
      <w:r>
        <w:t xml:space="preserve"> </w:t>
      </w:r>
      <w:r>
        <w:t xml:space="preserve">importantly, meaningful in terms of their link to the concept of the</w:t>
      </w:r>
      <w:r>
        <w:t xml:space="preserve"> </w:t>
      </w:r>
      <w:r>
        <w:t xml:space="preserve">urban tissue.</w:t>
      </w:r>
    </w:p>
    <w:p>
      <w:pPr>
        <w:pStyle w:val="BodyText"/>
      </w:pPr>
      <w:r>
        <w:t xml:space="preserve">The following section describes each of the identified clusters to give</w:t>
      </w:r>
      <w:r>
        <w:t xml:space="preserve"> </w:t>
      </w:r>
      <w:r>
        <w:t xml:space="preserve">a detailed overview and understanding of what each cluster is composed.</w:t>
      </w:r>
    </w:p>
    <w:bookmarkStart w:id="52" w:name="individual-clusters"/>
    <w:p>
      <w:pPr>
        <w:pStyle w:val="Heading6"/>
      </w:pPr>
      <w:r>
        <w:t xml:space="preserve">Individual clusters</w:t>
      </w:r>
    </w:p>
    <w:p>
      <w:pPr>
        <w:pStyle w:val="FirstParagraph"/>
      </w:pPr>
      <w:r>
        <w:t xml:space="preserve">Each of the individual clusters is presented by one example (usually</w:t>
      </w:r>
      <w:r>
        <w:t xml:space="preserve"> </w:t>
      </w:r>
      <w:r>
        <w:t xml:space="preserve">the largest contiguous area) and its surroundings within 1,5km buffer.</w:t>
      </w:r>
      <w:r>
        <w:t xml:space="preserve"> </w:t>
      </w:r>
      <w:r>
        <w:t xml:space="preserve">Colour schema is the same as in figures and and will be kept throughout</w:t>
      </w:r>
      <w:r>
        <w:t xml:space="preserve"> </w:t>
      </w:r>
      <w:r>
        <w:t xml:space="preserve">the chapter. Clusters are sorted according to their ID, which is</w:t>
      </w:r>
      <w:r>
        <w:t xml:space="preserve"> </w:t>
      </w:r>
      <w:r>
        <w:t xml:space="preserve">randomly assigned.</w:t>
      </w:r>
    </w:p>
    <w:p>
      <w:pPr>
        <w:pStyle w:val="BodyText"/>
      </w:pPr>
      <w:r>
        <w:t xml:space="preserve">The first cluster (figure ), noted as 0, is composed of predominantly</w:t>
      </w:r>
      <w:r>
        <w:t xml:space="preserve"> </w:t>
      </w:r>
      <w:r>
        <w:t xml:space="preserve">low-rise, single-family housing. It has mostly residential character</w:t>
      </w:r>
      <w:r>
        <w:t xml:space="preserve"> </w:t>
      </w:r>
      <w:r>
        <w:t xml:space="preserve">and tends to be located in the outer parts of the city, further away</w:t>
      </w:r>
      <w:r>
        <w:t xml:space="preserve"> </w:t>
      </w:r>
      <w:r>
        <w:t xml:space="preserve">from the city centre. It is the largest of all clusters, with 15337</w:t>
      </w:r>
      <w:r>
        <w:t xml:space="preserve"> </w:t>
      </w:r>
      <w:r>
        <w:t xml:space="preserve">features, which is approximately 11% of all buildings in the study area.</w:t>
      </w:r>
    </w:p>
    <w:p>
      <w:pPr>
        <w:pStyle w:val="BodyText"/>
      </w:pPr>
    </w:p>
    <w:p>
      <w:pPr>
        <w:pStyle w:val="BodyText"/>
      </w:pPr>
      <w:r>
        <w:t xml:space="preserve">Example of cluster 0 and its surroundings within 1,5km buffer located</w:t>
      </w:r>
      <w:r>
        <w:t xml:space="preserve"> </w:t>
      </w:r>
      <w:r>
        <w:t xml:space="preserve">at the eastern boundary of study area. Aerial image courtesy of mapy.cz</w:t>
      </w:r>
    </w:p>
    <w:p>
      <w:pPr>
        <w:pStyle w:val="BodyText"/>
      </w:pPr>
      <w:r>
        <w:t xml:space="preserve">The cluster on figure , noted as 1, contains mostly small-scale</w:t>
      </w:r>
      <w:r>
        <w:t xml:space="preserve"> </w:t>
      </w:r>
      <w:r>
        <w:t xml:space="preserve">industry areas with small coverage, relatively small buildings. Often</w:t>
      </w:r>
      <w:r>
        <w:t xml:space="preserve"> </w:t>
      </w:r>
      <w:r>
        <w:t xml:space="preserve">is adjacent to other clusters. It tends to be located in outer rings of</w:t>
      </w:r>
      <w:r>
        <w:t xml:space="preserve"> </w:t>
      </w:r>
      <w:r>
        <w:t xml:space="preserve">the city but is overall very sparsely distributed. With only 2038 (less</w:t>
      </w:r>
      <w:r>
        <w:t xml:space="preserve"> </w:t>
      </w:r>
      <w:r>
        <w:t xml:space="preserve">than 1.5%) features is one of the smallest clusters overall.</w:t>
      </w:r>
    </w:p>
    <w:p>
      <w:pPr>
        <w:pStyle w:val="BodyText"/>
      </w:pPr>
    </w:p>
    <w:p>
      <w:pPr>
        <w:pStyle w:val="BodyText"/>
      </w:pPr>
      <w:r>
        <w:t xml:space="preserve">Example of cluster 1 and its surroundings within 1,5km buffer located</w:t>
      </w:r>
      <w:r>
        <w:t xml:space="preserve"> </w:t>
      </w:r>
      <w:r>
        <w:t xml:space="preserve">at the north-east of study area. Aerial image courtesy of mapy.cz</w:t>
      </w:r>
    </w:p>
    <w:p>
      <w:pPr>
        <w:pStyle w:val="BodyText"/>
      </w:pPr>
      <w:r>
        <w:t xml:space="preserve">Cluster 2, shown in figure is one of the urban tissue types following</w:t>
      </w:r>
      <w:r>
        <w:t xml:space="preserve"> </w:t>
      </w:r>
      <w:r>
        <w:t xml:space="preserve">modernist principles of spatial configuration, with linear buildings,</w:t>
      </w:r>
      <w:r>
        <w:t xml:space="preserve"> </w:t>
      </w:r>
      <w:r>
        <w:t xml:space="preserve">but still relatively connected street network. These areas are mostly</w:t>
      </w:r>
      <w:r>
        <w:t xml:space="preserve"> </w:t>
      </w:r>
      <w:r>
        <w:t xml:space="preserve">infills of the existing structure located within the city (except its</w:t>
      </w:r>
      <w:r>
        <w:t xml:space="preserve"> </w:t>
      </w:r>
      <w:r>
        <w:t xml:space="preserve">central part) rather than on the periphery. It is relatively abundant</w:t>
      </w:r>
      <w:r>
        <w:t xml:space="preserve"> </w:t>
      </w:r>
      <w:r>
        <w:t xml:space="preserve">with 12016 features (approximately 8.5%).</w:t>
      </w:r>
    </w:p>
    <w:p>
      <w:pPr>
        <w:pStyle w:val="BodyText"/>
      </w:pPr>
    </w:p>
    <w:p>
      <w:pPr>
        <w:pStyle w:val="BodyText"/>
      </w:pPr>
      <w:r>
        <w:t xml:space="preserve">Example of cluster 2 and its surroundings within 1,5km buffer located</w:t>
      </w:r>
      <w:r>
        <w:t xml:space="preserve"> </w:t>
      </w:r>
      <w:r>
        <w:t xml:space="preserve">at the north-west of study area. Aerial image courtesy of mapy.cz</w:t>
      </w:r>
    </w:p>
    <w:p>
      <w:pPr>
        <w:pStyle w:val="BodyText"/>
      </w:pPr>
      <w:r>
        <w:t xml:space="preserve">Cluster 3 (figure ) is one of the smaller ones. Its structure is</w:t>
      </w:r>
      <w:r>
        <w:t xml:space="preserve"> </w:t>
      </w:r>
      <w:r>
        <w:t xml:space="preserve">defined by row-houses, a typology which is not very common in Prague.</w:t>
      </w:r>
      <w:r>
        <w:t xml:space="preserve"> </w:t>
      </w:r>
      <w:r>
        <w:t xml:space="preserve">There are only 4133 features, less than 3% of all buildings scattered</w:t>
      </w:r>
      <w:r>
        <w:t xml:space="preserve"> </w:t>
      </w:r>
      <w:r>
        <w:t xml:space="preserve">mostly in peripheral locations.</w:t>
      </w:r>
    </w:p>
    <w:p>
      <w:pPr>
        <w:pStyle w:val="BodyText"/>
      </w:pPr>
    </w:p>
    <w:p>
      <w:pPr>
        <w:pStyle w:val="BodyText"/>
      </w:pPr>
      <w:r>
        <w:t xml:space="preserve">Example of cluster 3 and its surroundings within 1,5km buffer located</w:t>
      </w:r>
      <w:r>
        <w:t xml:space="preserve"> </w:t>
      </w:r>
      <w:r>
        <w:t xml:space="preserve">at the east of study area. Aerial image courtesy of mapy.cz</w:t>
      </w:r>
    </w:p>
    <w:p>
      <w:pPr>
        <w:pStyle w:val="BodyText"/>
      </w:pPr>
      <w:r>
        <w:t xml:space="preserve">Cluster 4 (figure ) is one of the types with an industrial character,</w:t>
      </w:r>
      <w:r>
        <w:t xml:space="preserve"> </w:t>
      </w:r>
      <w:r>
        <w:t xml:space="preserve">in this case being distributed as sort of infill development in the</w:t>
      </w:r>
      <w:r>
        <w:t xml:space="preserve"> </w:t>
      </w:r>
      <w:r>
        <w:t xml:space="preserve">fringe areas. It is mostly adjacent to other urban tissues, relatively</w:t>
      </w:r>
      <w:r>
        <w:t xml:space="preserve"> </w:t>
      </w:r>
      <w:r>
        <w:t xml:space="preserve">evenly distributed across the study area. It is composed of 5281, which</w:t>
      </w:r>
      <w:r>
        <w:t xml:space="preserve"> </w:t>
      </w:r>
      <w:r>
        <w:t xml:space="preserve">is 3.8% of the total number.</w:t>
      </w:r>
    </w:p>
    <w:p>
      <w:pPr>
        <w:pStyle w:val="BodyText"/>
      </w:pPr>
    </w:p>
    <w:p>
      <w:pPr>
        <w:pStyle w:val="BodyText"/>
      </w:pPr>
      <w:r>
        <w:t xml:space="preserve">Example of cluster 4 and its surroundings within 1,5km buffer located</w:t>
      </w:r>
      <w:r>
        <w:t xml:space="preserve"> </w:t>
      </w:r>
      <w:r>
        <w:t xml:space="preserve">at the south of study area. Aerial image courtesy of mapy.cz</w:t>
      </w:r>
    </w:p>
    <w:p>
      <w:pPr>
        <w:pStyle w:val="BodyText"/>
      </w:pPr>
      <w:r>
        <w:t xml:space="preserve">Cluster 5 (figure ) can be best described as compact perimeter</w:t>
      </w:r>
      <w:r>
        <w:t xml:space="preserve"> </w:t>
      </w:r>
      <w:r>
        <w:t xml:space="preserve">block-based residential area. This dense, grid-like development is</w:t>
      </w:r>
      <w:r>
        <w:t xml:space="preserve"> </w:t>
      </w:r>
      <w:r>
        <w:t xml:space="preserve">located in the central areas of the city around the historical core and</w:t>
      </w:r>
      <w:r>
        <w:t xml:space="preserve"> </w:t>
      </w:r>
      <w:r>
        <w:t xml:space="preserve">is one of the best defined urban tissues in Prague. There are 5930 of</w:t>
      </w:r>
      <w:r>
        <w:t xml:space="preserve"> </w:t>
      </w:r>
      <w:r>
        <w:t xml:space="preserve">features belonging to this cluster, which is a bit more than 4.2% of</w:t>
      </w:r>
      <w:r>
        <w:t xml:space="preserve"> </w:t>
      </w:r>
      <w:r>
        <w:t xml:space="preserve">the total count.</w:t>
      </w:r>
    </w:p>
    <w:p>
      <w:pPr>
        <w:pStyle w:val="BodyText"/>
      </w:pPr>
    </w:p>
    <w:p>
      <w:pPr>
        <w:pStyle w:val="BodyText"/>
      </w:pPr>
      <w:r>
        <w:t xml:space="preserve">Example of cluster 5 and its surroundings within 1,5km buffer located</w:t>
      </w:r>
      <w:r>
        <w:t xml:space="preserve"> </w:t>
      </w:r>
      <w:r>
        <w:t xml:space="preserve">at the centre of study area. Aerial image courtesy of mapy.cz</w:t>
      </w:r>
    </w:p>
    <w:p>
      <w:pPr>
        <w:pStyle w:val="BodyText"/>
      </w:pPr>
      <w:r>
        <w:t xml:space="preserve">Cluster 6 (figure ) is very different from the previous one as it</w:t>
      </w:r>
      <w:r>
        <w:t xml:space="preserve"> </w:t>
      </w:r>
      <w:r>
        <w:t xml:space="preserve">contains fringe low-rise, not very well defined urban tissues. These</w:t>
      </w:r>
      <w:r>
        <w:t xml:space="preserve"> </w:t>
      </w:r>
      <w:r>
        <w:t xml:space="preserve">are small-scale tissues scattered evenly around the study area,</w:t>
      </w:r>
      <w:r>
        <w:t xml:space="preserve"> </w:t>
      </w:r>
      <w:r>
        <w:t xml:space="preserve">adjacent to other types of tissues, often filling topographically</w:t>
      </w:r>
      <w:r>
        <w:t xml:space="preserve"> </w:t>
      </w:r>
      <w:r>
        <w:t xml:space="preserve">inconvenient areas. There are 10329 of these features, which is about</w:t>
      </w:r>
      <w:r>
        <w:t xml:space="preserve"> </w:t>
      </w:r>
      <w:r>
        <w:t xml:space="preserve">7.4%, so it is one of the more abundant clusters.</w:t>
      </w:r>
    </w:p>
    <w:p>
      <w:pPr>
        <w:pStyle w:val="BodyText"/>
      </w:pPr>
    </w:p>
    <w:p>
      <w:pPr>
        <w:pStyle w:val="BodyText"/>
      </w:pPr>
      <w:r>
        <w:t xml:space="preserve">Example of cluster 6 and its surroundings within 1,5km buffer located</w:t>
      </w:r>
      <w:r>
        <w:t xml:space="preserve"> </w:t>
      </w:r>
      <w:r>
        <w:t xml:space="preserve">the south-east direction from the city centre. Aerial image courtesy of</w:t>
      </w:r>
      <w:r>
        <w:t xml:space="preserve"> </w:t>
      </w:r>
      <w:r>
        <w:t xml:space="preserve">mapy.cz</w:t>
      </w:r>
    </w:p>
    <w:p>
      <w:pPr>
        <w:pStyle w:val="BodyText"/>
      </w:pPr>
      <w:r>
        <w:t xml:space="preserve">Cluster 7 (figure ) is an example of more heterogeneous area. It has a</w:t>
      </w:r>
      <w:r>
        <w:t xml:space="preserve"> </w:t>
      </w:r>
      <w:r>
        <w:t xml:space="preserve">similar character as cluster 4, but unlike that, it often contains</w:t>
      </w:r>
      <w:r>
        <w:t xml:space="preserve"> </w:t>
      </w:r>
      <w:r>
        <w:t xml:space="preserve">other types of development with a less defined structure, like</w:t>
      </w:r>
      <w:r>
        <w:t xml:space="preserve"> </w:t>
      </w:r>
      <w:r>
        <w:t xml:space="preserve">contemporary housing or office parks which do not reflect traditional</w:t>
      </w:r>
      <w:r>
        <w:t xml:space="preserve"> </w:t>
      </w:r>
      <w:r>
        <w:t xml:space="preserve">rules of spatial configuration. That leads to higher heterogeneity in</w:t>
      </w:r>
      <w:r>
        <w:t xml:space="preserve"> </w:t>
      </w:r>
      <w:r>
        <w:t xml:space="preserve">the area, making these tissues complicated to define. It consists of</w:t>
      </w:r>
      <w:r>
        <w:t xml:space="preserve"> </w:t>
      </w:r>
      <w:r>
        <w:t xml:space="preserve">4140 features, which is nearly 3% of the total amount.</w:t>
      </w:r>
    </w:p>
    <w:p>
      <w:pPr>
        <w:pStyle w:val="BodyText"/>
      </w:pPr>
    </w:p>
    <w:p>
      <w:pPr>
        <w:pStyle w:val="BodyText"/>
      </w:pPr>
      <w:r>
        <w:t xml:space="preserve">Example of cluster 7 and its surroundings within 1,5km buffer located</w:t>
      </w:r>
      <w:r>
        <w:t xml:space="preserve"> </w:t>
      </w:r>
      <w:r>
        <w:t xml:space="preserve">the souther direction from the city centre. Aerial image courtesy of</w:t>
      </w:r>
      <w:r>
        <w:t xml:space="preserve"> </w:t>
      </w:r>
      <w:r>
        <w:t xml:space="preserve">mapy.cz</w:t>
      </w:r>
    </w:p>
    <w:p>
      <w:pPr>
        <w:pStyle w:val="BodyText"/>
      </w:pPr>
      <w:r>
        <w:t xml:space="preserve">Cluster 8 (figure ) predominantly contains single-family housing in a</w:t>
      </w:r>
      <w:r>
        <w:t xml:space="preserve"> </w:t>
      </w:r>
      <w:r>
        <w:t xml:space="preserve">relatively dense setting resembling garden city movement development.</w:t>
      </w:r>
      <w:r>
        <w:t xml:space="preserve"> </w:t>
      </w:r>
      <w:r>
        <w:t xml:space="preserve">These places have interconnected network of relatively grid-like</w:t>
      </w:r>
      <w:r>
        <w:t xml:space="preserve"> </w:t>
      </w:r>
      <w:r>
        <w:t xml:space="preserve">character, with buildings adjacent to each other either as row-house</w:t>
      </w:r>
      <w:r>
        <w:t xml:space="preserve"> </w:t>
      </w:r>
      <w:r>
        <w:t xml:space="preserve">typology or similar. There are 7845 features within this cluster (5.6%).</w:t>
      </w:r>
    </w:p>
    <w:p>
      <w:pPr>
        <w:pStyle w:val="BodyText"/>
      </w:pPr>
    </w:p>
    <w:p>
      <w:pPr>
        <w:pStyle w:val="BodyText"/>
      </w:pPr>
      <w:r>
        <w:t xml:space="preserve">Example of cluster 8 and its surroundings within 1,5km buffer located</w:t>
      </w:r>
      <w:r>
        <w:t xml:space="preserve"> </w:t>
      </w:r>
      <w:r>
        <w:t xml:space="preserve">the souther direction from the city centre. Aerial image courtesy of</w:t>
      </w:r>
      <w:r>
        <w:t xml:space="preserve"> </w:t>
      </w:r>
      <w:r>
        <w:t xml:space="preserve">mapy.cz</w:t>
      </w:r>
    </w:p>
    <w:p>
      <w:pPr>
        <w:pStyle w:val="BodyText"/>
      </w:pPr>
      <w:r>
        <w:t xml:space="preserve">Cluster 9 on figure seems to identify low-rise areas of organic</w:t>
      </w:r>
      <w:r>
        <w:t xml:space="preserve"> </w:t>
      </w:r>
      <w:r>
        <w:t xml:space="preserve">development, which seems to be cores of the historical villages around</w:t>
      </w:r>
      <w:r>
        <w:t xml:space="preserve"> </w:t>
      </w:r>
      <w:r>
        <w:t xml:space="preserve">Prague. These are small-scale tissues evenly distributed in the outer</w:t>
      </w:r>
      <w:r>
        <w:t xml:space="preserve"> </w:t>
      </w:r>
      <w:r>
        <w:t xml:space="preserve">ring of development, now mostly embedded in the other development. They</w:t>
      </w:r>
      <w:r>
        <w:t xml:space="preserve"> </w:t>
      </w:r>
      <w:r>
        <w:t xml:space="preserve">compose 5.6% of total features (7862).</w:t>
      </w:r>
    </w:p>
    <w:p>
      <w:pPr>
        <w:pStyle w:val="BodyText"/>
      </w:pPr>
    </w:p>
    <w:p>
      <w:pPr>
        <w:pStyle w:val="BodyText"/>
      </w:pPr>
      <w:r>
        <w:t xml:space="preserve">Example of cluster 9 and its surroundings within 1,5km buffer located</w:t>
      </w:r>
      <w:r>
        <w:t xml:space="preserve"> </w:t>
      </w:r>
      <w:r>
        <w:t xml:space="preserve">at the south-west of the study area. Aerial image courtesy of mapy.cz</w:t>
      </w:r>
    </w:p>
    <w:p>
      <w:pPr>
        <w:pStyle w:val="BodyText"/>
      </w:pPr>
      <w:r>
        <w:t xml:space="preserve">Cluster 10 (figure ) is very often adjacent to cluster 5 (compact</w:t>
      </w:r>
      <w:r>
        <w:t xml:space="preserve"> </w:t>
      </w:r>
      <w:r>
        <w:t xml:space="preserve">blocks) or composes its own areas of block-based development. However,</w:t>
      </w:r>
      <w:r>
        <w:t xml:space="preserve"> </w:t>
      </w:r>
      <w:r>
        <w:t xml:space="preserve">unlike in cluster 5, these blocks tend to be skewed or distorted in</w:t>
      </w:r>
      <w:r>
        <w:t xml:space="preserve"> </w:t>
      </w:r>
      <w:r>
        <w:t xml:space="preserve">some other way. In some cases, this cluster could be seen as a</w:t>
      </w:r>
      <w:r>
        <w:t xml:space="preserve"> </w:t>
      </w:r>
      <w:r>
        <w:t xml:space="preserve">transitional area between homogenous compact blocks and other types of</w:t>
      </w:r>
      <w:r>
        <w:t xml:space="preserve"> </w:t>
      </w:r>
      <w:r>
        <w:t xml:space="preserve">urban tissue. These are 7203 features within this group, making 5.1% of</w:t>
      </w:r>
      <w:r>
        <w:t xml:space="preserve"> </w:t>
      </w:r>
      <w:r>
        <w:t xml:space="preserve">the total amount.</w:t>
      </w:r>
    </w:p>
    <w:p>
      <w:pPr>
        <w:pStyle w:val="BodyText"/>
      </w:pPr>
    </w:p>
    <w:p>
      <w:pPr>
        <w:pStyle w:val="BodyText"/>
      </w:pPr>
      <w:r>
        <w:t xml:space="preserve">Example of cluster 10 and its surroundings within 1,5km buffer located</w:t>
      </w:r>
      <w:r>
        <w:t xml:space="preserve"> </w:t>
      </w:r>
      <w:r>
        <w:t xml:space="preserve">next to the city centre. Aerial image courtesy of mapy.cz</w:t>
      </w:r>
    </w:p>
    <w:p>
      <w:pPr>
        <w:pStyle w:val="BodyText"/>
      </w:pPr>
      <w:r>
        <w:t xml:space="preserve">Cluster 11 (figure ) is a very straightforward one to describe as it</w:t>
      </w:r>
      <w:r>
        <w:t xml:space="preserve"> </w:t>
      </w:r>
      <w:r>
        <w:t xml:space="preserve">composes solely of historic medieval core of Prague. It includes areas</w:t>
      </w:r>
      <w:r>
        <w:t xml:space="preserve"> </w:t>
      </w:r>
      <w:r>
        <w:t xml:space="preserve">on both sides of the river and correctly excludes the area cut-out of</w:t>
      </w:r>
      <w:r>
        <w:t xml:space="preserve"> </w:t>
      </w:r>
      <w:r>
        <w:t xml:space="preserve">the Old Town, which has been demolished in 19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and rebuilt</w:t>
      </w:r>
      <w:r>
        <w:t xml:space="preserve"> </w:t>
      </w:r>
      <w:r>
        <w:t xml:space="preserve">after that [@hruuza2003urbanismus]ƒ. There are 2167 features, making</w:t>
      </w:r>
      <w:r>
        <w:t xml:space="preserve"> </w:t>
      </w:r>
      <w:r>
        <w:t xml:space="preserve">historical core one of the smallest clusters of all, composing only</w:t>
      </w:r>
      <w:r>
        <w:t xml:space="preserve"> </w:t>
      </w:r>
      <w:r>
        <w:t xml:space="preserve">1.5% of the total amount.</w:t>
      </w:r>
    </w:p>
    <w:p>
      <w:pPr>
        <w:pStyle w:val="BodyText"/>
      </w:pPr>
    </w:p>
    <w:p>
      <w:pPr>
        <w:pStyle w:val="BodyText"/>
      </w:pPr>
      <w:r>
        <w:t xml:space="preserve">Example of cluster 11 and its surroundings within 1,5km buffer located</w:t>
      </w:r>
      <w:r>
        <w:t xml:space="preserve"> </w:t>
      </w:r>
      <w:r>
        <w:t xml:space="preserve">in the city centre. Aerial image courtesy of mapy.cz</w:t>
      </w:r>
    </w:p>
    <w:p>
      <w:pPr>
        <w:pStyle w:val="BodyText"/>
      </w:pPr>
      <w:r>
        <w:t xml:space="preserve">Cluster 12 is another very distinct one. As illustrated in figure , the</w:t>
      </w:r>
      <w:r>
        <w:t xml:space="preserve"> </w:t>
      </w:r>
      <w:r>
        <w:t xml:space="preserve">origin of the development is modernist, covering large-scale modernist</w:t>
      </w:r>
      <w:r>
        <w:t xml:space="preserve"> </w:t>
      </w:r>
      <w:r>
        <w:t xml:space="preserve">housing estates. These are typical with slab buildings, the incoherent</w:t>
      </w:r>
      <w:r>
        <w:t xml:space="preserve"> </w:t>
      </w:r>
      <w:r>
        <w:t xml:space="preserve">relationship between buildings, plots and streets and large amounts of</w:t>
      </w:r>
      <w:r>
        <w:t xml:space="preserve"> </w:t>
      </w:r>
      <w:r>
        <w:t xml:space="preserve">open spaces, among other characteristics. In Prague they are almost</w:t>
      </w:r>
      <w:r>
        <w:t xml:space="preserve"> </w:t>
      </w:r>
      <w:r>
        <w:t xml:space="preserve">exclusively on the peripheral ring of the city, forming a so-called</w:t>
      </w:r>
      <w:r>
        <w:t xml:space="preserve"> </w:t>
      </w:r>
      <w:r>
        <w:t xml:space="preserve">modernist belt of Prague. They consist of 6885 features, which is 4.9%</w:t>
      </w:r>
      <w:r>
        <w:t xml:space="preserve"> </w:t>
      </w:r>
      <w:r>
        <w:t xml:space="preserve">of the total amount.</w:t>
      </w:r>
    </w:p>
    <w:p>
      <w:pPr>
        <w:pStyle w:val="BodyText"/>
      </w:pPr>
    </w:p>
    <w:p>
      <w:pPr>
        <w:pStyle w:val="BodyText"/>
      </w:pPr>
      <w:r>
        <w:t xml:space="preserve">Example of cluster 12 and its surroundings within 1,5km buffer located</w:t>
      </w:r>
      <w:r>
        <w:t xml:space="preserve"> </w:t>
      </w:r>
      <w:r>
        <w:t xml:space="preserve">on the southern edge of the city. Aerial image courtesy of mapy.cz</w:t>
      </w:r>
    </w:p>
    <w:p>
      <w:pPr>
        <w:pStyle w:val="BodyText"/>
      </w:pPr>
      <w:r>
        <w:t xml:space="preserve">Cluster 13 (figure ) is another example consisting of single-family</w:t>
      </w:r>
      <w:r>
        <w:t xml:space="preserve"> </w:t>
      </w:r>
      <w:r>
        <w:t xml:space="preserve">housing. This time it is low-density development with predominantly</w:t>
      </w:r>
      <w:r>
        <w:t xml:space="preserve"> </w:t>
      </w:r>
      <w:r>
        <w:t xml:space="preserve">detached buildings. It is typical with elongated blocks which in part</w:t>
      </w:r>
      <w:r>
        <w:t xml:space="preserve"> </w:t>
      </w:r>
      <w:r>
        <w:t xml:space="preserve">is a reaction to the underlying topography. It is a very abundant</w:t>
      </w:r>
      <w:r>
        <w:t xml:space="preserve"> </w:t>
      </w:r>
      <w:r>
        <w:t xml:space="preserve">cluster with 14992 features, making more than 10.6% of the total</w:t>
      </w:r>
      <w:r>
        <w:t xml:space="preserve"> </w:t>
      </w:r>
      <w:r>
        <w:t xml:space="preserve">amount, distributed along the periphery of the city.</w:t>
      </w:r>
    </w:p>
    <w:p>
      <w:pPr>
        <w:pStyle w:val="BodyText"/>
      </w:pPr>
    </w:p>
    <w:p>
      <w:pPr>
        <w:pStyle w:val="BodyText"/>
      </w:pPr>
      <w:r>
        <w:t xml:space="preserve">Example of cluster 13 and its surroundings within 1,5km buffer located</w:t>
      </w:r>
      <w:r>
        <w:t xml:space="preserve"> </w:t>
      </w:r>
      <w:r>
        <w:t xml:space="preserve">on the south-western edge of the city. Aerial image courtesy of mapy.cz</w:t>
      </w:r>
    </w:p>
    <w:p>
      <w:pPr>
        <w:pStyle w:val="BodyText"/>
      </w:pPr>
      <w:r>
        <w:t xml:space="preserve">Cluster 14 is distributed almost exclusively within the wider centre of</w:t>
      </w:r>
      <w:r>
        <w:t xml:space="preserve"> </w:t>
      </w:r>
      <w:r>
        <w:t xml:space="preserve">Prague, often adjacent to the homogenous compact city as is illustrated</w:t>
      </w:r>
      <w:r>
        <w:t xml:space="preserve"> </w:t>
      </w:r>
      <w:r>
        <w:t xml:space="preserve">on the figure . The cluster could be defined as an inner fringe</w:t>
      </w:r>
      <w:r>
        <w:t xml:space="preserve"> </w:t>
      </w:r>
      <w:r>
        <w:t xml:space="preserve">composed of heterogeneous developments on the edge of existing</w:t>
      </w:r>
      <w:r>
        <w:t xml:space="preserve"> </w:t>
      </w:r>
      <w:r>
        <w:t xml:space="preserve">homogenous one. There are 4984 features within it, making 3.6% of the</w:t>
      </w:r>
      <w:r>
        <w:t xml:space="preserve"> </w:t>
      </w:r>
      <w:r>
        <w:t xml:space="preserve">data.</w:t>
      </w:r>
    </w:p>
    <w:p>
      <w:pPr>
        <w:pStyle w:val="BodyText"/>
      </w:pPr>
    </w:p>
    <w:p>
      <w:pPr>
        <w:pStyle w:val="BodyText"/>
      </w:pPr>
      <w:r>
        <w:t xml:space="preserve">Example of cluster 14 and its surroundings within 1,5km buffer located</w:t>
      </w:r>
      <w:r>
        <w:t xml:space="preserve"> </w:t>
      </w:r>
      <w:r>
        <w:t xml:space="preserve">north of the city centre. Aerial image courtesy of mapy.cz</w:t>
      </w:r>
    </w:p>
    <w:p>
      <w:pPr>
        <w:pStyle w:val="BodyText"/>
      </w:pPr>
      <w:r>
        <w:t xml:space="preserve">Cluster 15 () is perimeter-block based tissue type with very</w:t>
      </w:r>
      <w:r>
        <w:t xml:space="preserve"> </w:t>
      </w:r>
      <w:r>
        <w:t xml:space="preserve">heterogeneous development in the block interiors. It has a very high</w:t>
      </w:r>
      <w:r>
        <w:t xml:space="preserve"> </w:t>
      </w:r>
      <w:r>
        <w:t xml:space="preserve">coverage area ratio located in in the city centre either as a</w:t>
      </w:r>
      <w:r>
        <w:t xml:space="preserve"> </w:t>
      </w:r>
      <w:r>
        <w:t xml:space="preserve">transitional area between medieval core and compact city or as</w:t>
      </w:r>
      <w:r>
        <w:t xml:space="preserve"> </w:t>
      </w:r>
      <w:r>
        <w:t xml:space="preserve">industrial development. There are only 3060 features within the cluster</w:t>
      </w:r>
      <w:r>
        <w:t xml:space="preserve"> </w:t>
      </w:r>
      <w:r>
        <w:t xml:space="preserve">(2.2%).</w:t>
      </w:r>
    </w:p>
    <w:p>
      <w:pPr>
        <w:pStyle w:val="BodyText"/>
      </w:pPr>
    </w:p>
    <w:p>
      <w:pPr>
        <w:pStyle w:val="BodyText"/>
      </w:pPr>
      <w:r>
        <w:t xml:space="preserve">Example of cluster 15 and its surroundings within 1,5km buffer located</w:t>
      </w:r>
      <w:r>
        <w:t xml:space="preserve"> </w:t>
      </w:r>
      <w:r>
        <w:t xml:space="preserve">north of the city centre. Aerial image courtesy of mapy.cz</w:t>
      </w:r>
    </w:p>
    <w:p>
      <w:pPr>
        <w:pStyle w:val="BodyText"/>
      </w:pPr>
      <w:r>
        <w:t xml:space="preserve">Cluster 16 () is not very straightforward to define as it is a</w:t>
      </w:r>
      <w:r>
        <w:t xml:space="preserve"> </w:t>
      </w:r>
      <w:r>
        <w:t xml:space="preserve">heterogeneous one. It mostly consists of small patches of not very well</w:t>
      </w:r>
      <w:r>
        <w:t xml:space="preserve"> </w:t>
      </w:r>
      <w:r>
        <w:t xml:space="preserve">defined tissues with the predominant role of small-scale buildings but</w:t>
      </w:r>
      <w:r>
        <w:t xml:space="preserve"> </w:t>
      </w:r>
      <w:r>
        <w:t xml:space="preserve">not exclusively. It may be seen as</w:t>
      </w:r>
      <w:r>
        <w:t xml:space="preserve"> </w:t>
      </w:r>
      <w:r>
        <w:rPr>
          <w:iCs/>
          <w:i/>
        </w:rPr>
        <w:t xml:space="preserve">other</w:t>
      </w:r>
      <w:r>
        <w:t xml:space="preserve">, combining parts of the</w:t>
      </w:r>
      <w:r>
        <w:t xml:space="preserve"> </w:t>
      </w:r>
      <w:r>
        <w:t xml:space="preserve">dataset which do not fit elsewhere, but at the same time, all places</w:t>
      </w:r>
      <w:r>
        <w:t xml:space="preserve"> </w:t>
      </w:r>
      <w:r>
        <w:t xml:space="preserve">have the similar character of being</w:t>
      </w:r>
      <w:r>
        <w:t xml:space="preserve"> </w:t>
      </w:r>
      <w:r>
        <w:rPr>
          <w:iCs/>
          <w:i/>
        </w:rPr>
        <w:t xml:space="preserve">out of sight</w:t>
      </w:r>
      <w:r>
        <w:t xml:space="preserve">. It is evenly</w:t>
      </w:r>
      <w:r>
        <w:t xml:space="preserve"> </w:t>
      </w:r>
      <w:r>
        <w:t xml:space="preserve">distributed, but not very abundant one with 3548 making approximately</w:t>
      </w:r>
      <w:r>
        <w:t xml:space="preserve"> </w:t>
      </w:r>
      <w:r>
        <w:t xml:space="preserve">2.5% of the dataset.</w:t>
      </w:r>
    </w:p>
    <w:p>
      <w:pPr>
        <w:pStyle w:val="BodyText"/>
      </w:pPr>
    </w:p>
    <w:p>
      <w:pPr>
        <w:pStyle w:val="BodyText"/>
      </w:pPr>
      <w:r>
        <w:t xml:space="preserve">Example of cluster 16 and its surroundings within 1,5km buffer located</w:t>
      </w:r>
      <w:r>
        <w:t xml:space="preserve"> </w:t>
      </w:r>
      <w:r>
        <w:t xml:space="preserve">north of the city centre. Aerial image courtesy of mapy.cz</w:t>
      </w:r>
    </w:p>
    <w:p>
      <w:pPr>
        <w:pStyle w:val="BodyText"/>
      </w:pPr>
      <w:r>
        <w:t xml:space="preserve">Cluster 17 () is another of the low-density single-family tissue types.</w:t>
      </w:r>
      <w:r>
        <w:t xml:space="preserve"> </w:t>
      </w:r>
      <w:r>
        <w:t xml:space="preserve">It has a less defined and rigid structure, and it is often adjacent to</w:t>
      </w:r>
      <w:r>
        <w:t xml:space="preserve"> </w:t>
      </w:r>
      <w:r>
        <w:t xml:space="preserve">open space. It does have a certain inner heterogeneity expressed as</w:t>
      </w:r>
      <w:r>
        <w:t xml:space="preserve"> </w:t>
      </w:r>
      <w:r>
        <w:t xml:space="preserve">various kinds of buildings from detached to row houses. Like the other</w:t>
      </w:r>
      <w:r>
        <w:t xml:space="preserve"> </w:t>
      </w:r>
      <w:r>
        <w:t xml:space="preserve">similar clusters, this is also relatively abundant with 12145 features</w:t>
      </w:r>
      <w:r>
        <w:t xml:space="preserve"> </w:t>
      </w:r>
      <w:r>
        <w:t xml:space="preserve">(8.7%).</w:t>
      </w:r>
    </w:p>
    <w:p>
      <w:pPr>
        <w:pStyle w:val="BodyText"/>
      </w:pPr>
    </w:p>
    <w:p>
      <w:pPr>
        <w:pStyle w:val="BodyText"/>
      </w:pPr>
      <w:r>
        <w:t xml:space="preserve">Example of cluster 17 and its surroundings within 1,5km buffer located</w:t>
      </w:r>
      <w:r>
        <w:t xml:space="preserve"> </w:t>
      </w:r>
      <w:r>
        <w:t xml:space="preserve">west of the city centre. Aerial image courtesy of mapy.cz</w:t>
      </w:r>
    </w:p>
    <w:p>
      <w:pPr>
        <w:pStyle w:val="BodyText"/>
      </w:pPr>
      <w:r>
        <w:t xml:space="preserve">Cluster 18 () consists of relatively independent detached areas of</w:t>
      </w:r>
      <w:r>
        <w:t xml:space="preserve"> </w:t>
      </w:r>
      <w:r>
        <w:t xml:space="preserve">low-density village-like development. Clusters can be only a strip</w:t>
      </w:r>
      <w:r>
        <w:t xml:space="preserve"> </w:t>
      </w:r>
      <w:r>
        <w:t xml:space="preserve">along the road or other open-space facing tissues. It is located mostly</w:t>
      </w:r>
      <w:r>
        <w:t xml:space="preserve"> </w:t>
      </w:r>
      <w:r>
        <w:t xml:space="preserve">on the periphery of the city and entails 8764 features (6.2%)</w:t>
      </w:r>
    </w:p>
    <w:p>
      <w:pPr>
        <w:pStyle w:val="BodyText"/>
      </w:pPr>
    </w:p>
    <w:p>
      <w:pPr>
        <w:pStyle w:val="BodyText"/>
      </w:pPr>
      <w:r>
        <w:t xml:space="preserve">Example of cluster 18 and its surroundings within 1,5km buffer located</w:t>
      </w:r>
      <w:r>
        <w:t xml:space="preserve"> </w:t>
      </w:r>
      <w:r>
        <w:t xml:space="preserve">on the north of the city. Aerial image courtesy of mapy.cz</w:t>
      </w:r>
    </w:p>
    <w:p>
      <w:pPr>
        <w:pStyle w:val="BodyText"/>
      </w:pPr>
      <w:r>
        <w:t xml:space="preserve">The last cluster, 19 illustrated on figure is industrial urban tissue</w:t>
      </w:r>
      <w:r>
        <w:t xml:space="preserve"> </w:t>
      </w:r>
      <w:r>
        <w:t xml:space="preserve">type, consisting of a mixture of large-scale and small-scale buildings,</w:t>
      </w:r>
      <w:r>
        <w:t xml:space="preserve"> </w:t>
      </w:r>
      <w:r>
        <w:t xml:space="preserve">convoluted street network and a minimum of residential use. It is only</w:t>
      </w:r>
      <w:r>
        <w:t xml:space="preserve"> </w:t>
      </w:r>
      <w:r>
        <w:t xml:space="preserve">at a few places, but of a large-scale, mostly towards the edge of the</w:t>
      </w:r>
      <w:r>
        <w:t xml:space="preserve"> </w:t>
      </w:r>
      <w:r>
        <w:t xml:space="preserve">city. There are only 1656 features within the cluster, making 1.2% of</w:t>
      </w:r>
      <w:r>
        <w:t xml:space="preserve"> </w:t>
      </w:r>
      <w:r>
        <w:t xml:space="preserve">the total amount.</w:t>
      </w:r>
    </w:p>
    <w:p>
      <w:pPr>
        <w:pStyle w:val="BodyText"/>
      </w:pPr>
    </w:p>
    <w:p>
      <w:pPr>
        <w:pStyle w:val="BodyText"/>
      </w:pPr>
      <w:r>
        <w:t xml:space="preserve">Example of cluster 19 and its surroundings within 1,5km buffer located</w:t>
      </w:r>
      <w:r>
        <w:t xml:space="preserve"> </w:t>
      </w:r>
      <w:r>
        <w:t xml:space="preserve">on the eastern edge of the city. Aerial image courtesy of mapy.cz</w:t>
      </w:r>
    </w:p>
    <w:p>
      <w:pPr>
        <w:pStyle w:val="BodyText"/>
      </w:pPr>
      <w:r>
        <w:t xml:space="preserve">From the overview is clear that some clusters are very distinct like</w:t>
      </w:r>
      <w:r>
        <w:t xml:space="preserve"> </w:t>
      </w:r>
      <w:r>
        <w:t xml:space="preserve">the historical core (11) or modernist estates (12), while others</w:t>
      </w:r>
      <w:r>
        <w:t xml:space="preserve"> </w:t>
      </w:r>
      <w:r>
        <w:t xml:space="preserve">resemble each other as is the case of low-density single-family</w:t>
      </w:r>
      <w:r>
        <w:t xml:space="preserve"> </w:t>
      </w:r>
      <w:r>
        <w:t xml:space="preserve">clusters (0, 8, 13, 17). However, even between these seemingly similar</w:t>
      </w:r>
      <w:r>
        <w:t xml:space="preserve"> </w:t>
      </w:r>
      <w:r>
        <w:t xml:space="preserve">clusters are recognisable differences. Numerical assessment of</w:t>
      </w:r>
      <w:r>
        <w:t xml:space="preserve"> </w:t>
      </w:r>
      <w:r>
        <w:t xml:space="preserve">differences between clusters is part of Chapter 8, to determine which</w:t>
      </w:r>
      <w:r>
        <w:t xml:space="preserve"> </w:t>
      </w:r>
      <w:r>
        <w:t xml:space="preserve">characters are causing the distinction and understand the clusters</w:t>
      </w:r>
      <w:r>
        <w:t xml:space="preserve"> </w:t>
      </w:r>
      <w:r>
        <w:t xml:space="preserve">based on their morphometric profiles.</w:t>
      </w:r>
    </w:p>
    <w:bookmarkEnd w:id="52"/>
    <w:bookmarkEnd w:id="53"/>
    <w:bookmarkEnd w:id="54"/>
    <w:bookmarkStart w:id="58" w:name="sampled-data"/>
    <w:p>
      <w:pPr>
        <w:pStyle w:val="Heading4"/>
      </w:pPr>
      <w:r>
        <w:t xml:space="preserve">Sampled data</w:t>
      </w:r>
    </w:p>
    <w:p>
      <w:pPr>
        <w:pStyle w:val="FirstParagraph"/>
      </w:pPr>
      <w:r>
        <w:t xml:space="preserve">Gaussian Mixture Model uses training data on the input to estimate the</w:t>
      </w:r>
      <w:r>
        <w:t xml:space="preserve"> </w:t>
      </w:r>
      <w:r>
        <w:t xml:space="preserve">optimal clustering and then predicts the probability that each feature</w:t>
      </w:r>
      <w:r>
        <w:t xml:space="preserve"> </w:t>
      </w:r>
      <w:r>
        <w:t xml:space="preserve">belongs to any of the components. That means that training data do not</w:t>
      </w:r>
      <w:r>
        <w:t xml:space="preserve"> </w:t>
      </w:r>
      <w:r>
        <w:t xml:space="preserve">have to equal the data we want to classify. The GMM and especially the</w:t>
      </w:r>
      <w:r>
        <w:t xml:space="preserve"> </w:t>
      </w:r>
      <w:r>
        <w:t xml:space="preserve">estimation of the number of components, which does GMM repeatedly,</w:t>
      </w:r>
      <w:r>
        <w:t xml:space="preserve"> </w:t>
      </w:r>
      <w:r>
        <w:t xml:space="preserve">could have relatively high computational demands as the size of the</w:t>
      </w:r>
      <w:r>
        <w:t xml:space="preserve"> </w:t>
      </w:r>
      <w:r>
        <w:t xml:space="preserve">dataset grows. The Prague example, with 140,000 features took</w:t>
      </w:r>
      <w:r>
        <w:t xml:space="preserve"> </w:t>
      </w:r>
      <w:r>
        <w:t xml:space="preserve">approximately 60 hours to measure all BIC values and do the final</w:t>
      </w:r>
      <w:r>
        <w:t xml:space="preserve"> </w:t>
      </w:r>
      <w:r>
        <w:t xml:space="preserve">clustering on a desktop computer with a 12-core Intel Xeon processor.</w:t>
      </w:r>
      <w:r>
        <w:t xml:space="preserve"> </w:t>
      </w:r>
      <w:r>
        <w:t xml:space="preserve">Running larger areas at once may get unfeasible, it is hence critical</w:t>
      </w:r>
      <w:r>
        <w:t xml:space="preserve"> </w:t>
      </w:r>
      <w:r>
        <w:t xml:space="preserve">to understand if the method can work with sampled data.</w:t>
      </w:r>
    </w:p>
    <w:p>
      <w:pPr>
        <w:pStyle w:val="BodyText"/>
      </w:pPr>
      <w:r>
        <w:t xml:space="preserve">Sampled clustering would use a randomly selected fraction of the data</w:t>
      </w:r>
      <w:r>
        <w:t xml:space="preserve"> </w:t>
      </w:r>
      <w:r>
        <w:t xml:space="preserve">as a training set and then use it for prediction on the complete data.</w:t>
      </w:r>
      <w:r>
        <w:t xml:space="preserve"> </w:t>
      </w:r>
      <w:r>
        <w:t xml:space="preserve">That might significantly reduce computational demands because they rise</w:t>
      </w:r>
      <w:r>
        <w:t xml:space="preserve"> </w:t>
      </w:r>
      <w:r>
        <w:t xml:space="preserve">exponentially with the growing dataset, but at the same time might not</w:t>
      </w:r>
      <w:r>
        <w:t xml:space="preserve"> </w:t>
      </w:r>
      <w:r>
        <w:t xml:space="preserve">provide useful results. Sampling procedure might miss some clusters</w:t>
      </w:r>
      <w:r>
        <w:t xml:space="preserve"> </w:t>
      </w:r>
      <w:r>
        <w:t xml:space="preserve">entirely (none or very few features are included in the sample) or</w:t>
      </w:r>
      <w:r>
        <w:t xml:space="preserve"> </w:t>
      </w:r>
      <w:r>
        <w:t xml:space="preserve">affect the results in another way. The following section tries to</w:t>
      </w:r>
      <w:r>
        <w:t xml:space="preserve"> </w:t>
      </w:r>
      <w:r>
        <w:t xml:space="preserve">answer some of the questions comparing the clustering based on the</w:t>
      </w:r>
      <w:r>
        <w:t xml:space="preserve"> </w:t>
      </w:r>
      <w:r>
        <w:t xml:space="preserve">complete dataset with sampled one.</w:t>
      </w:r>
    </w:p>
    <w:bookmarkStart w:id="55" w:name="sampled-bayesian-information-criterion"/>
    <w:p>
      <w:pPr>
        <w:pStyle w:val="Heading5"/>
      </w:pPr>
      <w:r>
        <w:t xml:space="preserve">Sampled Bayesian Information Criterion</w:t>
      </w:r>
    </w:p>
    <w:p>
      <w:pPr>
        <w:pStyle w:val="FirstParagraph"/>
      </w:pPr>
      <w:r>
        <w:t xml:space="preserve">Three versions of sampling are assessed - 10%, 25%, and 50% of the</w:t>
      </w:r>
      <w:r>
        <w:t xml:space="preserve"> </w:t>
      </w:r>
      <w:r>
        <w:t xml:space="preserve">dataset. Because random sampling results in different samples each</w:t>
      </w:r>
      <w:r>
        <w:t xml:space="preserve"> </w:t>
      </w:r>
      <w:r>
        <w:t xml:space="preserve">time, which could affect BIC, each option is sampled three times and</w:t>
      </w:r>
      <w:r>
        <w:t xml:space="preserve"> </w:t>
      </w:r>
      <w:r>
        <w:t xml:space="preserve">GMM is run three times on each (in total nine runs of GMM per option).</w:t>
      </w:r>
      <w:r>
        <w:t xml:space="preserve"> </w:t>
      </w:r>
      <w:r>
        <w:t xml:space="preserve">To assess the number of components, values from range 2 - 40 were</w:t>
      </w:r>
      <w:r>
        <w:t xml:space="preserve"> </w:t>
      </w:r>
      <w:r>
        <w:t xml:space="preserve">tested. BIC is measured using the complete dataset. The resulting</w:t>
      </w:r>
      <w:r>
        <w:t xml:space="preserve"> </w:t>
      </w:r>
      <w:r>
        <w:t xml:space="preserve">values are shown in figure below.</w:t>
      </w:r>
    </w:p>
    <w:p>
      <w:pPr>
        <w:pStyle w:val="BodyText"/>
      </w:pPr>
      <w:r>
        <w:t xml:space="preserve">Bayesian Information Criterion score for sampled clustering. Shaded</w:t>
      </w:r>
      <w:r>
        <w:t xml:space="preserve"> </w:t>
      </w:r>
      <w:r>
        <w:t xml:space="preserve">area reflects .95 confidence interval.</w:t>
      </w:r>
    </w:p>
    <w:p>
      <w:pPr>
        <w:pStyle w:val="BodyText"/>
      </w:pPr>
      <w:r>
        <w:t xml:space="preserve">Figure shows a striking difference between the results of 0.1 (10%)</w:t>
      </w:r>
      <w:r>
        <w:t xml:space="preserve"> </w:t>
      </w:r>
      <w:r>
        <w:t xml:space="preserve">sampling and the rest. The BIC score for this option is significantly</w:t>
      </w:r>
      <w:r>
        <w:t xml:space="preserve"> </w:t>
      </w:r>
      <w:r>
        <w:t xml:space="preserve">higher than for the rest, indicating that the sample is way too</w:t>
      </w:r>
      <w:r>
        <w:t xml:space="preserve"> </w:t>
      </w:r>
      <w:r>
        <w:t xml:space="preserve">restricted to capture the structure of the dataset and generate</w:t>
      </w:r>
      <w:r>
        <w:t xml:space="preserve"> </w:t>
      </w:r>
      <w:r>
        <w:t xml:space="preserve">meaningful clustering. Due to this difference, any differences between</w:t>
      </w:r>
      <w:r>
        <w:t xml:space="preserve"> </w:t>
      </w:r>
      <w:r>
        <w:t xml:space="preserve">the other options are not recognisable. For that reason, figure shows</w:t>
      </w:r>
      <w:r>
        <w:t xml:space="preserve"> </w:t>
      </w:r>
      <w:r>
        <w:t xml:space="preserve">the same data without 0.1 option.</w:t>
      </w:r>
    </w:p>
    <w:p>
      <w:pPr>
        <w:pStyle w:val="BodyText"/>
      </w:pPr>
      <w:r>
        <w:t xml:space="preserve">Bayesian Information Criterion score for sampled clustering excluding</w:t>
      </w:r>
      <w:r>
        <w:t xml:space="preserve"> </w:t>
      </w:r>
      <w:r>
        <w:t xml:space="preserve">0.1 sampled results. Shaded area reflects .95 confidence interval.</w:t>
      </w:r>
    </w:p>
    <w:p>
      <w:pPr>
        <w:pStyle w:val="BodyText"/>
      </w:pPr>
      <w:r>
        <w:t xml:space="preserve">All two remaining options show similar curves as was already seen in</w:t>
      </w:r>
      <w:r>
        <w:t xml:space="preserve"> </w:t>
      </w:r>
      <w:r>
        <w:t xml:space="preserve">the complete clustering. The bigger the sample is, the better results</w:t>
      </w:r>
      <w:r>
        <w:t xml:space="preserve"> </w:t>
      </w:r>
      <w:r>
        <w:t xml:space="preserve">can GMM provide. One key difference between the samples is the</w:t>
      </w:r>
      <w:r>
        <w:t xml:space="preserve"> </w:t>
      </w:r>
      <w:r>
        <w:t xml:space="preserve">resulting optimal number of components. It seems that the smaller the</w:t>
      </w:r>
      <w:r>
        <w:t xml:space="preserve"> </w:t>
      </w:r>
      <w:r>
        <w:t xml:space="preserve">sample is, the sooner BIC curve culminates, which results is a smaller</w:t>
      </w:r>
      <w:r>
        <w:t xml:space="preserve"> </w:t>
      </w:r>
      <w:r>
        <w:t xml:space="preserve">number of optimal components. 0.25 sampling culminates at 11</w:t>
      </w:r>
      <w:r>
        <w:t xml:space="preserve"> </w:t>
      </w:r>
      <w:r>
        <w:t xml:space="preserve">components, 0.5 at 15 components and 1.0 (complete data) at already</w:t>
      </w:r>
      <w:r>
        <w:t xml:space="preserve"> </w:t>
      </w:r>
      <w:r>
        <w:t xml:space="preserve">mentioned 20 components. The difference between 0.25 and 1.0 both in</w:t>
      </w:r>
      <w:r>
        <w:t xml:space="preserve"> </w:t>
      </w:r>
      <w:r>
        <w:t xml:space="preserve">terms of BIC and an optimal number of components is big, so it is</w:t>
      </w:r>
      <w:r>
        <w:t xml:space="preserve"> </w:t>
      </w:r>
      <w:r>
        <w:t xml:space="preserve">questionable if such a small sample can provide any similar results.</w:t>
      </w:r>
    </w:p>
    <w:p>
      <w:pPr>
        <w:pStyle w:val="BodyText"/>
      </w:pPr>
      <w:r>
        <w:t xml:space="preserve">Bayesian Information Criterion score for sampled clustering excluding</w:t>
      </w:r>
      <w:r>
        <w:t xml:space="preserve"> </w:t>
      </w:r>
      <w:r>
        <w:t xml:space="preserve">0.1 and 0.25 sampled results. Shaded area reflects .95 confidence</w:t>
      </w:r>
      <w:r>
        <w:t xml:space="preserve"> </w:t>
      </w:r>
      <w:r>
        <w:t xml:space="preserve">interval.</w:t>
      </w:r>
    </w:p>
    <w:p>
      <w:pPr>
        <w:pStyle w:val="BodyText"/>
      </w:pPr>
      <w:r>
        <w:t xml:space="preserve">Figure compares 0.5 and 1.0 sampling only as the difference is not so</w:t>
      </w:r>
      <w:r>
        <w:t xml:space="preserve"> </w:t>
      </w:r>
      <w:r>
        <w:t xml:space="preserve">dramatic. Unlike 1.0 sampling, where the point of culmination is not as</w:t>
      </w:r>
      <w:r>
        <w:t xml:space="preserve"> </w:t>
      </w:r>
      <w:r>
        <w:t xml:space="preserve">clear, 0.5 culminates sooner, and the curve starts ascending quicker.</w:t>
      </w:r>
      <w:r>
        <w:t xml:space="preserve"> </w:t>
      </w:r>
      <w:r>
        <w:t xml:space="preserve">That makes the decision of optimum easier. Following the same principle</w:t>
      </w:r>
      <w:r>
        <w:t xml:space="preserve"> </w:t>
      </w:r>
      <w:r>
        <w:t xml:space="preserve">as in the previous case, the first significant minimum is 15</w:t>
      </w:r>
      <w:r>
        <w:t xml:space="preserve"> </w:t>
      </w:r>
      <w:r>
        <w:t xml:space="preserve">components. The BIC score overall is worse than in non-sampled case,</w:t>
      </w:r>
      <w:r>
        <w:t xml:space="preserve"> </w:t>
      </w:r>
      <w:r>
        <w:t xml:space="preserve">but it is worth testing the similarity of the actual cluster</w:t>
      </w:r>
      <w:r>
        <w:t xml:space="preserve"> </w:t>
      </w:r>
      <w:r>
        <w:t xml:space="preserve">recognition.</w:t>
      </w:r>
    </w:p>
    <w:bookmarkEnd w:id="55"/>
    <w:bookmarkStart w:id="57" w:name="sampled-distinct-homogenous-clusters"/>
    <w:p>
      <w:pPr>
        <w:pStyle w:val="Heading5"/>
      </w:pPr>
      <w:r>
        <w:t xml:space="preserve">Sampled distinct homogenous clusters</w:t>
      </w:r>
    </w:p>
    <w:p>
      <w:pPr>
        <w:pStyle w:val="FirstParagraph"/>
      </w:pPr>
      <w:r>
        <w:t xml:space="preserve">Identification of distinct clusters based on sampled data (random</w:t>
      </w:r>
      <w:r>
        <w:t xml:space="preserve"> </w:t>
      </w:r>
      <w:r>
        <w:t xml:space="preserve">sample 50%) using 15 components results in the spatial distribution of</w:t>
      </w:r>
      <w:r>
        <w:t xml:space="preserve"> </w:t>
      </w:r>
      <w:r>
        <w:t xml:space="preserve">clusters illustrated on figure .</w:t>
      </w:r>
    </w:p>
    <w:p>
      <w:pPr>
        <w:pStyle w:val="BodyText"/>
      </w:pPr>
    </w:p>
    <w:p>
      <w:pPr>
        <w:pStyle w:val="BodyText"/>
      </w:pPr>
      <w:r>
        <w:t xml:space="preserve">Spatial distribution of clusters based on sampled data (0.5) and 15</w:t>
      </w:r>
      <w:r>
        <w:t xml:space="preserve"> </w:t>
      </w:r>
      <w:r>
        <w:t xml:space="preserve">components within the whole study area.</w:t>
      </w:r>
    </w:p>
    <w:p>
      <w:pPr>
        <w:pStyle w:val="BodyText"/>
      </w:pPr>
      <w:r>
        <w:t xml:space="preserve">Visual assessment of clustering indicates that the clusters seem to be</w:t>
      </w:r>
      <w:r>
        <w:t xml:space="preserve"> </w:t>
      </w:r>
      <w:r>
        <w:t xml:space="preserve">meaningful and could be seen as a proxy of urban tissues. Due to the</w:t>
      </w:r>
      <w:r>
        <w:t xml:space="preserve"> </w:t>
      </w:r>
      <w:r>
        <w:t xml:space="preserve">smaller number of components, some areas are showing less</w:t>
      </w:r>
      <w:r>
        <w:t xml:space="preserve"> </w:t>
      </w:r>
      <w:r>
        <w:t xml:space="preserve">differentiation than in the complete clustering, but the difference</w:t>
      </w:r>
      <w:r>
        <w:t xml:space="preserve"> </w:t>
      </w:r>
      <w:r>
        <w:t xml:space="preserve">does not seem to be in terms of correctness or wrongness of one or the</w:t>
      </w:r>
      <w:r>
        <w:t xml:space="preserve"> </w:t>
      </w:r>
      <w:r>
        <w:t xml:space="preserve">other clustering, but only in terms of the change of the resolution of</w:t>
      </w:r>
      <w:r>
        <w:t xml:space="preserve"> </w:t>
      </w:r>
      <w:r>
        <w:t xml:space="preserve">results.</w:t>
      </w:r>
    </w:p>
    <w:bookmarkStart w:id="56" w:name="Xe163ecc897753524297016c77236c82d34cbc15"/>
    <w:p>
      <w:pPr>
        <w:pStyle w:val="Heading6"/>
      </w:pPr>
      <w:r>
        <w:t xml:space="preserve">Comparison of sampled and complete clustering</w:t>
      </w:r>
    </w:p>
    <w:p>
      <w:pPr>
        <w:pStyle w:val="FirstParagraph"/>
      </w:pPr>
      <w:r>
        <w:t xml:space="preserve">Three easy-to-interpret clusters are compared 1:1 and their composition</w:t>
      </w:r>
      <w:r>
        <w:t xml:space="preserve"> </w:t>
      </w:r>
      <w:r>
        <w:t xml:space="preserve">and shape are assessed to understand what are the actual on-ground</w:t>
      </w:r>
      <w:r>
        <w:t xml:space="preserve"> </w:t>
      </w:r>
      <w:r>
        <w:t xml:space="preserve">differences between two versions of clustering apart from the different</w:t>
      </w:r>
      <w:r>
        <w:t xml:space="preserve"> </w:t>
      </w:r>
      <w:r>
        <w:t xml:space="preserve">number of components.</w:t>
      </w:r>
    </w:p>
    <w:p>
      <w:pPr>
        <w:pStyle w:val="BodyText"/>
      </w:pPr>
    </w:p>
    <w:p>
      <w:pPr>
        <w:pStyle w:val="BodyText"/>
      </w:pPr>
      <w:r>
        <w:t xml:space="preserve">Comparison of spatial distribution of cluster 5 and sampled cluster 4</w:t>
      </w:r>
      <w:r>
        <w:t xml:space="preserve"> </w:t>
      </w:r>
      <w:r>
        <w:t xml:space="preserve">in the city centre.</w:t>
      </w:r>
    </w:p>
    <w:p>
      <w:pPr>
        <w:pStyle w:val="BodyText"/>
      </w:pPr>
      <w:r>
        <w:t xml:space="preserve">Original cluster 5, capturing compact perimeter blocks, has its</w:t>
      </w:r>
      <w:r>
        <w:t xml:space="preserve"> </w:t>
      </w:r>
      <w:r>
        <w:t xml:space="preserve">counterpart in sampled cluster 4. The example of their spatial</w:t>
      </w:r>
      <w:r>
        <w:t xml:space="preserve"> </w:t>
      </w:r>
      <w:r>
        <w:t xml:space="preserve">distribution is illustrated in figure . Both versions capture mostly</w:t>
      </w:r>
      <w:r>
        <w:t xml:space="preserve"> </w:t>
      </w:r>
      <w:r>
        <w:t xml:space="preserve">the same type of urban tissue with a very similar footprint. The only</w:t>
      </w:r>
      <w:r>
        <w:t xml:space="preserve"> </w:t>
      </w:r>
      <w:r>
        <w:t xml:space="preserve">apparent difference is that sampled cluster is more inclusive (covering</w:t>
      </w:r>
      <w:r>
        <w:t xml:space="preserve"> </w:t>
      </w:r>
      <w:r>
        <w:t xml:space="preserve">larger area) than a complete cluster, likely due to the smaller overall</w:t>
      </w:r>
      <w:r>
        <w:t xml:space="preserve"> </w:t>
      </w:r>
      <w:r>
        <w:t xml:space="preserve">number of clusters (clusters needs to be naturally more abundant).</w:t>
      </w:r>
    </w:p>
    <w:p>
      <w:pPr>
        <w:pStyle w:val="BodyText"/>
      </w:pPr>
      <w:r>
        <w:t xml:space="preserve">Composition of cluster 5 and sampled cluster 4 in relation to each</w:t>
      </w:r>
      <w:r>
        <w:t xml:space="preserve"> </w:t>
      </w:r>
      <w:r>
        <w:t xml:space="preserve">other. Shows the number of features labelled as studied cluster and</w:t>
      </w:r>
      <w:r>
        <w:t xml:space="preserve"> </w:t>
      </w:r>
      <w:r>
        <w:t xml:space="preserve">their labels in the other clustering variant.</w:t>
      </w:r>
    </w:p>
    <w:p>
      <w:pPr>
        <w:pStyle w:val="BodyText"/>
      </w:pPr>
      <w:r>
        <w:t xml:space="preserve">The comparison of the composition of both clustering versions in</w:t>
      </w:r>
      <w:r>
        <w:t xml:space="preserve"> </w:t>
      </w:r>
      <w:r>
        <w:t xml:space="preserve">relation to each other on figure shows that features initially marked</w:t>
      </w:r>
      <w:r>
        <w:t xml:space="preserve"> </w:t>
      </w:r>
      <w:r>
        <w:t xml:space="preserve">as being in the complete cluster 5 are almost entirely within sampled</w:t>
      </w:r>
      <w:r>
        <w:t xml:space="preserve"> </w:t>
      </w:r>
      <w:r>
        <w:t xml:space="preserve">cluster 4. On the other hand, features labelled as sampled cluster 4</w:t>
      </w:r>
      <w:r>
        <w:t xml:space="preserve"> </w:t>
      </w:r>
      <w:r>
        <w:t xml:space="preserve">are predominantly located in complete cluster 5, but due to higher</w:t>
      </w:r>
      <w:r>
        <w:t xml:space="preserve"> </w:t>
      </w:r>
      <w:r>
        <w:t xml:space="preserve">inclusiveness also in clusters 10 and 15.</w:t>
      </w:r>
    </w:p>
    <w:p>
      <w:pPr>
        <w:pStyle w:val="BodyText"/>
      </w:pPr>
    </w:p>
    <w:p>
      <w:pPr>
        <w:pStyle w:val="BodyText"/>
      </w:pPr>
      <w:r>
        <w:t xml:space="preserve">Comparison of spatial distribution of cluster 11 and sampled cluster 9</w:t>
      </w:r>
      <w:r>
        <w:t xml:space="preserve"> </w:t>
      </w:r>
      <w:r>
        <w:t xml:space="preserve">in the historical core.</w:t>
      </w:r>
    </w:p>
    <w:p>
      <w:pPr>
        <w:pStyle w:val="BodyText"/>
      </w:pPr>
      <w:r>
        <w:t xml:space="preserve">The second example based on complete cluster 11 (figure ) representing</w:t>
      </w:r>
      <w:r>
        <w:t xml:space="preserve"> </w:t>
      </w:r>
      <w:r>
        <w:t xml:space="preserve">the historical core of Prague shows a similar story as the first one.</w:t>
      </w:r>
      <w:r>
        <w:t xml:space="preserve"> </w:t>
      </w:r>
      <w:r>
        <w:t xml:space="preserve">Both versions correctly delineate medieval urban tissue and avoid newer</w:t>
      </w:r>
      <w:r>
        <w:t xml:space="preserve"> </w:t>
      </w:r>
      <w:r>
        <w:t xml:space="preserve">redevelopment of the former Jewish quarter in the North. The difference</w:t>
      </w:r>
      <w:r>
        <w:t xml:space="preserve"> </w:t>
      </w:r>
      <w:r>
        <w:t xml:space="preserve">is in inclusiveness, where the sampled cluster covers more extensive</w:t>
      </w:r>
      <w:r>
        <w:t xml:space="preserve"> </w:t>
      </w:r>
      <w:r>
        <w:t xml:space="preserve">areas, which are in the complete clustering seen as cluster 15, the</w:t>
      </w:r>
      <w:r>
        <w:t xml:space="preserve"> </w:t>
      </w:r>
      <w:r>
        <w:t xml:space="preserve">transitional one.</w:t>
      </w:r>
    </w:p>
    <w:p>
      <w:pPr>
        <w:pStyle w:val="BodyText"/>
      </w:pPr>
      <w:r>
        <w:t xml:space="preserve">Composition of cluster 11 and sampled cluster 9 in relation to each</w:t>
      </w:r>
      <w:r>
        <w:t xml:space="preserve"> </w:t>
      </w:r>
      <w:r>
        <w:t xml:space="preserve">other. Shows the number of features labelled as studied cluster and</w:t>
      </w:r>
      <w:r>
        <w:t xml:space="preserve"> </w:t>
      </w:r>
      <w:r>
        <w:t xml:space="preserve">their labels in the other clustering variant.</w:t>
      </w:r>
    </w:p>
    <w:p>
      <w:pPr>
        <w:pStyle w:val="BodyText"/>
      </w:pPr>
      <w:r>
        <w:t xml:space="preserve">The assumption derived from the visual assessment is correct based on</w:t>
      </w:r>
      <w:r>
        <w:t xml:space="preserve"> </w:t>
      </w:r>
      <w:r>
        <w:t xml:space="preserve">the numerical data on the actual composition (figure ). Features</w:t>
      </w:r>
      <w:r>
        <w:t xml:space="preserve"> </w:t>
      </w:r>
      <w:r>
        <w:t xml:space="preserve">classified as cluster 11 in the complete clustering, are classified as</w:t>
      </w:r>
      <w:r>
        <w:t xml:space="preserve"> </w:t>
      </w:r>
      <w:r>
        <w:t xml:space="preserve">cluster 9 in sampled clustering. Features classified as cluster 9 in</w:t>
      </w:r>
      <w:r>
        <w:t xml:space="preserve"> </w:t>
      </w:r>
      <w:r>
        <w:t xml:space="preserve">sampled clustering, however, include parts of complete cluster 15 (less</w:t>
      </w:r>
      <w:r>
        <w:t xml:space="preserve"> </w:t>
      </w:r>
      <w:r>
        <w:t xml:space="preserve">than 1/3 of cluster 9 comes from 15).</w:t>
      </w:r>
    </w:p>
    <w:p>
      <w:pPr>
        <w:pStyle w:val="BodyText"/>
      </w:pPr>
    </w:p>
    <w:p>
      <w:pPr>
        <w:pStyle w:val="BodyText"/>
      </w:pPr>
      <w:r>
        <w:t xml:space="preserve">Comparison of spatial distribution of cluster 12 and sampled cluster 5</w:t>
      </w:r>
      <w:r>
        <w:t xml:space="preserve"> </w:t>
      </w:r>
      <w:r>
        <w:t xml:space="preserve">in the west of the city.</w:t>
      </w:r>
    </w:p>
    <w:p>
      <w:pPr>
        <w:pStyle w:val="BodyText"/>
      </w:pPr>
      <w:r>
        <w:t xml:space="preserve">Even more, similarity shows a comparison of large-scale modernist urban</w:t>
      </w:r>
      <w:r>
        <w:t xml:space="preserve"> </w:t>
      </w:r>
      <w:r>
        <w:t xml:space="preserve">tissues (figure ) with very few differences which could be derived from</w:t>
      </w:r>
      <w:r>
        <w:t xml:space="preserve"> </w:t>
      </w:r>
      <w:r>
        <w:t xml:space="preserve">visual observation. Even the complicated case of modernist area</w:t>
      </w:r>
      <w:r>
        <w:t xml:space="preserve"> </w:t>
      </w:r>
      <w:r>
        <w:t xml:space="preserve">mimicking perimeter blocks in the South of the example shows the same</w:t>
      </w:r>
      <w:r>
        <w:t xml:space="preserve"> </w:t>
      </w:r>
      <w:r>
        <w:t xml:space="preserve">pattern, with middle part being excluded from the rest (likely an</w:t>
      </w:r>
      <w:r>
        <w:t xml:space="preserve"> </w:t>
      </w:r>
      <w:r>
        <w:t xml:space="preserve">effect of a configuration of the street network).</w:t>
      </w:r>
    </w:p>
    <w:p>
      <w:pPr>
        <w:pStyle w:val="BodyText"/>
      </w:pPr>
      <w:r>
        <w:t xml:space="preserve">Composition of cluster 12 and sampled cluster 5 in relation to each</w:t>
      </w:r>
      <w:r>
        <w:t xml:space="preserve"> </w:t>
      </w:r>
      <w:r>
        <w:t xml:space="preserve">other. Shows the number of features labelled as studied cluster and</w:t>
      </w:r>
      <w:r>
        <w:t xml:space="preserve"> </w:t>
      </w:r>
      <w:r>
        <w:t xml:space="preserve">their labels in the other clustering variant.</w:t>
      </w:r>
    </w:p>
    <w:p>
      <w:pPr>
        <w:pStyle w:val="BodyText"/>
      </w:pPr>
      <w:r>
        <w:t xml:space="preserve">The composition of clusters is, with a few exceptions equal (figure ).</w:t>
      </w:r>
      <w:r>
        <w:t xml:space="preserve"> </w:t>
      </w:r>
      <w:r>
        <w:t xml:space="preserve">The same features which belong to cluster 12 in the complete clustering</w:t>
      </w:r>
      <w:r>
        <w:t xml:space="preserve"> </w:t>
      </w:r>
      <w:r>
        <w:t xml:space="preserve">are labelled as cluster 5 in the sampled clustering and vice versa.</w:t>
      </w:r>
    </w:p>
    <w:p>
      <w:pPr>
        <w:pStyle w:val="BodyText"/>
      </w:pPr>
    </w:p>
    <w:p>
      <w:pPr>
        <w:pStyle w:val="BodyText"/>
      </w:pPr>
      <w:r>
        <w:t xml:space="preserve">Comparison of the city centre focusing on cluster 15, which is not</w:t>
      </w:r>
      <w:r>
        <w:t xml:space="preserve"> </w:t>
      </w:r>
      <w:r>
        <w:t xml:space="preserve">present in the sampled clustering.</w:t>
      </w:r>
    </w:p>
    <w:p>
      <w:pPr>
        <w:pStyle w:val="BodyText"/>
      </w:pPr>
      <w:r>
        <w:t xml:space="preserve">Three examples above show that there is a striking similarity between</w:t>
      </w:r>
      <w:r>
        <w:t xml:space="preserve"> </w:t>
      </w:r>
      <w:r>
        <w:t xml:space="preserve">both results. However, there is a different number of clusters, so</w:t>
      </w:r>
      <w:r>
        <w:t xml:space="preserve"> </w:t>
      </w:r>
      <w:r>
        <w:t xml:space="preserve">where is the difference? The example on figure shows cluster 15 based</w:t>
      </w:r>
      <w:r>
        <w:t xml:space="preserve"> </w:t>
      </w:r>
      <w:r>
        <w:t xml:space="preserve">on complete data, which does not have its counterpart in sampled</w:t>
      </w:r>
      <w:r>
        <w:t xml:space="preserve"> </w:t>
      </w:r>
      <w:r>
        <w:t xml:space="preserve">clustering. Instead, it is split into three almost equal parts (figure</w:t>
      </w:r>
      <w:r>
        <w:t xml:space="preserve"> </w:t>
      </w:r>
      <w:r>
        <w:t xml:space="preserve">) each linked to another cluster. What was the so-called transitional</w:t>
      </w:r>
      <w:r>
        <w:t xml:space="preserve"> </w:t>
      </w:r>
      <w:r>
        <w:t xml:space="preserve">area between medieval core and historical compact city is no longer</w:t>
      </w:r>
      <w:r>
        <w:t xml:space="preserve"> </w:t>
      </w:r>
      <w:r>
        <w:t xml:space="preserve">present. That by itself is likely not a big issue, but it illustrates</w:t>
      </w:r>
      <w:r>
        <w:t xml:space="preserve"> </w:t>
      </w:r>
      <w:r>
        <w:t xml:space="preserve">the behaviour of sampled clustering with a smaller number of</w:t>
      </w:r>
      <w:r>
        <w:t xml:space="preserve"> </w:t>
      </w:r>
      <w:r>
        <w:t xml:space="preserve">components. It does not necessarily merge two similar clusters into</w:t>
      </w:r>
      <w:r>
        <w:t xml:space="preserve"> </w:t>
      </w:r>
      <w:r>
        <w:t xml:space="preserve">one, but at some places splits clusters into multiple pieces. GMM, in</w:t>
      </w:r>
      <w:r>
        <w:t xml:space="preserve"> </w:t>
      </w:r>
      <w:r>
        <w:t xml:space="preserve">this case, sees different data and hence might exclude some smaller</w:t>
      </w:r>
      <w:r>
        <w:t xml:space="preserve"> </w:t>
      </w:r>
      <w:r>
        <w:t xml:space="preserve">clusters. Because these might have been</w:t>
      </w:r>
      <w:r>
        <w:t xml:space="preserve"> </w:t>
      </w:r>
      <w:r>
        <w:rPr>
          <w:iCs/>
          <w:i/>
        </w:rPr>
        <w:t xml:space="preserve">in between</w:t>
      </w:r>
      <w:r>
        <w:t xml:space="preserve"> </w:t>
      </w:r>
      <w:r>
        <w:t xml:space="preserve">other, parts are</w:t>
      </w:r>
      <w:r>
        <w:t xml:space="preserve"> </w:t>
      </w:r>
      <w:r>
        <w:t xml:space="preserve">now closer to one and other parts closer to another cluster. The</w:t>
      </w:r>
      <w:r>
        <w:t xml:space="preserve"> </w:t>
      </w:r>
      <w:r>
        <w:t xml:space="preserve">resulting clustering should then be seen as a different perspective</w:t>
      </w:r>
      <w:r>
        <w:t xml:space="preserve"> </w:t>
      </w:r>
      <w:r>
        <w:t xml:space="preserve">using different resolution, rather than a coarser version of complete</w:t>
      </w:r>
      <w:r>
        <w:t xml:space="preserve"> </w:t>
      </w:r>
      <w:r>
        <w:t xml:space="preserve">clustering.</w:t>
      </w:r>
    </w:p>
    <w:p>
      <w:pPr>
        <w:pStyle w:val="BodyText"/>
      </w:pPr>
      <w:r>
        <w:t xml:space="preserve">composition of cluster 15 in relation to sampled clustering. Shows a</w:t>
      </w:r>
      <w:r>
        <w:t xml:space="preserve"> </w:t>
      </w:r>
      <w:r>
        <w:t xml:space="preserve">number of features labelled as studied cluster and their labels in the</w:t>
      </w:r>
      <w:r>
        <w:t xml:space="preserve"> </w:t>
      </w:r>
      <w:r>
        <w:t xml:space="preserve">other clustering variant.</w:t>
      </w:r>
    </w:p>
    <w:p>
      <w:pPr>
        <w:pStyle w:val="BodyText"/>
      </w:pPr>
      <w:r>
        <w:t xml:space="preserve">Looking onto other clusters which do not have a counterpart in sampled</w:t>
      </w:r>
      <w:r>
        <w:t xml:space="preserve"> </w:t>
      </w:r>
      <w:r>
        <w:t xml:space="preserve">clustering (apart from 15, 2, 6, 9, and 10), none of them is</w:t>
      </w:r>
      <w:r>
        <w:t xml:space="preserve"> </w:t>
      </w:r>
      <w:r>
        <w:rPr>
          <w:iCs/>
          <w:i/>
        </w:rPr>
        <w:t xml:space="preserve">swallowed</w:t>
      </w:r>
      <w:r>
        <w:t xml:space="preserve"> </w:t>
      </w:r>
      <w:r>
        <w:t xml:space="preserve">by one larger cluster. All are split into two sampled</w:t>
      </w:r>
      <w:r>
        <w:t xml:space="preserve"> </w:t>
      </w:r>
      <w:r>
        <w:t xml:space="preserve">clusters. Sometimes more equally (e.g., cluster 2 is equally split</w:t>
      </w:r>
      <w:r>
        <w:t xml:space="preserve"> </w:t>
      </w:r>
      <w:r>
        <w:t xml:space="preserve">between 10 and 14), sometimes less equally (e.g., cluster 6 is more</w:t>
      </w:r>
      <w:r>
        <w:t xml:space="preserve"> </w:t>
      </w:r>
      <w:r>
        <w:t xml:space="preserve">present in sampled cluster 0 than sampled cluster 8). This illustrates</w:t>
      </w:r>
      <w:r>
        <w:t xml:space="preserve"> </w:t>
      </w:r>
      <w:r>
        <w:t xml:space="preserve">the probabilistic rather than hierarchical nature of GMM. The full</w:t>
      </w:r>
      <w:r>
        <w:t xml:space="preserve"> </w:t>
      </w:r>
      <w:r>
        <w:t xml:space="preserve">comparison is available in Appendix 7.9.</w:t>
      </w:r>
    </w:p>
    <w:p>
      <w:pPr>
        <w:pStyle w:val="BodyText"/>
      </w:pPr>
      <w:r>
        <w:t xml:space="preserve">Depending on the aim of the study, sampled clustering could likely be</w:t>
      </w:r>
      <w:r>
        <w:t xml:space="preserve"> </w:t>
      </w:r>
      <w:r>
        <w:t xml:space="preserve">used instead of complete clustering, considering the fact that results</w:t>
      </w:r>
      <w:r>
        <w:t xml:space="preserve"> </w:t>
      </w:r>
      <w:r>
        <w:t xml:space="preserve">based on samples smaller than 50% are not precise enough. However, for</w:t>
      </w:r>
      <w:r>
        <w:t xml:space="preserve"> </w:t>
      </w:r>
      <w:r>
        <w:t xml:space="preserve">the ideal, detailed identification of urban tissues, sampled clustering</w:t>
      </w:r>
      <w:r>
        <w:t xml:space="preserve"> </w:t>
      </w:r>
      <w:r>
        <w:t xml:space="preserve">might provide sub-optimal results.</w:t>
      </w:r>
    </w:p>
    <w:bookmarkEnd w:id="56"/>
    <w:bookmarkEnd w:id="57"/>
    <w:bookmarkEnd w:id="58"/>
    <w:bookmarkStart w:id="61" w:name="sub-clustering-1"/>
    <w:p>
      <w:pPr>
        <w:pStyle w:val="Heading4"/>
      </w:pPr>
      <w:r>
        <w:t xml:space="preserve">Sub-clustering</w:t>
      </w:r>
    </w:p>
    <w:p>
      <w:pPr>
        <w:pStyle w:val="FirstParagraph"/>
      </w:pPr>
      <w:r>
        <w:t xml:space="preserve">The trial of sub-clustering, i.e., division of existing clusters,</w:t>
      </w:r>
      <w:r>
        <w:t xml:space="preserve"> </w:t>
      </w:r>
      <w:r>
        <w:t xml:space="preserve">obtained using the complete dataset will be done on two of the original</w:t>
      </w:r>
      <w:r>
        <w:t xml:space="preserve"> </w:t>
      </w:r>
      <w:r>
        <w:t xml:space="preserve">clusters, which are very different. The first example will focus on</w:t>
      </w:r>
      <w:r>
        <w:t xml:space="preserve"> </w:t>
      </w:r>
      <w:r>
        <w:t xml:space="preserve">cluster 5, compact perimeter blocks, and the second on the modernist</w:t>
      </w:r>
      <w:r>
        <w:t xml:space="preserve"> </w:t>
      </w:r>
      <w:r>
        <w:t xml:space="preserve">belt of Prague labelled as cluster 12. The assumption behind</w:t>
      </w:r>
      <w:r>
        <w:t xml:space="preserve"> </w:t>
      </w:r>
      <w:r>
        <w:t xml:space="preserve">sub-clustering is that the richness of the data may allow us to</w:t>
      </w:r>
      <w:r>
        <w:t xml:space="preserve"> </w:t>
      </w:r>
      <w:r>
        <w:t xml:space="preserve">determine differences within the cluster. These are not significant</w:t>
      </w:r>
      <w:r>
        <w:t xml:space="preserve"> </w:t>
      </w:r>
      <w:r>
        <w:t xml:space="preserve">from the perspective of the whole dataset, that is why they were not</w:t>
      </w:r>
      <w:r>
        <w:t xml:space="preserve"> </w:t>
      </w:r>
      <w:r>
        <w:t xml:space="preserve">picked initially as independent clusters, but they might be significant</w:t>
      </w:r>
      <w:r>
        <w:t xml:space="preserve"> </w:t>
      </w:r>
      <w:r>
        <w:t xml:space="preserve">internally.</w:t>
      </w:r>
    </w:p>
    <w:bookmarkStart w:id="59" w:name="compact-prague"/>
    <w:p>
      <w:pPr>
        <w:pStyle w:val="Heading5"/>
      </w:pPr>
      <w:r>
        <w:t xml:space="preserve">Compact Prague</w:t>
      </w:r>
    </w:p>
    <w:p>
      <w:pPr>
        <w:pStyle w:val="FirstParagraph"/>
      </w:pPr>
      <w:r>
        <w:t xml:space="preserve">The first case is the cluster 5, which could be interpreted as the</w:t>
      </w:r>
      <w:r>
        <w:t xml:space="preserve"> </w:t>
      </w:r>
      <w:r>
        <w:t xml:space="preserve">urban type of compact, rigid perimeter blocks. The reason for its</w:t>
      </w:r>
      <w:r>
        <w:t xml:space="preserve"> </w:t>
      </w:r>
      <w:r>
        <w:t xml:space="preserve">selection is that due to the varied topography. These blocks have to</w:t>
      </w:r>
      <w:r>
        <w:t xml:space="preserve"> </w:t>
      </w:r>
      <w:r>
        <w:t xml:space="preserve">react to the steeper surface at some places, and the perceptional</w:t>
      </w:r>
      <w:r>
        <w:t xml:space="preserve"> </w:t>
      </w:r>
      <w:r>
        <w:t xml:space="preserve">character of such areas is different from those laying on the flat</w:t>
      </w:r>
      <w:r>
        <w:t xml:space="preserve"> </w:t>
      </w:r>
      <w:r>
        <w:t xml:space="preserve">grounds.</w:t>
      </w:r>
    </w:p>
    <w:p>
      <w:pPr>
        <w:pStyle w:val="BodyText"/>
      </w:pPr>
      <w:r>
        <w:t xml:space="preserve">Sub-clustering uses contextual data of individual features within the</w:t>
      </w:r>
      <w:r>
        <w:t xml:space="preserve"> </w:t>
      </w:r>
      <w:r>
        <w:t xml:space="preserve">cluster and performs the identification of types once again, starting</w:t>
      </w:r>
      <w:r>
        <w:t xml:space="preserve"> </w:t>
      </w:r>
      <w:r>
        <w:t xml:space="preserve">from determination of the optimal number of components using BIC and</w:t>
      </w:r>
      <w:r>
        <w:t xml:space="preserve"> </w:t>
      </w:r>
      <w:r>
        <w:t xml:space="preserve">consequent training of the model and prediction of labels.</w:t>
      </w:r>
    </w:p>
    <w:p>
      <w:pPr>
        <w:pStyle w:val="BodyText"/>
      </w:pPr>
      <w:r>
        <w:t xml:space="preserve">Bayesian information criterion score for cluster 5 sub-clustering to</w:t>
      </w:r>
      <w:r>
        <w:t xml:space="preserve"> </w:t>
      </w:r>
      <w:r>
        <w:t xml:space="preserve">determine optimal number of components.</w:t>
      </w:r>
    </w:p>
    <w:p>
      <w:pPr>
        <w:pStyle w:val="BodyText"/>
      </w:pPr>
      <w:r>
        <w:t xml:space="preserve">Bayesian Information Criterion illustrated in figure indicates that</w:t>
      </w:r>
      <w:r>
        <w:t xml:space="preserve"> </w:t>
      </w:r>
      <w:r>
        <w:t xml:space="preserve">there is a scope for sub-clustering as both 2 and 3 components have a</w:t>
      </w:r>
      <w:r>
        <w:t xml:space="preserve"> </w:t>
      </w:r>
      <w:r>
        <w:t xml:space="preserve">better score than a single component. If the situation would be</w:t>
      </w:r>
      <w:r>
        <w:t xml:space="preserve"> </w:t>
      </w:r>
      <w:r>
        <w:t xml:space="preserve">otherwise, and a single component would have the lowest BIC score,</w:t>
      </w:r>
      <w:r>
        <w:t xml:space="preserve"> </w:t>
      </w:r>
      <w:r>
        <w:t xml:space="preserve">there would be no significant sub-clusters in the data and results of</w:t>
      </w:r>
      <w:r>
        <w:t xml:space="preserve"> </w:t>
      </w:r>
      <w:r>
        <w:t xml:space="preserve">forced clustering would likely suffer from discontinuity. Following the</w:t>
      </w:r>
      <w:r>
        <w:t xml:space="preserve"> </w:t>
      </w:r>
      <w:r>
        <w:t xml:space="preserve">rule of the first significant minimum, this trial works with two</w:t>
      </w:r>
      <w:r>
        <w:t xml:space="preserve"> </w:t>
      </w:r>
      <w:r>
        <w:t xml:space="preserve">components.</w:t>
      </w:r>
    </w:p>
    <w:p>
      <w:pPr>
        <w:pStyle w:val="BodyText"/>
      </w:pPr>
    </w:p>
    <w:p>
      <w:pPr>
        <w:pStyle w:val="BodyText"/>
      </w:pPr>
      <w:r>
        <w:t xml:space="preserve">Spatial distribution of sub-clusters of cluster 5 marks the distinction</w:t>
      </w:r>
      <w:r>
        <w:t xml:space="preserve"> </w:t>
      </w:r>
      <w:r>
        <w:t xml:space="preserve">between rigidly and distorted grids.</w:t>
      </w:r>
    </w:p>
    <w:p>
      <w:pPr>
        <w:pStyle w:val="BodyText"/>
      </w:pPr>
      <w:r>
        <w:t xml:space="preserve">The result of sub-clustering of cluster 5 is shown in figure . It feels</w:t>
      </w:r>
      <w:r>
        <w:t xml:space="preserve"> </w:t>
      </w:r>
      <w:r>
        <w:t xml:space="preserve">fair to conclude, that newly identified sub-clusters have a meaning and</w:t>
      </w:r>
      <w:r>
        <w:t xml:space="preserve"> </w:t>
      </w:r>
      <w:r>
        <w:t xml:space="preserve">distinguish between areas which are more rigidly gridded and those</w:t>
      </w:r>
      <w:r>
        <w:t xml:space="preserve"> </w:t>
      </w:r>
      <w:r>
        <w:t xml:space="preserve">which tend to have grid distorted.</w:t>
      </w:r>
    </w:p>
    <w:bookmarkEnd w:id="59"/>
    <w:bookmarkStart w:id="60" w:name="modernist-prague"/>
    <w:p>
      <w:pPr>
        <w:pStyle w:val="Heading5"/>
      </w:pPr>
      <w:r>
        <w:t xml:space="preserve">Modernist Prague</w:t>
      </w:r>
    </w:p>
    <w:p>
      <w:pPr>
        <w:pStyle w:val="FirstParagraph"/>
      </w:pPr>
      <w:r>
        <w:t xml:space="preserve">The second sub-clustering trial focuses on large-scale modernist</w:t>
      </w:r>
      <w:r>
        <w:t xml:space="preserve"> </w:t>
      </w:r>
      <w:r>
        <w:t xml:space="preserve">housing estates on the periphery of Prague. There is an assumption of</w:t>
      </w:r>
      <w:r>
        <w:t xml:space="preserve"> </w:t>
      </w:r>
      <w:r>
        <w:t xml:space="preserve">the inner differentiation of the relevant cluster 12 because each of</w:t>
      </w:r>
      <w:r>
        <w:t xml:space="preserve"> </w:t>
      </w:r>
      <w:r>
        <w:t xml:space="preserve">these neighbourhoods has been designed, and there were different</w:t>
      </w:r>
      <w:r>
        <w:t xml:space="preserve"> </w:t>
      </w:r>
      <w:r>
        <w:t xml:space="preserve">authors and approaches in different places and periods of development</w:t>
      </w:r>
      <w:r>
        <w:t xml:space="preserve"> </w:t>
      </w:r>
      <w:r>
        <w:t xml:space="preserve">[@hruuza2003urbanismus]. It is assumed that morphometric data should</w:t>
      </w:r>
      <w:r>
        <w:t xml:space="preserve"> </w:t>
      </w:r>
      <w:r>
        <w:t xml:space="preserve">be able to reflect this difference.</w:t>
      </w:r>
    </w:p>
    <w:p>
      <w:pPr>
        <w:pStyle w:val="BodyText"/>
      </w:pPr>
      <w:r>
        <w:t xml:space="preserve">Bayesian information criterion score for cluster 12 sub-clustering to</w:t>
      </w:r>
      <w:r>
        <w:t xml:space="preserve"> </w:t>
      </w:r>
      <w:r>
        <w:t xml:space="preserve">determine optimal number of components.</w:t>
      </w:r>
    </w:p>
    <w:p>
      <w:pPr>
        <w:pStyle w:val="BodyText"/>
      </w:pPr>
      <w:r>
        <w:t xml:space="preserve">BIC results on figure indicates that subdivision of the cluster is</w:t>
      </w:r>
      <w:r>
        <w:t xml:space="preserve"> </w:t>
      </w:r>
      <w:r>
        <w:t xml:space="preserve">significantly better than a single group with all the options between 2</w:t>
      </w:r>
      <w:r>
        <w:t xml:space="preserve"> </w:t>
      </w:r>
      <w:r>
        <w:t xml:space="preserve">and 7 having a lower score that one component. The first significant</w:t>
      </w:r>
      <w:r>
        <w:t xml:space="preserve"> </w:t>
      </w:r>
      <w:r>
        <w:t xml:space="preserve">minimum, in this case, are three components.</w:t>
      </w:r>
    </w:p>
    <w:p>
      <w:pPr>
        <w:pStyle w:val="BodyText"/>
      </w:pPr>
    </w:p>
    <w:p>
      <w:pPr>
        <w:pStyle w:val="BodyText"/>
      </w:pPr>
      <w:r>
        <w:t xml:space="preserve">Spatial distribution of sub-clusters of cluster 12 showing the</w:t>
      </w:r>
      <w:r>
        <w:t xml:space="preserve"> </w:t>
      </w:r>
      <w:r>
        <w:t xml:space="preserve">different location of all three groups.</w:t>
      </w:r>
    </w:p>
    <w:p>
      <w:pPr>
        <w:pStyle w:val="BodyText"/>
      </w:pPr>
      <w:r>
        <w:t xml:space="preserve">The map on the figure shows the whole cluster 12 divided into three</w:t>
      </w:r>
      <w:r>
        <w:t xml:space="preserve"> </w:t>
      </w:r>
      <w:r>
        <w:t xml:space="preserve">sub-clusters. The interesting case is the green group, located</w:t>
      </w:r>
      <w:r>
        <w:t xml:space="preserve"> </w:t>
      </w:r>
      <w:r>
        <w:t xml:space="preserve">exclusively on the western edge of the study area. The fact that it is</w:t>
      </w:r>
      <w:r>
        <w:t xml:space="preserve"> </w:t>
      </w:r>
      <w:r>
        <w:t xml:space="preserve">not present anywhere else indicates that sub-clustering indicates that</w:t>
      </w:r>
      <w:r>
        <w:t xml:space="preserve"> </w:t>
      </w:r>
      <w:r>
        <w:t xml:space="preserve">results are not affected by randomness. A closer look at the</w:t>
      </w:r>
      <w:r>
        <w:t xml:space="preserve"> </w:t>
      </w:r>
      <w:r>
        <w:t xml:space="preserve">differences as illustrated on the figure shows why these tissues are</w:t>
      </w:r>
      <w:r>
        <w:t xml:space="preserve"> </w:t>
      </w:r>
      <w:r>
        <w:t xml:space="preserve">split in such a way. The green sub-cluster has large blocks and a</w:t>
      </w:r>
      <w:r>
        <w:t xml:space="preserve"> </w:t>
      </w:r>
      <w:r>
        <w:t xml:space="preserve">circular character. The red one tends to be a large-scale orthogonal</w:t>
      </w:r>
      <w:r>
        <w:t xml:space="preserve"> </w:t>
      </w:r>
      <w:r>
        <w:t xml:space="preserve">configuration, while blue is smaller-scale more compact urban tissue.</w:t>
      </w:r>
    </w:p>
    <w:p>
      <w:pPr>
        <w:pStyle w:val="BodyText"/>
      </w:pPr>
      <w:r>
        <w:t xml:space="preserve">Comparison of examples of sub-clusters of cluster 12 illustrating the</w:t>
      </w:r>
      <w:r>
        <w:t xml:space="preserve"> </w:t>
      </w:r>
      <w:r>
        <w:t xml:space="preserve">structural differences.</w:t>
      </w:r>
    </w:p>
    <w:p>
      <w:pPr>
        <w:pStyle w:val="BodyText"/>
      </w:pPr>
      <w:r>
        <w:t xml:space="preserve">Both examples above indicate that there is a scope for sub-clustering</w:t>
      </w:r>
      <w:r>
        <w:t xml:space="preserve"> </w:t>
      </w:r>
      <w:r>
        <w:t xml:space="preserve">if the research using this method needs a more refined level of detail.</w:t>
      </w:r>
      <w:r>
        <w:t xml:space="preserve"> </w:t>
      </w:r>
      <w:r>
        <w:t xml:space="preserve">As noted above, sub-clustering ability depends on the internal</w:t>
      </w:r>
      <w:r>
        <w:t xml:space="preserve"> </w:t>
      </w:r>
      <w:r>
        <w:t xml:space="preserve">homogeneity of each cluster, and it may not be possible in some cases.</w:t>
      </w:r>
      <w:r>
        <w:t xml:space="preserve"> </w:t>
      </w:r>
      <w:r>
        <w:t xml:space="preserve">However, in cases where this possibility is available, results show</w:t>
      </w:r>
      <w:r>
        <w:t xml:space="preserve"> </w:t>
      </w:r>
      <w:r>
        <w:t xml:space="preserve">meaningful patterns, enabled by the richness of the morphometric</w:t>
      </w:r>
      <w:r>
        <w:t xml:space="preserve"> </w:t>
      </w:r>
      <w:r>
        <w:t xml:space="preserve">dataset.</w:t>
      </w:r>
    </w:p>
    <w:bookmarkEnd w:id="60"/>
    <w:bookmarkEnd w:id="61"/>
    <w:bookmarkEnd w:id="62"/>
    <w:bookmarkEnd w:id="63"/>
    <w:bookmarkStart w:id="6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This chapter took morphometric elements organised within the relational</w:t>
      </w:r>
      <w:r>
        <w:t xml:space="preserve"> </w:t>
      </w:r>
      <w:r>
        <w:t xml:space="preserve">framework of urban form and defined the rich set of characters to be</w:t>
      </w:r>
      <w:r>
        <w:t xml:space="preserve"> </w:t>
      </w:r>
      <w:r>
        <w:t xml:space="preserve">used within the rest of the study. Morphometric characters, divided</w:t>
      </w:r>
      <w:r>
        <w:t xml:space="preserve"> </w:t>
      </w:r>
      <w:r>
        <w:t xml:space="preserve">into 74 primary and 296 contextual characters were then tested on the</w:t>
      </w:r>
      <w:r>
        <w:t xml:space="preserve"> </w:t>
      </w:r>
      <w:r>
        <w:t xml:space="preserve">case of Prague. As the set followed specific rules driving its</w:t>
      </w:r>
      <w:r>
        <w:t xml:space="preserve"> </w:t>
      </w:r>
      <w:r>
        <w:t xml:space="preserve">definition, it proved to provide a complex multi-scale characterisation</w:t>
      </w:r>
      <w:r>
        <w:t xml:space="preserve"> </w:t>
      </w:r>
      <w:r>
        <w:t xml:space="preserve">of the local context of each individual building. That served as an</w:t>
      </w:r>
      <w:r>
        <w:t xml:space="preserve"> </w:t>
      </w:r>
      <w:r>
        <w:t xml:space="preserve">input of cluster analysis using Gaussian Mixture Model method, which</w:t>
      </w:r>
      <w:r>
        <w:t xml:space="preserve"> </w:t>
      </w:r>
      <w:r>
        <w:t xml:space="preserve">delineated 20 potential types of urban tissues within the fabric of the</w:t>
      </w:r>
      <w:r>
        <w:t xml:space="preserve"> </w:t>
      </w:r>
      <w:r>
        <w:t xml:space="preserve">city.</w:t>
      </w:r>
    </w:p>
    <w:p>
      <w:pPr>
        <w:pStyle w:val="BodyText"/>
      </w:pPr>
      <w:r>
        <w:t xml:space="preserve">While the validation is left for Chapter 8, results of clustering</w:t>
      </w:r>
      <w:r>
        <w:t xml:space="preserve"> </w:t>
      </w:r>
      <w:r>
        <w:t xml:space="preserve">illustrated on previous pages indicate that the morphometric method of</w:t>
      </w:r>
      <w:r>
        <w:t xml:space="preserve"> </w:t>
      </w:r>
      <w:r>
        <w:t xml:space="preserve">identification of urban tissues and their types has a potential. The</w:t>
      </w:r>
      <w:r>
        <w:t xml:space="preserve"> </w:t>
      </w:r>
      <w:r>
        <w:t xml:space="preserve">outcome of the Gaussian Mixture Model learning procedure does match the</w:t>
      </w:r>
      <w:r>
        <w:t xml:space="preserve"> </w:t>
      </w:r>
      <w:r>
        <w:t xml:space="preserve">expectations of what a tissue type should be. The question remains what</w:t>
      </w:r>
      <w:r>
        <w:t xml:space="preserve"> </w:t>
      </w:r>
      <w:r>
        <w:t xml:space="preserve">the relation of these clusters to the actual concept of urban tissues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One should be aware that cluster is a numerical, morphometric</w:t>
      </w:r>
      <w:r>
        <w:t xml:space="preserve"> </w:t>
      </w:r>
      <w:r>
        <w:t xml:space="preserve">statistical</w:t>
      </w:r>
      <w:r>
        <w:t xml:space="preserve"> </w:t>
      </w:r>
      <w:r>
        <w:rPr>
          <w:bCs/>
          <w:b/>
        </w:rPr>
        <w:t xml:space="preserve">proxy</w:t>
      </w:r>
      <w:r>
        <w:t xml:space="preserve"> </w:t>
      </w:r>
      <w:r>
        <w:t xml:space="preserve">of urban tissue, not its definition and</w:t>
      </w:r>
      <w:r>
        <w:t xml:space="preserve"> </w:t>
      </w:r>
      <w:r>
        <w:t xml:space="preserve">replacement. GMM clustering is non-deterministic, so boundaries are not</w:t>
      </w:r>
      <w:r>
        <w:t xml:space="preserve"> </w:t>
      </w:r>
      <w:r>
        <w:t xml:space="preserve">fixed, but rather indicative. It is not a ground truth (there is no</w:t>
      </w:r>
      <w:r>
        <w:t xml:space="preserve"> </w:t>
      </w:r>
      <w:r>
        <w:t xml:space="preserve">ground truth at all in fact), and the meaning of clusters and relation</w:t>
      </w:r>
      <w:r>
        <w:t xml:space="preserve"> </w:t>
      </w:r>
      <w:r>
        <w:t xml:space="preserve">between them has to be determined and interpreted before any further</w:t>
      </w:r>
      <w:r>
        <w:t xml:space="preserve"> </w:t>
      </w:r>
      <w:r>
        <w:t xml:space="preserve">steps. The one approach on how to do so is proposed in the next chapter.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7b86e438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387f082c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cebfcc7d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7cc89fe4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fd23932f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bcc5f24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ea63e02b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c9be6b2a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f5f50f4f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69a63b9e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fb5c8216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8820b3b9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2c232144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2b45298e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59b0f1bf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fea02bab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1">
    <w:nsid w:val="620d3bff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32">
    <w:nsid w:val="d9c62f89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133">
    <w:nsid w:val="afbf48b2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134">
    <w:nsid w:val="dec97073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135">
    <w:nsid w:val="aa48b470"/>
    <w:multiLevelType w:val="multilevel"/>
    <w:lvl w:ilvl="0">
      <w:start w:val="35"/>
      <w:numFmt w:val="decimal"/>
      <w:lvlText w:val="%1."/>
      <w:lvlJc w:val="left"/>
      <w:pPr>
        <w:ind w:left="720" w:hanging="480"/>
      </w:pPr>
    </w:lvl>
    <w:lvl w:ilvl="1">
      <w:start w:val="35"/>
      <w:numFmt w:val="decimal"/>
      <w:lvlText w:val="%2."/>
      <w:lvlJc w:val="left"/>
      <w:pPr>
        <w:ind w:left="1440" w:hanging="480"/>
      </w:pPr>
    </w:lvl>
    <w:lvl w:ilvl="2">
      <w:start w:val="35"/>
      <w:numFmt w:val="decimal"/>
      <w:lvlText w:val="%3."/>
      <w:lvlJc w:val="left"/>
      <w:pPr>
        <w:ind w:left="2160" w:hanging="480"/>
      </w:pPr>
    </w:lvl>
    <w:lvl w:ilvl="3">
      <w:start w:val="35"/>
      <w:numFmt w:val="decimal"/>
      <w:lvlText w:val="%4."/>
      <w:lvlJc w:val="left"/>
      <w:pPr>
        <w:ind w:left="2880" w:hanging="480"/>
      </w:pPr>
    </w:lvl>
    <w:lvl w:ilvl="4">
      <w:start w:val="35"/>
      <w:numFmt w:val="decimal"/>
      <w:lvlText w:val="%5."/>
      <w:lvlJc w:val="left"/>
      <w:pPr>
        <w:ind w:left="3600" w:hanging="480"/>
      </w:pPr>
    </w:lvl>
    <w:lvl w:ilvl="5">
      <w:start w:val="35"/>
      <w:numFmt w:val="decimal"/>
      <w:lvlText w:val="%6."/>
      <w:lvlJc w:val="left"/>
      <w:pPr>
        <w:ind w:left="4320" w:hanging="480"/>
      </w:pPr>
    </w:lvl>
    <w:lvl w:ilvl="6">
      <w:start w:val="35"/>
      <w:numFmt w:val="decimal"/>
      <w:lvlText w:val="%7."/>
      <w:lvlJc w:val="left"/>
      <w:pPr>
        <w:ind w:left="5040" w:hanging="480"/>
      </w:pPr>
    </w:lvl>
    <w:lvl w:ilvl="7">
      <w:start w:val="35"/>
      <w:numFmt w:val="decimal"/>
      <w:lvlText w:val="%8."/>
      <w:lvlJc w:val="left"/>
      <w:pPr>
        <w:ind w:left="5760" w:hanging="480"/>
      </w:pPr>
    </w:lvl>
    <w:lvl w:ilvl="8">
      <w:start w:val="35"/>
      <w:numFmt w:val="decimal"/>
      <w:lvlText w:val="%9."/>
      <w:lvlJc w:val="left"/>
      <w:pPr>
        <w:ind w:left="6480" w:hanging="480"/>
      </w:pPr>
    </w:lvl>
  </w:abstractNum>
  <w:abstractNum w:abstractNumId="994136">
    <w:nsid w:val="1c859790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abstractNum w:abstractNumId="994137">
    <w:nsid w:val="8d2ae5ff"/>
    <w:multiLevelType w:val="multilevel"/>
    <w:lvl w:ilvl="0">
      <w:start w:val="37"/>
      <w:numFmt w:val="decimal"/>
      <w:lvlText w:val="%1."/>
      <w:lvlJc w:val="left"/>
      <w:pPr>
        <w:ind w:left="720" w:hanging="480"/>
      </w:pPr>
    </w:lvl>
    <w:lvl w:ilvl="1">
      <w:start w:val="37"/>
      <w:numFmt w:val="decimal"/>
      <w:lvlText w:val="%2."/>
      <w:lvlJc w:val="left"/>
      <w:pPr>
        <w:ind w:left="1440" w:hanging="480"/>
      </w:pPr>
    </w:lvl>
    <w:lvl w:ilvl="2">
      <w:start w:val="37"/>
      <w:numFmt w:val="decimal"/>
      <w:lvlText w:val="%3."/>
      <w:lvlJc w:val="left"/>
      <w:pPr>
        <w:ind w:left="2160" w:hanging="480"/>
      </w:pPr>
    </w:lvl>
    <w:lvl w:ilvl="3">
      <w:start w:val="37"/>
      <w:numFmt w:val="decimal"/>
      <w:lvlText w:val="%4."/>
      <w:lvlJc w:val="left"/>
      <w:pPr>
        <w:ind w:left="2880" w:hanging="480"/>
      </w:pPr>
    </w:lvl>
    <w:lvl w:ilvl="4">
      <w:start w:val="37"/>
      <w:numFmt w:val="decimal"/>
      <w:lvlText w:val="%5."/>
      <w:lvlJc w:val="left"/>
      <w:pPr>
        <w:ind w:left="3600" w:hanging="480"/>
      </w:pPr>
    </w:lvl>
    <w:lvl w:ilvl="5">
      <w:start w:val="37"/>
      <w:numFmt w:val="decimal"/>
      <w:lvlText w:val="%6."/>
      <w:lvlJc w:val="left"/>
      <w:pPr>
        <w:ind w:left="4320" w:hanging="480"/>
      </w:pPr>
    </w:lvl>
    <w:lvl w:ilvl="6">
      <w:start w:val="37"/>
      <w:numFmt w:val="decimal"/>
      <w:lvlText w:val="%7."/>
      <w:lvlJc w:val="left"/>
      <w:pPr>
        <w:ind w:left="5040" w:hanging="480"/>
      </w:pPr>
    </w:lvl>
    <w:lvl w:ilvl="7">
      <w:start w:val="37"/>
      <w:numFmt w:val="decimal"/>
      <w:lvlText w:val="%8."/>
      <w:lvlJc w:val="left"/>
      <w:pPr>
        <w:ind w:left="5760" w:hanging="480"/>
      </w:pPr>
    </w:lvl>
    <w:lvl w:ilvl="8">
      <w:start w:val="37"/>
      <w:numFmt w:val="decimal"/>
      <w:lvlText w:val="%9."/>
      <w:lvlJc w:val="left"/>
      <w:pPr>
        <w:ind w:left="6480" w:hanging="480"/>
      </w:pPr>
    </w:lvl>
  </w:abstractNum>
  <w:abstractNum w:abstractNumId="994138">
    <w:nsid w:val="1992625e"/>
    <w:multiLevelType w:val="multilevel"/>
    <w:lvl w:ilvl="0">
      <w:start w:val="38"/>
      <w:numFmt w:val="decimal"/>
      <w:lvlText w:val="%1."/>
      <w:lvlJc w:val="left"/>
      <w:pPr>
        <w:ind w:left="720" w:hanging="480"/>
      </w:pPr>
    </w:lvl>
    <w:lvl w:ilvl="1">
      <w:start w:val="38"/>
      <w:numFmt w:val="decimal"/>
      <w:lvlText w:val="%2."/>
      <w:lvlJc w:val="left"/>
      <w:pPr>
        <w:ind w:left="1440" w:hanging="480"/>
      </w:pPr>
    </w:lvl>
    <w:lvl w:ilvl="2">
      <w:start w:val="38"/>
      <w:numFmt w:val="decimal"/>
      <w:lvlText w:val="%3."/>
      <w:lvlJc w:val="left"/>
      <w:pPr>
        <w:ind w:left="2160" w:hanging="480"/>
      </w:pPr>
    </w:lvl>
    <w:lvl w:ilvl="3">
      <w:start w:val="38"/>
      <w:numFmt w:val="decimal"/>
      <w:lvlText w:val="%4."/>
      <w:lvlJc w:val="left"/>
      <w:pPr>
        <w:ind w:left="2880" w:hanging="480"/>
      </w:pPr>
    </w:lvl>
    <w:lvl w:ilvl="4">
      <w:start w:val="38"/>
      <w:numFmt w:val="decimal"/>
      <w:lvlText w:val="%5."/>
      <w:lvlJc w:val="left"/>
      <w:pPr>
        <w:ind w:left="3600" w:hanging="480"/>
      </w:pPr>
    </w:lvl>
    <w:lvl w:ilvl="5">
      <w:start w:val="38"/>
      <w:numFmt w:val="decimal"/>
      <w:lvlText w:val="%6."/>
      <w:lvlJc w:val="left"/>
      <w:pPr>
        <w:ind w:left="4320" w:hanging="480"/>
      </w:pPr>
    </w:lvl>
    <w:lvl w:ilvl="6">
      <w:start w:val="38"/>
      <w:numFmt w:val="decimal"/>
      <w:lvlText w:val="%7."/>
      <w:lvlJc w:val="left"/>
      <w:pPr>
        <w:ind w:left="5040" w:hanging="480"/>
      </w:pPr>
    </w:lvl>
    <w:lvl w:ilvl="7">
      <w:start w:val="38"/>
      <w:numFmt w:val="decimal"/>
      <w:lvlText w:val="%8."/>
      <w:lvlJc w:val="left"/>
      <w:pPr>
        <w:ind w:left="5760" w:hanging="480"/>
      </w:pPr>
    </w:lvl>
    <w:lvl w:ilvl="8">
      <w:start w:val="38"/>
      <w:numFmt w:val="decimal"/>
      <w:lvlText w:val="%9."/>
      <w:lvlJc w:val="left"/>
      <w:pPr>
        <w:ind w:left="6480" w:hanging="480"/>
      </w:pPr>
    </w:lvl>
  </w:abstractNum>
  <w:abstractNum w:abstractNumId="994139">
    <w:nsid w:val="9e9b2515"/>
    <w:multiLevelType w:val="multilevel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abstractNum w:abstractNumId="994140">
    <w:nsid w:val="a12cdf0f"/>
    <w:multiLevelType w:val="multilevel"/>
    <w:lvl w:ilvl="0">
      <w:start w:val="40"/>
      <w:numFmt w:val="decimal"/>
      <w:lvlText w:val="%1."/>
      <w:lvlJc w:val="left"/>
      <w:pPr>
        <w:ind w:left="720" w:hanging="480"/>
      </w:pPr>
    </w:lvl>
    <w:lvl w:ilvl="1">
      <w:start w:val="40"/>
      <w:numFmt w:val="decimal"/>
      <w:lvlText w:val="%2."/>
      <w:lvlJc w:val="left"/>
      <w:pPr>
        <w:ind w:left="1440" w:hanging="480"/>
      </w:pPr>
    </w:lvl>
    <w:lvl w:ilvl="2">
      <w:start w:val="40"/>
      <w:numFmt w:val="decimal"/>
      <w:lvlText w:val="%3."/>
      <w:lvlJc w:val="left"/>
      <w:pPr>
        <w:ind w:left="2160" w:hanging="480"/>
      </w:pPr>
    </w:lvl>
    <w:lvl w:ilvl="3">
      <w:start w:val="40"/>
      <w:numFmt w:val="decimal"/>
      <w:lvlText w:val="%4."/>
      <w:lvlJc w:val="left"/>
      <w:pPr>
        <w:ind w:left="2880" w:hanging="480"/>
      </w:pPr>
    </w:lvl>
    <w:lvl w:ilvl="4">
      <w:start w:val="40"/>
      <w:numFmt w:val="decimal"/>
      <w:lvlText w:val="%5."/>
      <w:lvlJc w:val="left"/>
      <w:pPr>
        <w:ind w:left="3600" w:hanging="480"/>
      </w:pPr>
    </w:lvl>
    <w:lvl w:ilvl="5">
      <w:start w:val="40"/>
      <w:numFmt w:val="decimal"/>
      <w:lvlText w:val="%6."/>
      <w:lvlJc w:val="left"/>
      <w:pPr>
        <w:ind w:left="4320" w:hanging="480"/>
      </w:pPr>
    </w:lvl>
    <w:lvl w:ilvl="6">
      <w:start w:val="40"/>
      <w:numFmt w:val="decimal"/>
      <w:lvlText w:val="%7."/>
      <w:lvlJc w:val="left"/>
      <w:pPr>
        <w:ind w:left="5040" w:hanging="480"/>
      </w:pPr>
    </w:lvl>
    <w:lvl w:ilvl="7">
      <w:start w:val="40"/>
      <w:numFmt w:val="decimal"/>
      <w:lvlText w:val="%8."/>
      <w:lvlJc w:val="left"/>
      <w:pPr>
        <w:ind w:left="5760" w:hanging="480"/>
      </w:pPr>
    </w:lvl>
    <w:lvl w:ilvl="8">
      <w:start w:val="40"/>
      <w:numFmt w:val="decimal"/>
      <w:lvlText w:val="%9."/>
      <w:lvlJc w:val="left"/>
      <w:pPr>
        <w:ind w:left="6480" w:hanging="480"/>
      </w:pPr>
    </w:lvl>
  </w:abstractNum>
  <w:abstractNum w:abstractNumId="994141">
    <w:nsid w:val="ed2a4a89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4142">
    <w:nsid w:val="4a0a4372"/>
    <w:multiLevelType w:val="multilevel"/>
    <w:lvl w:ilvl="0">
      <w:start w:val="42"/>
      <w:numFmt w:val="decimal"/>
      <w:lvlText w:val="%1."/>
      <w:lvlJc w:val="left"/>
      <w:pPr>
        <w:ind w:left="720" w:hanging="480"/>
      </w:pPr>
    </w:lvl>
    <w:lvl w:ilvl="1">
      <w:start w:val="42"/>
      <w:numFmt w:val="decimal"/>
      <w:lvlText w:val="%2."/>
      <w:lvlJc w:val="left"/>
      <w:pPr>
        <w:ind w:left="1440" w:hanging="480"/>
      </w:pPr>
    </w:lvl>
    <w:lvl w:ilvl="2">
      <w:start w:val="42"/>
      <w:numFmt w:val="decimal"/>
      <w:lvlText w:val="%3."/>
      <w:lvlJc w:val="left"/>
      <w:pPr>
        <w:ind w:left="2160" w:hanging="480"/>
      </w:pPr>
    </w:lvl>
    <w:lvl w:ilvl="3">
      <w:start w:val="42"/>
      <w:numFmt w:val="decimal"/>
      <w:lvlText w:val="%4."/>
      <w:lvlJc w:val="left"/>
      <w:pPr>
        <w:ind w:left="2880" w:hanging="480"/>
      </w:pPr>
    </w:lvl>
    <w:lvl w:ilvl="4">
      <w:start w:val="42"/>
      <w:numFmt w:val="decimal"/>
      <w:lvlText w:val="%5."/>
      <w:lvlJc w:val="left"/>
      <w:pPr>
        <w:ind w:left="3600" w:hanging="480"/>
      </w:pPr>
    </w:lvl>
    <w:lvl w:ilvl="5">
      <w:start w:val="42"/>
      <w:numFmt w:val="decimal"/>
      <w:lvlText w:val="%6."/>
      <w:lvlJc w:val="left"/>
      <w:pPr>
        <w:ind w:left="4320" w:hanging="480"/>
      </w:pPr>
    </w:lvl>
    <w:lvl w:ilvl="6">
      <w:start w:val="42"/>
      <w:numFmt w:val="decimal"/>
      <w:lvlText w:val="%7."/>
      <w:lvlJc w:val="left"/>
      <w:pPr>
        <w:ind w:left="5040" w:hanging="480"/>
      </w:pPr>
    </w:lvl>
    <w:lvl w:ilvl="7">
      <w:start w:val="42"/>
      <w:numFmt w:val="decimal"/>
      <w:lvlText w:val="%8."/>
      <w:lvlJc w:val="left"/>
      <w:pPr>
        <w:ind w:left="5760" w:hanging="480"/>
      </w:pPr>
    </w:lvl>
    <w:lvl w:ilvl="8">
      <w:start w:val="42"/>
      <w:numFmt w:val="decimal"/>
      <w:lvlText w:val="%9."/>
      <w:lvlJc w:val="left"/>
      <w:pPr>
        <w:ind w:left="6480" w:hanging="480"/>
      </w:pPr>
    </w:lvl>
  </w:abstractNum>
  <w:abstractNum w:abstractNumId="994143">
    <w:nsid w:val="2b039f1c"/>
    <w:multiLevelType w:val="multilevel"/>
    <w:lvl w:ilvl="0">
      <w:start w:val="43"/>
      <w:numFmt w:val="decimal"/>
      <w:lvlText w:val="%1."/>
      <w:lvlJc w:val="left"/>
      <w:pPr>
        <w:ind w:left="720" w:hanging="480"/>
      </w:pPr>
    </w:lvl>
    <w:lvl w:ilvl="1">
      <w:start w:val="43"/>
      <w:numFmt w:val="decimal"/>
      <w:lvlText w:val="%2."/>
      <w:lvlJc w:val="left"/>
      <w:pPr>
        <w:ind w:left="1440" w:hanging="480"/>
      </w:pPr>
    </w:lvl>
    <w:lvl w:ilvl="2">
      <w:start w:val="43"/>
      <w:numFmt w:val="decimal"/>
      <w:lvlText w:val="%3."/>
      <w:lvlJc w:val="left"/>
      <w:pPr>
        <w:ind w:left="2160" w:hanging="480"/>
      </w:pPr>
    </w:lvl>
    <w:lvl w:ilvl="3">
      <w:start w:val="43"/>
      <w:numFmt w:val="decimal"/>
      <w:lvlText w:val="%4."/>
      <w:lvlJc w:val="left"/>
      <w:pPr>
        <w:ind w:left="2880" w:hanging="480"/>
      </w:pPr>
    </w:lvl>
    <w:lvl w:ilvl="4">
      <w:start w:val="43"/>
      <w:numFmt w:val="decimal"/>
      <w:lvlText w:val="%5."/>
      <w:lvlJc w:val="left"/>
      <w:pPr>
        <w:ind w:left="3600" w:hanging="480"/>
      </w:pPr>
    </w:lvl>
    <w:lvl w:ilvl="5">
      <w:start w:val="43"/>
      <w:numFmt w:val="decimal"/>
      <w:lvlText w:val="%6."/>
      <w:lvlJc w:val="left"/>
      <w:pPr>
        <w:ind w:left="4320" w:hanging="480"/>
      </w:pPr>
    </w:lvl>
    <w:lvl w:ilvl="6">
      <w:start w:val="43"/>
      <w:numFmt w:val="decimal"/>
      <w:lvlText w:val="%7."/>
      <w:lvlJc w:val="left"/>
      <w:pPr>
        <w:ind w:left="5040" w:hanging="480"/>
      </w:pPr>
    </w:lvl>
    <w:lvl w:ilvl="7">
      <w:start w:val="43"/>
      <w:numFmt w:val="decimal"/>
      <w:lvlText w:val="%8."/>
      <w:lvlJc w:val="left"/>
      <w:pPr>
        <w:ind w:left="5760" w:hanging="480"/>
      </w:pPr>
    </w:lvl>
    <w:lvl w:ilvl="8">
      <w:start w:val="43"/>
      <w:numFmt w:val="decimal"/>
      <w:lvlText w:val="%9."/>
      <w:lvlJc w:val="left"/>
      <w:pPr>
        <w:ind w:left="6480" w:hanging="480"/>
      </w:pPr>
    </w:lvl>
  </w:abstractNum>
  <w:abstractNum w:abstractNumId="994144">
    <w:nsid w:val="6226b85b"/>
    <w:multiLevelType w:val="multilevel"/>
    <w:lvl w:ilvl="0">
      <w:start w:val="44"/>
      <w:numFmt w:val="decimal"/>
      <w:lvlText w:val="%1."/>
      <w:lvlJc w:val="left"/>
      <w:pPr>
        <w:ind w:left="720" w:hanging="480"/>
      </w:pPr>
    </w:lvl>
    <w:lvl w:ilvl="1">
      <w:start w:val="44"/>
      <w:numFmt w:val="decimal"/>
      <w:lvlText w:val="%2."/>
      <w:lvlJc w:val="left"/>
      <w:pPr>
        <w:ind w:left="1440" w:hanging="480"/>
      </w:pPr>
    </w:lvl>
    <w:lvl w:ilvl="2">
      <w:start w:val="44"/>
      <w:numFmt w:val="decimal"/>
      <w:lvlText w:val="%3."/>
      <w:lvlJc w:val="left"/>
      <w:pPr>
        <w:ind w:left="2160" w:hanging="480"/>
      </w:pPr>
    </w:lvl>
    <w:lvl w:ilvl="3">
      <w:start w:val="44"/>
      <w:numFmt w:val="decimal"/>
      <w:lvlText w:val="%4."/>
      <w:lvlJc w:val="left"/>
      <w:pPr>
        <w:ind w:left="2880" w:hanging="480"/>
      </w:pPr>
    </w:lvl>
    <w:lvl w:ilvl="4">
      <w:start w:val="44"/>
      <w:numFmt w:val="decimal"/>
      <w:lvlText w:val="%5."/>
      <w:lvlJc w:val="left"/>
      <w:pPr>
        <w:ind w:left="3600" w:hanging="480"/>
      </w:pPr>
    </w:lvl>
    <w:lvl w:ilvl="5">
      <w:start w:val="44"/>
      <w:numFmt w:val="decimal"/>
      <w:lvlText w:val="%6."/>
      <w:lvlJc w:val="left"/>
      <w:pPr>
        <w:ind w:left="4320" w:hanging="480"/>
      </w:pPr>
    </w:lvl>
    <w:lvl w:ilvl="6">
      <w:start w:val="44"/>
      <w:numFmt w:val="decimal"/>
      <w:lvlText w:val="%7."/>
      <w:lvlJc w:val="left"/>
      <w:pPr>
        <w:ind w:left="5040" w:hanging="480"/>
      </w:pPr>
    </w:lvl>
    <w:lvl w:ilvl="7">
      <w:start w:val="44"/>
      <w:numFmt w:val="decimal"/>
      <w:lvlText w:val="%8."/>
      <w:lvlJc w:val="left"/>
      <w:pPr>
        <w:ind w:left="5760" w:hanging="480"/>
      </w:pPr>
    </w:lvl>
    <w:lvl w:ilvl="8">
      <w:start w:val="44"/>
      <w:numFmt w:val="decimal"/>
      <w:lvlText w:val="%9."/>
      <w:lvlJc w:val="left"/>
      <w:pPr>
        <w:ind w:left="6480" w:hanging="480"/>
      </w:pPr>
    </w:lvl>
  </w:abstractNum>
  <w:abstractNum w:abstractNumId="994145">
    <w:nsid w:val="726f98bf"/>
    <w:multiLevelType w:val="multilevel"/>
    <w:lvl w:ilvl="0">
      <w:start w:val="45"/>
      <w:numFmt w:val="decimal"/>
      <w:lvlText w:val="%1."/>
      <w:lvlJc w:val="left"/>
      <w:pPr>
        <w:ind w:left="720" w:hanging="480"/>
      </w:pPr>
    </w:lvl>
    <w:lvl w:ilvl="1">
      <w:start w:val="45"/>
      <w:numFmt w:val="decimal"/>
      <w:lvlText w:val="%2."/>
      <w:lvlJc w:val="left"/>
      <w:pPr>
        <w:ind w:left="1440" w:hanging="480"/>
      </w:pPr>
    </w:lvl>
    <w:lvl w:ilvl="2">
      <w:start w:val="45"/>
      <w:numFmt w:val="decimal"/>
      <w:lvlText w:val="%3."/>
      <w:lvlJc w:val="left"/>
      <w:pPr>
        <w:ind w:left="2160" w:hanging="480"/>
      </w:pPr>
    </w:lvl>
    <w:lvl w:ilvl="3">
      <w:start w:val="45"/>
      <w:numFmt w:val="decimal"/>
      <w:lvlText w:val="%4."/>
      <w:lvlJc w:val="left"/>
      <w:pPr>
        <w:ind w:left="2880" w:hanging="480"/>
      </w:pPr>
    </w:lvl>
    <w:lvl w:ilvl="4">
      <w:start w:val="45"/>
      <w:numFmt w:val="decimal"/>
      <w:lvlText w:val="%5."/>
      <w:lvlJc w:val="left"/>
      <w:pPr>
        <w:ind w:left="3600" w:hanging="480"/>
      </w:pPr>
    </w:lvl>
    <w:lvl w:ilvl="5">
      <w:start w:val="45"/>
      <w:numFmt w:val="decimal"/>
      <w:lvlText w:val="%6."/>
      <w:lvlJc w:val="left"/>
      <w:pPr>
        <w:ind w:left="4320" w:hanging="480"/>
      </w:pPr>
    </w:lvl>
    <w:lvl w:ilvl="6">
      <w:start w:val="45"/>
      <w:numFmt w:val="decimal"/>
      <w:lvlText w:val="%7."/>
      <w:lvlJc w:val="left"/>
      <w:pPr>
        <w:ind w:left="5040" w:hanging="480"/>
      </w:pPr>
    </w:lvl>
    <w:lvl w:ilvl="7">
      <w:start w:val="45"/>
      <w:numFmt w:val="decimal"/>
      <w:lvlText w:val="%8."/>
      <w:lvlJc w:val="left"/>
      <w:pPr>
        <w:ind w:left="5760" w:hanging="480"/>
      </w:pPr>
    </w:lvl>
    <w:lvl w:ilvl="8">
      <w:start w:val="45"/>
      <w:numFmt w:val="decimal"/>
      <w:lvlText w:val="%9."/>
      <w:lvlJc w:val="left"/>
      <w:pPr>
        <w:ind w:left="6480" w:hanging="480"/>
      </w:pPr>
    </w:lvl>
  </w:abstractNum>
  <w:abstractNum w:abstractNumId="994146">
    <w:nsid w:val="86ab6449"/>
    <w:multiLevelType w:val="multilevel"/>
    <w:lvl w:ilvl="0">
      <w:start w:val="46"/>
      <w:numFmt w:val="decimal"/>
      <w:lvlText w:val="%1."/>
      <w:lvlJc w:val="left"/>
      <w:pPr>
        <w:ind w:left="720" w:hanging="480"/>
      </w:pPr>
    </w:lvl>
    <w:lvl w:ilvl="1">
      <w:start w:val="46"/>
      <w:numFmt w:val="decimal"/>
      <w:lvlText w:val="%2."/>
      <w:lvlJc w:val="left"/>
      <w:pPr>
        <w:ind w:left="1440" w:hanging="480"/>
      </w:pPr>
    </w:lvl>
    <w:lvl w:ilvl="2">
      <w:start w:val="46"/>
      <w:numFmt w:val="decimal"/>
      <w:lvlText w:val="%3."/>
      <w:lvlJc w:val="left"/>
      <w:pPr>
        <w:ind w:left="2160" w:hanging="480"/>
      </w:pPr>
    </w:lvl>
    <w:lvl w:ilvl="3">
      <w:start w:val="46"/>
      <w:numFmt w:val="decimal"/>
      <w:lvlText w:val="%4."/>
      <w:lvlJc w:val="left"/>
      <w:pPr>
        <w:ind w:left="2880" w:hanging="480"/>
      </w:pPr>
    </w:lvl>
    <w:lvl w:ilvl="4">
      <w:start w:val="46"/>
      <w:numFmt w:val="decimal"/>
      <w:lvlText w:val="%5."/>
      <w:lvlJc w:val="left"/>
      <w:pPr>
        <w:ind w:left="3600" w:hanging="480"/>
      </w:pPr>
    </w:lvl>
    <w:lvl w:ilvl="5">
      <w:start w:val="46"/>
      <w:numFmt w:val="decimal"/>
      <w:lvlText w:val="%6."/>
      <w:lvlJc w:val="left"/>
      <w:pPr>
        <w:ind w:left="4320" w:hanging="480"/>
      </w:pPr>
    </w:lvl>
    <w:lvl w:ilvl="6">
      <w:start w:val="46"/>
      <w:numFmt w:val="decimal"/>
      <w:lvlText w:val="%7."/>
      <w:lvlJc w:val="left"/>
      <w:pPr>
        <w:ind w:left="5040" w:hanging="480"/>
      </w:pPr>
    </w:lvl>
    <w:lvl w:ilvl="7">
      <w:start w:val="46"/>
      <w:numFmt w:val="decimal"/>
      <w:lvlText w:val="%8."/>
      <w:lvlJc w:val="left"/>
      <w:pPr>
        <w:ind w:left="5760" w:hanging="480"/>
      </w:pPr>
    </w:lvl>
    <w:lvl w:ilvl="8">
      <w:start w:val="46"/>
      <w:numFmt w:val="decimal"/>
      <w:lvlText w:val="%9."/>
      <w:lvlJc w:val="left"/>
      <w:pPr>
        <w:ind w:left="6480" w:hanging="480"/>
      </w:pPr>
    </w:lvl>
  </w:abstractNum>
  <w:abstractNum w:abstractNumId="994147">
    <w:nsid w:val="a19a335a"/>
    <w:multiLevelType w:val="multilevel"/>
    <w:lvl w:ilvl="0">
      <w:start w:val="47"/>
      <w:numFmt w:val="decimal"/>
      <w:lvlText w:val="%1."/>
      <w:lvlJc w:val="left"/>
      <w:pPr>
        <w:ind w:left="720" w:hanging="480"/>
      </w:pPr>
    </w:lvl>
    <w:lvl w:ilvl="1">
      <w:start w:val="47"/>
      <w:numFmt w:val="decimal"/>
      <w:lvlText w:val="%2."/>
      <w:lvlJc w:val="left"/>
      <w:pPr>
        <w:ind w:left="1440" w:hanging="480"/>
      </w:pPr>
    </w:lvl>
    <w:lvl w:ilvl="2">
      <w:start w:val="47"/>
      <w:numFmt w:val="decimal"/>
      <w:lvlText w:val="%3."/>
      <w:lvlJc w:val="left"/>
      <w:pPr>
        <w:ind w:left="2160" w:hanging="480"/>
      </w:pPr>
    </w:lvl>
    <w:lvl w:ilvl="3">
      <w:start w:val="47"/>
      <w:numFmt w:val="decimal"/>
      <w:lvlText w:val="%4."/>
      <w:lvlJc w:val="left"/>
      <w:pPr>
        <w:ind w:left="2880" w:hanging="480"/>
      </w:pPr>
    </w:lvl>
    <w:lvl w:ilvl="4">
      <w:start w:val="47"/>
      <w:numFmt w:val="decimal"/>
      <w:lvlText w:val="%5."/>
      <w:lvlJc w:val="left"/>
      <w:pPr>
        <w:ind w:left="3600" w:hanging="480"/>
      </w:pPr>
    </w:lvl>
    <w:lvl w:ilvl="5">
      <w:start w:val="47"/>
      <w:numFmt w:val="decimal"/>
      <w:lvlText w:val="%6."/>
      <w:lvlJc w:val="left"/>
      <w:pPr>
        <w:ind w:left="4320" w:hanging="480"/>
      </w:pPr>
    </w:lvl>
    <w:lvl w:ilvl="6">
      <w:start w:val="47"/>
      <w:numFmt w:val="decimal"/>
      <w:lvlText w:val="%7."/>
      <w:lvlJc w:val="left"/>
      <w:pPr>
        <w:ind w:left="5040" w:hanging="480"/>
      </w:pPr>
    </w:lvl>
    <w:lvl w:ilvl="7">
      <w:start w:val="47"/>
      <w:numFmt w:val="decimal"/>
      <w:lvlText w:val="%8."/>
      <w:lvlJc w:val="left"/>
      <w:pPr>
        <w:ind w:left="5760" w:hanging="480"/>
      </w:pPr>
    </w:lvl>
    <w:lvl w:ilvl="8">
      <w:start w:val="47"/>
      <w:numFmt w:val="decimal"/>
      <w:lvlText w:val="%9."/>
      <w:lvlJc w:val="left"/>
      <w:pPr>
        <w:ind w:left="6480" w:hanging="480"/>
      </w:pPr>
    </w:lvl>
  </w:abstractNum>
  <w:abstractNum w:abstractNumId="994148">
    <w:nsid w:val="e5c4ba43"/>
    <w:multiLevelType w:val="multilevel"/>
    <w:lvl w:ilvl="0">
      <w:start w:val="48"/>
      <w:numFmt w:val="decimal"/>
      <w:lvlText w:val="%1."/>
      <w:lvlJc w:val="left"/>
      <w:pPr>
        <w:ind w:left="720" w:hanging="480"/>
      </w:pPr>
    </w:lvl>
    <w:lvl w:ilvl="1">
      <w:start w:val="48"/>
      <w:numFmt w:val="decimal"/>
      <w:lvlText w:val="%2."/>
      <w:lvlJc w:val="left"/>
      <w:pPr>
        <w:ind w:left="1440" w:hanging="480"/>
      </w:pPr>
    </w:lvl>
    <w:lvl w:ilvl="2">
      <w:start w:val="48"/>
      <w:numFmt w:val="decimal"/>
      <w:lvlText w:val="%3."/>
      <w:lvlJc w:val="left"/>
      <w:pPr>
        <w:ind w:left="2160" w:hanging="480"/>
      </w:pPr>
    </w:lvl>
    <w:lvl w:ilvl="3">
      <w:start w:val="48"/>
      <w:numFmt w:val="decimal"/>
      <w:lvlText w:val="%4."/>
      <w:lvlJc w:val="left"/>
      <w:pPr>
        <w:ind w:left="2880" w:hanging="480"/>
      </w:pPr>
    </w:lvl>
    <w:lvl w:ilvl="4">
      <w:start w:val="48"/>
      <w:numFmt w:val="decimal"/>
      <w:lvlText w:val="%5."/>
      <w:lvlJc w:val="left"/>
      <w:pPr>
        <w:ind w:left="3600" w:hanging="480"/>
      </w:pPr>
    </w:lvl>
    <w:lvl w:ilvl="5">
      <w:start w:val="48"/>
      <w:numFmt w:val="decimal"/>
      <w:lvlText w:val="%6."/>
      <w:lvlJc w:val="left"/>
      <w:pPr>
        <w:ind w:left="4320" w:hanging="480"/>
      </w:pPr>
    </w:lvl>
    <w:lvl w:ilvl="6">
      <w:start w:val="48"/>
      <w:numFmt w:val="decimal"/>
      <w:lvlText w:val="%7."/>
      <w:lvlJc w:val="left"/>
      <w:pPr>
        <w:ind w:left="5040" w:hanging="480"/>
      </w:pPr>
    </w:lvl>
    <w:lvl w:ilvl="7">
      <w:start w:val="48"/>
      <w:numFmt w:val="decimal"/>
      <w:lvlText w:val="%8."/>
      <w:lvlJc w:val="left"/>
      <w:pPr>
        <w:ind w:left="5760" w:hanging="480"/>
      </w:pPr>
    </w:lvl>
    <w:lvl w:ilvl="8">
      <w:start w:val="48"/>
      <w:numFmt w:val="decimal"/>
      <w:lvlText w:val="%9."/>
      <w:lvlJc w:val="left"/>
      <w:pPr>
        <w:ind w:left="6480" w:hanging="480"/>
      </w:pPr>
    </w:lvl>
  </w:abstractNum>
  <w:abstractNum w:abstractNumId="994149">
    <w:nsid w:val="93cf282a"/>
    <w:multiLevelType w:val="multilevel"/>
    <w:lvl w:ilvl="0">
      <w:start w:val="49"/>
      <w:numFmt w:val="decimal"/>
      <w:lvlText w:val="%1."/>
      <w:lvlJc w:val="left"/>
      <w:pPr>
        <w:ind w:left="720" w:hanging="480"/>
      </w:pPr>
    </w:lvl>
    <w:lvl w:ilvl="1">
      <w:start w:val="49"/>
      <w:numFmt w:val="decimal"/>
      <w:lvlText w:val="%2."/>
      <w:lvlJc w:val="left"/>
      <w:pPr>
        <w:ind w:left="1440" w:hanging="480"/>
      </w:pPr>
    </w:lvl>
    <w:lvl w:ilvl="2">
      <w:start w:val="49"/>
      <w:numFmt w:val="decimal"/>
      <w:lvlText w:val="%3."/>
      <w:lvlJc w:val="left"/>
      <w:pPr>
        <w:ind w:left="2160" w:hanging="480"/>
      </w:pPr>
    </w:lvl>
    <w:lvl w:ilvl="3">
      <w:start w:val="49"/>
      <w:numFmt w:val="decimal"/>
      <w:lvlText w:val="%4."/>
      <w:lvlJc w:val="left"/>
      <w:pPr>
        <w:ind w:left="2880" w:hanging="480"/>
      </w:pPr>
    </w:lvl>
    <w:lvl w:ilvl="4">
      <w:start w:val="49"/>
      <w:numFmt w:val="decimal"/>
      <w:lvlText w:val="%5."/>
      <w:lvlJc w:val="left"/>
      <w:pPr>
        <w:ind w:left="3600" w:hanging="480"/>
      </w:pPr>
    </w:lvl>
    <w:lvl w:ilvl="5">
      <w:start w:val="49"/>
      <w:numFmt w:val="decimal"/>
      <w:lvlText w:val="%6."/>
      <w:lvlJc w:val="left"/>
      <w:pPr>
        <w:ind w:left="4320" w:hanging="480"/>
      </w:pPr>
    </w:lvl>
    <w:lvl w:ilvl="6">
      <w:start w:val="49"/>
      <w:numFmt w:val="decimal"/>
      <w:lvlText w:val="%7."/>
      <w:lvlJc w:val="left"/>
      <w:pPr>
        <w:ind w:left="5040" w:hanging="480"/>
      </w:pPr>
    </w:lvl>
    <w:lvl w:ilvl="7">
      <w:start w:val="49"/>
      <w:numFmt w:val="decimal"/>
      <w:lvlText w:val="%8."/>
      <w:lvlJc w:val="left"/>
      <w:pPr>
        <w:ind w:left="5760" w:hanging="480"/>
      </w:pPr>
    </w:lvl>
    <w:lvl w:ilvl="8">
      <w:start w:val="49"/>
      <w:numFmt w:val="decimal"/>
      <w:lvlText w:val="%9."/>
      <w:lvlJc w:val="left"/>
      <w:pPr>
        <w:ind w:left="6480" w:hanging="480"/>
      </w:pPr>
    </w:lvl>
  </w:abstractNum>
  <w:abstractNum w:abstractNumId="994150">
    <w:nsid w:val="e7818a9d"/>
    <w:multiLevelType w:val="multilevel"/>
    <w:lvl w:ilvl="0">
      <w:start w:val="50"/>
      <w:numFmt w:val="decimal"/>
      <w:lvlText w:val="%1."/>
      <w:lvlJc w:val="left"/>
      <w:pPr>
        <w:ind w:left="720" w:hanging="480"/>
      </w:pPr>
    </w:lvl>
    <w:lvl w:ilvl="1">
      <w:start w:val="50"/>
      <w:numFmt w:val="decimal"/>
      <w:lvlText w:val="%2."/>
      <w:lvlJc w:val="left"/>
      <w:pPr>
        <w:ind w:left="1440" w:hanging="480"/>
      </w:pPr>
    </w:lvl>
    <w:lvl w:ilvl="2">
      <w:start w:val="50"/>
      <w:numFmt w:val="decimal"/>
      <w:lvlText w:val="%3."/>
      <w:lvlJc w:val="left"/>
      <w:pPr>
        <w:ind w:left="2160" w:hanging="480"/>
      </w:pPr>
    </w:lvl>
    <w:lvl w:ilvl="3">
      <w:start w:val="50"/>
      <w:numFmt w:val="decimal"/>
      <w:lvlText w:val="%4."/>
      <w:lvlJc w:val="left"/>
      <w:pPr>
        <w:ind w:left="2880" w:hanging="480"/>
      </w:pPr>
    </w:lvl>
    <w:lvl w:ilvl="4">
      <w:start w:val="50"/>
      <w:numFmt w:val="decimal"/>
      <w:lvlText w:val="%5."/>
      <w:lvlJc w:val="left"/>
      <w:pPr>
        <w:ind w:left="3600" w:hanging="480"/>
      </w:pPr>
    </w:lvl>
    <w:lvl w:ilvl="5">
      <w:start w:val="50"/>
      <w:numFmt w:val="decimal"/>
      <w:lvlText w:val="%6."/>
      <w:lvlJc w:val="left"/>
      <w:pPr>
        <w:ind w:left="4320" w:hanging="480"/>
      </w:pPr>
    </w:lvl>
    <w:lvl w:ilvl="6">
      <w:start w:val="50"/>
      <w:numFmt w:val="decimal"/>
      <w:lvlText w:val="%7."/>
      <w:lvlJc w:val="left"/>
      <w:pPr>
        <w:ind w:left="5040" w:hanging="480"/>
      </w:pPr>
    </w:lvl>
    <w:lvl w:ilvl="7">
      <w:start w:val="50"/>
      <w:numFmt w:val="decimal"/>
      <w:lvlText w:val="%8."/>
      <w:lvlJc w:val="left"/>
      <w:pPr>
        <w:ind w:left="5760" w:hanging="480"/>
      </w:pPr>
    </w:lvl>
    <w:lvl w:ilvl="8">
      <w:start w:val="50"/>
      <w:numFmt w:val="decimal"/>
      <w:lvlText w:val="%9."/>
      <w:lvlJc w:val="left"/>
      <w:pPr>
        <w:ind w:left="6480" w:hanging="480"/>
      </w:pPr>
    </w:lvl>
  </w:abstractNum>
  <w:abstractNum w:abstractNumId="994151">
    <w:nsid w:val="9304163f"/>
    <w:multiLevelType w:val="multilevel"/>
    <w:lvl w:ilvl="0">
      <w:start w:val="51"/>
      <w:numFmt w:val="decimal"/>
      <w:lvlText w:val="%1."/>
      <w:lvlJc w:val="left"/>
      <w:pPr>
        <w:ind w:left="720" w:hanging="480"/>
      </w:pPr>
    </w:lvl>
    <w:lvl w:ilvl="1">
      <w:start w:val="51"/>
      <w:numFmt w:val="decimal"/>
      <w:lvlText w:val="%2."/>
      <w:lvlJc w:val="left"/>
      <w:pPr>
        <w:ind w:left="1440" w:hanging="480"/>
      </w:pPr>
    </w:lvl>
    <w:lvl w:ilvl="2">
      <w:start w:val="51"/>
      <w:numFmt w:val="decimal"/>
      <w:lvlText w:val="%3."/>
      <w:lvlJc w:val="left"/>
      <w:pPr>
        <w:ind w:left="2160" w:hanging="480"/>
      </w:pPr>
    </w:lvl>
    <w:lvl w:ilvl="3">
      <w:start w:val="51"/>
      <w:numFmt w:val="decimal"/>
      <w:lvlText w:val="%4."/>
      <w:lvlJc w:val="left"/>
      <w:pPr>
        <w:ind w:left="2880" w:hanging="480"/>
      </w:pPr>
    </w:lvl>
    <w:lvl w:ilvl="4">
      <w:start w:val="51"/>
      <w:numFmt w:val="decimal"/>
      <w:lvlText w:val="%5."/>
      <w:lvlJc w:val="left"/>
      <w:pPr>
        <w:ind w:left="3600" w:hanging="480"/>
      </w:pPr>
    </w:lvl>
    <w:lvl w:ilvl="5">
      <w:start w:val="51"/>
      <w:numFmt w:val="decimal"/>
      <w:lvlText w:val="%6."/>
      <w:lvlJc w:val="left"/>
      <w:pPr>
        <w:ind w:left="4320" w:hanging="480"/>
      </w:pPr>
    </w:lvl>
    <w:lvl w:ilvl="6">
      <w:start w:val="51"/>
      <w:numFmt w:val="decimal"/>
      <w:lvlText w:val="%7."/>
      <w:lvlJc w:val="left"/>
      <w:pPr>
        <w:ind w:left="5040" w:hanging="480"/>
      </w:pPr>
    </w:lvl>
    <w:lvl w:ilvl="7">
      <w:start w:val="51"/>
      <w:numFmt w:val="decimal"/>
      <w:lvlText w:val="%8."/>
      <w:lvlJc w:val="left"/>
      <w:pPr>
        <w:ind w:left="5760" w:hanging="480"/>
      </w:pPr>
    </w:lvl>
    <w:lvl w:ilvl="8">
      <w:start w:val="51"/>
      <w:numFmt w:val="decimal"/>
      <w:lvlText w:val="%9."/>
      <w:lvlJc w:val="left"/>
      <w:pPr>
        <w:ind w:left="6480" w:hanging="480"/>
      </w:pPr>
    </w:lvl>
  </w:abstractNum>
  <w:abstractNum w:abstractNumId="994152">
    <w:nsid w:val="58ec3ca3"/>
    <w:multiLevelType w:val="multilevel"/>
    <w:lvl w:ilvl="0">
      <w:start w:val="52"/>
      <w:numFmt w:val="decimal"/>
      <w:lvlText w:val="%1."/>
      <w:lvlJc w:val="left"/>
      <w:pPr>
        <w:ind w:left="720" w:hanging="480"/>
      </w:pPr>
    </w:lvl>
    <w:lvl w:ilvl="1">
      <w:start w:val="52"/>
      <w:numFmt w:val="decimal"/>
      <w:lvlText w:val="%2."/>
      <w:lvlJc w:val="left"/>
      <w:pPr>
        <w:ind w:left="1440" w:hanging="480"/>
      </w:pPr>
    </w:lvl>
    <w:lvl w:ilvl="2">
      <w:start w:val="52"/>
      <w:numFmt w:val="decimal"/>
      <w:lvlText w:val="%3."/>
      <w:lvlJc w:val="left"/>
      <w:pPr>
        <w:ind w:left="2160" w:hanging="480"/>
      </w:pPr>
    </w:lvl>
    <w:lvl w:ilvl="3">
      <w:start w:val="52"/>
      <w:numFmt w:val="decimal"/>
      <w:lvlText w:val="%4."/>
      <w:lvlJc w:val="left"/>
      <w:pPr>
        <w:ind w:left="2880" w:hanging="480"/>
      </w:pPr>
    </w:lvl>
    <w:lvl w:ilvl="4">
      <w:start w:val="52"/>
      <w:numFmt w:val="decimal"/>
      <w:lvlText w:val="%5."/>
      <w:lvlJc w:val="left"/>
      <w:pPr>
        <w:ind w:left="3600" w:hanging="480"/>
      </w:pPr>
    </w:lvl>
    <w:lvl w:ilvl="5">
      <w:start w:val="52"/>
      <w:numFmt w:val="decimal"/>
      <w:lvlText w:val="%6."/>
      <w:lvlJc w:val="left"/>
      <w:pPr>
        <w:ind w:left="4320" w:hanging="480"/>
      </w:pPr>
    </w:lvl>
    <w:lvl w:ilvl="6">
      <w:start w:val="52"/>
      <w:numFmt w:val="decimal"/>
      <w:lvlText w:val="%7."/>
      <w:lvlJc w:val="left"/>
      <w:pPr>
        <w:ind w:left="5040" w:hanging="480"/>
      </w:pPr>
    </w:lvl>
    <w:lvl w:ilvl="7">
      <w:start w:val="52"/>
      <w:numFmt w:val="decimal"/>
      <w:lvlText w:val="%8."/>
      <w:lvlJc w:val="left"/>
      <w:pPr>
        <w:ind w:left="5760" w:hanging="480"/>
      </w:pPr>
    </w:lvl>
    <w:lvl w:ilvl="8">
      <w:start w:val="52"/>
      <w:numFmt w:val="decimal"/>
      <w:lvlText w:val="%9."/>
      <w:lvlJc w:val="left"/>
      <w:pPr>
        <w:ind w:left="6480" w:hanging="480"/>
      </w:pPr>
    </w:lvl>
  </w:abstractNum>
  <w:abstractNum w:abstractNumId="994153">
    <w:nsid w:val="aa7df34d"/>
    <w:multiLevelType w:val="multilevel"/>
    <w:lvl w:ilvl="0">
      <w:start w:val="53"/>
      <w:numFmt w:val="decimal"/>
      <w:lvlText w:val="%1."/>
      <w:lvlJc w:val="left"/>
      <w:pPr>
        <w:ind w:left="720" w:hanging="480"/>
      </w:pPr>
    </w:lvl>
    <w:lvl w:ilvl="1">
      <w:start w:val="53"/>
      <w:numFmt w:val="decimal"/>
      <w:lvlText w:val="%2."/>
      <w:lvlJc w:val="left"/>
      <w:pPr>
        <w:ind w:left="1440" w:hanging="480"/>
      </w:pPr>
    </w:lvl>
    <w:lvl w:ilvl="2">
      <w:start w:val="53"/>
      <w:numFmt w:val="decimal"/>
      <w:lvlText w:val="%3."/>
      <w:lvlJc w:val="left"/>
      <w:pPr>
        <w:ind w:left="2160" w:hanging="480"/>
      </w:pPr>
    </w:lvl>
    <w:lvl w:ilvl="3">
      <w:start w:val="53"/>
      <w:numFmt w:val="decimal"/>
      <w:lvlText w:val="%4."/>
      <w:lvlJc w:val="left"/>
      <w:pPr>
        <w:ind w:left="2880" w:hanging="480"/>
      </w:pPr>
    </w:lvl>
    <w:lvl w:ilvl="4">
      <w:start w:val="53"/>
      <w:numFmt w:val="decimal"/>
      <w:lvlText w:val="%5."/>
      <w:lvlJc w:val="left"/>
      <w:pPr>
        <w:ind w:left="3600" w:hanging="480"/>
      </w:pPr>
    </w:lvl>
    <w:lvl w:ilvl="5">
      <w:start w:val="53"/>
      <w:numFmt w:val="decimal"/>
      <w:lvlText w:val="%6."/>
      <w:lvlJc w:val="left"/>
      <w:pPr>
        <w:ind w:left="4320" w:hanging="480"/>
      </w:pPr>
    </w:lvl>
    <w:lvl w:ilvl="6">
      <w:start w:val="53"/>
      <w:numFmt w:val="decimal"/>
      <w:lvlText w:val="%7."/>
      <w:lvlJc w:val="left"/>
      <w:pPr>
        <w:ind w:left="5040" w:hanging="480"/>
      </w:pPr>
    </w:lvl>
    <w:lvl w:ilvl="7">
      <w:start w:val="53"/>
      <w:numFmt w:val="decimal"/>
      <w:lvlText w:val="%8."/>
      <w:lvlJc w:val="left"/>
      <w:pPr>
        <w:ind w:left="5760" w:hanging="480"/>
      </w:pPr>
    </w:lvl>
    <w:lvl w:ilvl="8">
      <w:start w:val="53"/>
      <w:numFmt w:val="decimal"/>
      <w:lvlText w:val="%9."/>
      <w:lvlJc w:val="left"/>
      <w:pPr>
        <w:ind w:left="6480" w:hanging="480"/>
      </w:pPr>
    </w:lvl>
  </w:abstractNum>
  <w:abstractNum w:abstractNumId="994154">
    <w:nsid w:val="ee13bfc3"/>
    <w:multiLevelType w:val="multilevel"/>
    <w:lvl w:ilvl="0">
      <w:start w:val="54"/>
      <w:numFmt w:val="decimal"/>
      <w:lvlText w:val="%1."/>
      <w:lvlJc w:val="left"/>
      <w:pPr>
        <w:ind w:left="720" w:hanging="480"/>
      </w:pPr>
    </w:lvl>
    <w:lvl w:ilvl="1">
      <w:start w:val="54"/>
      <w:numFmt w:val="decimal"/>
      <w:lvlText w:val="%2."/>
      <w:lvlJc w:val="left"/>
      <w:pPr>
        <w:ind w:left="1440" w:hanging="480"/>
      </w:pPr>
    </w:lvl>
    <w:lvl w:ilvl="2">
      <w:start w:val="54"/>
      <w:numFmt w:val="decimal"/>
      <w:lvlText w:val="%3."/>
      <w:lvlJc w:val="left"/>
      <w:pPr>
        <w:ind w:left="2160" w:hanging="480"/>
      </w:pPr>
    </w:lvl>
    <w:lvl w:ilvl="3">
      <w:start w:val="54"/>
      <w:numFmt w:val="decimal"/>
      <w:lvlText w:val="%4."/>
      <w:lvlJc w:val="left"/>
      <w:pPr>
        <w:ind w:left="2880" w:hanging="480"/>
      </w:pPr>
    </w:lvl>
    <w:lvl w:ilvl="4">
      <w:start w:val="54"/>
      <w:numFmt w:val="decimal"/>
      <w:lvlText w:val="%5."/>
      <w:lvlJc w:val="left"/>
      <w:pPr>
        <w:ind w:left="3600" w:hanging="480"/>
      </w:pPr>
    </w:lvl>
    <w:lvl w:ilvl="5">
      <w:start w:val="54"/>
      <w:numFmt w:val="decimal"/>
      <w:lvlText w:val="%6."/>
      <w:lvlJc w:val="left"/>
      <w:pPr>
        <w:ind w:left="4320" w:hanging="480"/>
      </w:pPr>
    </w:lvl>
    <w:lvl w:ilvl="6">
      <w:start w:val="54"/>
      <w:numFmt w:val="decimal"/>
      <w:lvlText w:val="%7."/>
      <w:lvlJc w:val="left"/>
      <w:pPr>
        <w:ind w:left="5040" w:hanging="480"/>
      </w:pPr>
    </w:lvl>
    <w:lvl w:ilvl="7">
      <w:start w:val="54"/>
      <w:numFmt w:val="decimal"/>
      <w:lvlText w:val="%8."/>
      <w:lvlJc w:val="left"/>
      <w:pPr>
        <w:ind w:left="5760" w:hanging="480"/>
      </w:pPr>
    </w:lvl>
    <w:lvl w:ilvl="8">
      <w:start w:val="54"/>
      <w:numFmt w:val="decimal"/>
      <w:lvlText w:val="%9."/>
      <w:lvlJc w:val="left"/>
      <w:pPr>
        <w:ind w:left="6480" w:hanging="480"/>
      </w:pPr>
    </w:lvl>
  </w:abstractNum>
  <w:abstractNum w:abstractNumId="994155">
    <w:nsid w:val="8e924967"/>
    <w:multiLevelType w:val="multilevel"/>
    <w:lvl w:ilvl="0">
      <w:start w:val="55"/>
      <w:numFmt w:val="decimal"/>
      <w:lvlText w:val="%1."/>
      <w:lvlJc w:val="left"/>
      <w:pPr>
        <w:ind w:left="720" w:hanging="480"/>
      </w:pPr>
    </w:lvl>
    <w:lvl w:ilvl="1">
      <w:start w:val="55"/>
      <w:numFmt w:val="decimal"/>
      <w:lvlText w:val="%2."/>
      <w:lvlJc w:val="left"/>
      <w:pPr>
        <w:ind w:left="1440" w:hanging="480"/>
      </w:pPr>
    </w:lvl>
    <w:lvl w:ilvl="2">
      <w:start w:val="55"/>
      <w:numFmt w:val="decimal"/>
      <w:lvlText w:val="%3."/>
      <w:lvlJc w:val="left"/>
      <w:pPr>
        <w:ind w:left="2160" w:hanging="480"/>
      </w:pPr>
    </w:lvl>
    <w:lvl w:ilvl="3">
      <w:start w:val="55"/>
      <w:numFmt w:val="decimal"/>
      <w:lvlText w:val="%4."/>
      <w:lvlJc w:val="left"/>
      <w:pPr>
        <w:ind w:left="2880" w:hanging="480"/>
      </w:pPr>
    </w:lvl>
    <w:lvl w:ilvl="4">
      <w:start w:val="55"/>
      <w:numFmt w:val="decimal"/>
      <w:lvlText w:val="%5."/>
      <w:lvlJc w:val="left"/>
      <w:pPr>
        <w:ind w:left="3600" w:hanging="480"/>
      </w:pPr>
    </w:lvl>
    <w:lvl w:ilvl="5">
      <w:start w:val="55"/>
      <w:numFmt w:val="decimal"/>
      <w:lvlText w:val="%6."/>
      <w:lvlJc w:val="left"/>
      <w:pPr>
        <w:ind w:left="4320" w:hanging="480"/>
      </w:pPr>
    </w:lvl>
    <w:lvl w:ilvl="6">
      <w:start w:val="55"/>
      <w:numFmt w:val="decimal"/>
      <w:lvlText w:val="%7."/>
      <w:lvlJc w:val="left"/>
      <w:pPr>
        <w:ind w:left="5040" w:hanging="480"/>
      </w:pPr>
    </w:lvl>
    <w:lvl w:ilvl="7">
      <w:start w:val="55"/>
      <w:numFmt w:val="decimal"/>
      <w:lvlText w:val="%8."/>
      <w:lvlJc w:val="left"/>
      <w:pPr>
        <w:ind w:left="5760" w:hanging="480"/>
      </w:pPr>
    </w:lvl>
    <w:lvl w:ilvl="8">
      <w:start w:val="55"/>
      <w:numFmt w:val="decimal"/>
      <w:lvlText w:val="%9."/>
      <w:lvlJc w:val="left"/>
      <w:pPr>
        <w:ind w:left="6480" w:hanging="480"/>
      </w:pPr>
    </w:lvl>
  </w:abstractNum>
  <w:abstractNum w:abstractNumId="994156">
    <w:nsid w:val="b94e4a08"/>
    <w:multiLevelType w:val="multilevel"/>
    <w:lvl w:ilvl="0">
      <w:start w:val="56"/>
      <w:numFmt w:val="decimal"/>
      <w:lvlText w:val="%1."/>
      <w:lvlJc w:val="left"/>
      <w:pPr>
        <w:ind w:left="720" w:hanging="480"/>
      </w:pPr>
    </w:lvl>
    <w:lvl w:ilvl="1">
      <w:start w:val="56"/>
      <w:numFmt w:val="decimal"/>
      <w:lvlText w:val="%2."/>
      <w:lvlJc w:val="left"/>
      <w:pPr>
        <w:ind w:left="1440" w:hanging="480"/>
      </w:pPr>
    </w:lvl>
    <w:lvl w:ilvl="2">
      <w:start w:val="56"/>
      <w:numFmt w:val="decimal"/>
      <w:lvlText w:val="%3."/>
      <w:lvlJc w:val="left"/>
      <w:pPr>
        <w:ind w:left="2160" w:hanging="480"/>
      </w:pPr>
    </w:lvl>
    <w:lvl w:ilvl="3">
      <w:start w:val="56"/>
      <w:numFmt w:val="decimal"/>
      <w:lvlText w:val="%4."/>
      <w:lvlJc w:val="left"/>
      <w:pPr>
        <w:ind w:left="2880" w:hanging="480"/>
      </w:pPr>
    </w:lvl>
    <w:lvl w:ilvl="4">
      <w:start w:val="56"/>
      <w:numFmt w:val="decimal"/>
      <w:lvlText w:val="%5."/>
      <w:lvlJc w:val="left"/>
      <w:pPr>
        <w:ind w:left="3600" w:hanging="480"/>
      </w:pPr>
    </w:lvl>
    <w:lvl w:ilvl="5">
      <w:start w:val="56"/>
      <w:numFmt w:val="decimal"/>
      <w:lvlText w:val="%6."/>
      <w:lvlJc w:val="left"/>
      <w:pPr>
        <w:ind w:left="4320" w:hanging="480"/>
      </w:pPr>
    </w:lvl>
    <w:lvl w:ilvl="6">
      <w:start w:val="56"/>
      <w:numFmt w:val="decimal"/>
      <w:lvlText w:val="%7."/>
      <w:lvlJc w:val="left"/>
      <w:pPr>
        <w:ind w:left="5040" w:hanging="480"/>
      </w:pPr>
    </w:lvl>
    <w:lvl w:ilvl="7">
      <w:start w:val="56"/>
      <w:numFmt w:val="decimal"/>
      <w:lvlText w:val="%8."/>
      <w:lvlJc w:val="left"/>
      <w:pPr>
        <w:ind w:left="5760" w:hanging="480"/>
      </w:pPr>
    </w:lvl>
    <w:lvl w:ilvl="8">
      <w:start w:val="56"/>
      <w:numFmt w:val="decimal"/>
      <w:lvlText w:val="%9."/>
      <w:lvlJc w:val="left"/>
      <w:pPr>
        <w:ind w:left="6480" w:hanging="480"/>
      </w:pPr>
    </w:lvl>
  </w:abstractNum>
  <w:abstractNum w:abstractNumId="994157">
    <w:nsid w:val="c684f648"/>
    <w:multiLevelType w:val="multilevel"/>
    <w:lvl w:ilvl="0">
      <w:start w:val="57"/>
      <w:numFmt w:val="decimal"/>
      <w:lvlText w:val="%1."/>
      <w:lvlJc w:val="left"/>
      <w:pPr>
        <w:ind w:left="720" w:hanging="480"/>
      </w:pPr>
    </w:lvl>
    <w:lvl w:ilvl="1">
      <w:start w:val="57"/>
      <w:numFmt w:val="decimal"/>
      <w:lvlText w:val="%2."/>
      <w:lvlJc w:val="left"/>
      <w:pPr>
        <w:ind w:left="1440" w:hanging="480"/>
      </w:pPr>
    </w:lvl>
    <w:lvl w:ilvl="2">
      <w:start w:val="57"/>
      <w:numFmt w:val="decimal"/>
      <w:lvlText w:val="%3."/>
      <w:lvlJc w:val="left"/>
      <w:pPr>
        <w:ind w:left="2160" w:hanging="480"/>
      </w:pPr>
    </w:lvl>
    <w:lvl w:ilvl="3">
      <w:start w:val="57"/>
      <w:numFmt w:val="decimal"/>
      <w:lvlText w:val="%4."/>
      <w:lvlJc w:val="left"/>
      <w:pPr>
        <w:ind w:left="2880" w:hanging="480"/>
      </w:pPr>
    </w:lvl>
    <w:lvl w:ilvl="4">
      <w:start w:val="57"/>
      <w:numFmt w:val="decimal"/>
      <w:lvlText w:val="%5."/>
      <w:lvlJc w:val="left"/>
      <w:pPr>
        <w:ind w:left="3600" w:hanging="480"/>
      </w:pPr>
    </w:lvl>
    <w:lvl w:ilvl="5">
      <w:start w:val="57"/>
      <w:numFmt w:val="decimal"/>
      <w:lvlText w:val="%6."/>
      <w:lvlJc w:val="left"/>
      <w:pPr>
        <w:ind w:left="4320" w:hanging="480"/>
      </w:pPr>
    </w:lvl>
    <w:lvl w:ilvl="6">
      <w:start w:val="57"/>
      <w:numFmt w:val="decimal"/>
      <w:lvlText w:val="%7."/>
      <w:lvlJc w:val="left"/>
      <w:pPr>
        <w:ind w:left="5040" w:hanging="480"/>
      </w:pPr>
    </w:lvl>
    <w:lvl w:ilvl="7">
      <w:start w:val="57"/>
      <w:numFmt w:val="decimal"/>
      <w:lvlText w:val="%8."/>
      <w:lvlJc w:val="left"/>
      <w:pPr>
        <w:ind w:left="5760" w:hanging="480"/>
      </w:pPr>
    </w:lvl>
    <w:lvl w:ilvl="8">
      <w:start w:val="57"/>
      <w:numFmt w:val="decimal"/>
      <w:lvlText w:val="%9."/>
      <w:lvlJc w:val="left"/>
      <w:pPr>
        <w:ind w:left="6480" w:hanging="480"/>
      </w:pPr>
    </w:lvl>
  </w:abstractNum>
  <w:abstractNum w:abstractNumId="994158">
    <w:nsid w:val="8e0faa91"/>
    <w:multiLevelType w:val="multilevel"/>
    <w:lvl w:ilvl="0">
      <w:start w:val="58"/>
      <w:numFmt w:val="decimal"/>
      <w:lvlText w:val="%1."/>
      <w:lvlJc w:val="left"/>
      <w:pPr>
        <w:ind w:left="720" w:hanging="480"/>
      </w:pPr>
    </w:lvl>
    <w:lvl w:ilvl="1">
      <w:start w:val="58"/>
      <w:numFmt w:val="decimal"/>
      <w:lvlText w:val="%2."/>
      <w:lvlJc w:val="left"/>
      <w:pPr>
        <w:ind w:left="1440" w:hanging="480"/>
      </w:pPr>
    </w:lvl>
    <w:lvl w:ilvl="2">
      <w:start w:val="58"/>
      <w:numFmt w:val="decimal"/>
      <w:lvlText w:val="%3."/>
      <w:lvlJc w:val="left"/>
      <w:pPr>
        <w:ind w:left="2160" w:hanging="480"/>
      </w:pPr>
    </w:lvl>
    <w:lvl w:ilvl="3">
      <w:start w:val="58"/>
      <w:numFmt w:val="decimal"/>
      <w:lvlText w:val="%4."/>
      <w:lvlJc w:val="left"/>
      <w:pPr>
        <w:ind w:left="2880" w:hanging="480"/>
      </w:pPr>
    </w:lvl>
    <w:lvl w:ilvl="4">
      <w:start w:val="58"/>
      <w:numFmt w:val="decimal"/>
      <w:lvlText w:val="%5."/>
      <w:lvlJc w:val="left"/>
      <w:pPr>
        <w:ind w:left="3600" w:hanging="480"/>
      </w:pPr>
    </w:lvl>
    <w:lvl w:ilvl="5">
      <w:start w:val="58"/>
      <w:numFmt w:val="decimal"/>
      <w:lvlText w:val="%6."/>
      <w:lvlJc w:val="left"/>
      <w:pPr>
        <w:ind w:left="4320" w:hanging="480"/>
      </w:pPr>
    </w:lvl>
    <w:lvl w:ilvl="6">
      <w:start w:val="58"/>
      <w:numFmt w:val="decimal"/>
      <w:lvlText w:val="%7."/>
      <w:lvlJc w:val="left"/>
      <w:pPr>
        <w:ind w:left="5040" w:hanging="480"/>
      </w:pPr>
    </w:lvl>
    <w:lvl w:ilvl="7">
      <w:start w:val="58"/>
      <w:numFmt w:val="decimal"/>
      <w:lvlText w:val="%8."/>
      <w:lvlJc w:val="left"/>
      <w:pPr>
        <w:ind w:left="5760" w:hanging="480"/>
      </w:pPr>
    </w:lvl>
    <w:lvl w:ilvl="8">
      <w:start w:val="58"/>
      <w:numFmt w:val="decimal"/>
      <w:lvlText w:val="%9."/>
      <w:lvlJc w:val="left"/>
      <w:pPr>
        <w:ind w:left="6480" w:hanging="480"/>
      </w:pPr>
    </w:lvl>
  </w:abstractNum>
  <w:abstractNum w:abstractNumId="994159">
    <w:nsid w:val="c57a19aa"/>
    <w:multiLevelType w:val="multilevel"/>
    <w:lvl w:ilvl="0">
      <w:start w:val="59"/>
      <w:numFmt w:val="decimal"/>
      <w:lvlText w:val="%1."/>
      <w:lvlJc w:val="left"/>
      <w:pPr>
        <w:ind w:left="720" w:hanging="480"/>
      </w:pPr>
    </w:lvl>
    <w:lvl w:ilvl="1">
      <w:start w:val="59"/>
      <w:numFmt w:val="decimal"/>
      <w:lvlText w:val="%2."/>
      <w:lvlJc w:val="left"/>
      <w:pPr>
        <w:ind w:left="1440" w:hanging="480"/>
      </w:pPr>
    </w:lvl>
    <w:lvl w:ilvl="2">
      <w:start w:val="59"/>
      <w:numFmt w:val="decimal"/>
      <w:lvlText w:val="%3."/>
      <w:lvlJc w:val="left"/>
      <w:pPr>
        <w:ind w:left="2160" w:hanging="480"/>
      </w:pPr>
    </w:lvl>
    <w:lvl w:ilvl="3">
      <w:start w:val="59"/>
      <w:numFmt w:val="decimal"/>
      <w:lvlText w:val="%4."/>
      <w:lvlJc w:val="left"/>
      <w:pPr>
        <w:ind w:left="2880" w:hanging="480"/>
      </w:pPr>
    </w:lvl>
    <w:lvl w:ilvl="4">
      <w:start w:val="59"/>
      <w:numFmt w:val="decimal"/>
      <w:lvlText w:val="%5."/>
      <w:lvlJc w:val="left"/>
      <w:pPr>
        <w:ind w:left="3600" w:hanging="480"/>
      </w:pPr>
    </w:lvl>
    <w:lvl w:ilvl="5">
      <w:start w:val="59"/>
      <w:numFmt w:val="decimal"/>
      <w:lvlText w:val="%6."/>
      <w:lvlJc w:val="left"/>
      <w:pPr>
        <w:ind w:left="4320" w:hanging="480"/>
      </w:pPr>
    </w:lvl>
    <w:lvl w:ilvl="6">
      <w:start w:val="59"/>
      <w:numFmt w:val="decimal"/>
      <w:lvlText w:val="%7."/>
      <w:lvlJc w:val="left"/>
      <w:pPr>
        <w:ind w:left="5040" w:hanging="480"/>
      </w:pPr>
    </w:lvl>
    <w:lvl w:ilvl="7">
      <w:start w:val="59"/>
      <w:numFmt w:val="decimal"/>
      <w:lvlText w:val="%8."/>
      <w:lvlJc w:val="left"/>
      <w:pPr>
        <w:ind w:left="5760" w:hanging="480"/>
      </w:pPr>
    </w:lvl>
    <w:lvl w:ilvl="8">
      <w:start w:val="59"/>
      <w:numFmt w:val="decimal"/>
      <w:lvlText w:val="%9."/>
      <w:lvlJc w:val="left"/>
      <w:pPr>
        <w:ind w:left="6480" w:hanging="480"/>
      </w:pPr>
    </w:lvl>
  </w:abstractNum>
  <w:abstractNum w:abstractNumId="994160">
    <w:nsid w:val="7171af34"/>
    <w:multiLevelType w:val="multilevel"/>
    <w:lvl w:ilvl="0">
      <w:start w:val="60"/>
      <w:numFmt w:val="decimal"/>
      <w:lvlText w:val="%1."/>
      <w:lvlJc w:val="left"/>
      <w:pPr>
        <w:ind w:left="720" w:hanging="480"/>
      </w:pPr>
    </w:lvl>
    <w:lvl w:ilvl="1">
      <w:start w:val="60"/>
      <w:numFmt w:val="decimal"/>
      <w:lvlText w:val="%2."/>
      <w:lvlJc w:val="left"/>
      <w:pPr>
        <w:ind w:left="1440" w:hanging="480"/>
      </w:pPr>
    </w:lvl>
    <w:lvl w:ilvl="2">
      <w:start w:val="60"/>
      <w:numFmt w:val="decimal"/>
      <w:lvlText w:val="%3."/>
      <w:lvlJc w:val="left"/>
      <w:pPr>
        <w:ind w:left="2160" w:hanging="480"/>
      </w:pPr>
    </w:lvl>
    <w:lvl w:ilvl="3">
      <w:start w:val="60"/>
      <w:numFmt w:val="decimal"/>
      <w:lvlText w:val="%4."/>
      <w:lvlJc w:val="left"/>
      <w:pPr>
        <w:ind w:left="2880" w:hanging="480"/>
      </w:pPr>
    </w:lvl>
    <w:lvl w:ilvl="4">
      <w:start w:val="60"/>
      <w:numFmt w:val="decimal"/>
      <w:lvlText w:val="%5."/>
      <w:lvlJc w:val="left"/>
      <w:pPr>
        <w:ind w:left="3600" w:hanging="480"/>
      </w:pPr>
    </w:lvl>
    <w:lvl w:ilvl="5">
      <w:start w:val="60"/>
      <w:numFmt w:val="decimal"/>
      <w:lvlText w:val="%6."/>
      <w:lvlJc w:val="left"/>
      <w:pPr>
        <w:ind w:left="4320" w:hanging="480"/>
      </w:pPr>
    </w:lvl>
    <w:lvl w:ilvl="6">
      <w:start w:val="60"/>
      <w:numFmt w:val="decimal"/>
      <w:lvlText w:val="%7."/>
      <w:lvlJc w:val="left"/>
      <w:pPr>
        <w:ind w:left="5040" w:hanging="480"/>
      </w:pPr>
    </w:lvl>
    <w:lvl w:ilvl="7">
      <w:start w:val="60"/>
      <w:numFmt w:val="decimal"/>
      <w:lvlText w:val="%8."/>
      <w:lvlJc w:val="left"/>
      <w:pPr>
        <w:ind w:left="5760" w:hanging="480"/>
      </w:pPr>
    </w:lvl>
    <w:lvl w:ilvl="8">
      <w:start w:val="60"/>
      <w:numFmt w:val="decimal"/>
      <w:lvlText w:val="%9."/>
      <w:lvlJc w:val="left"/>
      <w:pPr>
        <w:ind w:left="6480" w:hanging="480"/>
      </w:pPr>
    </w:lvl>
  </w:abstractNum>
  <w:abstractNum w:abstractNumId="994161">
    <w:nsid w:val="90a1e30d"/>
    <w:multiLevelType w:val="multilevel"/>
    <w:lvl w:ilvl="0">
      <w:start w:val="61"/>
      <w:numFmt w:val="decimal"/>
      <w:lvlText w:val="%1."/>
      <w:lvlJc w:val="left"/>
      <w:pPr>
        <w:ind w:left="720" w:hanging="480"/>
      </w:pPr>
    </w:lvl>
    <w:lvl w:ilvl="1">
      <w:start w:val="61"/>
      <w:numFmt w:val="decimal"/>
      <w:lvlText w:val="%2."/>
      <w:lvlJc w:val="left"/>
      <w:pPr>
        <w:ind w:left="1440" w:hanging="480"/>
      </w:pPr>
    </w:lvl>
    <w:lvl w:ilvl="2">
      <w:start w:val="61"/>
      <w:numFmt w:val="decimal"/>
      <w:lvlText w:val="%3."/>
      <w:lvlJc w:val="left"/>
      <w:pPr>
        <w:ind w:left="2160" w:hanging="480"/>
      </w:pPr>
    </w:lvl>
    <w:lvl w:ilvl="3">
      <w:start w:val="61"/>
      <w:numFmt w:val="decimal"/>
      <w:lvlText w:val="%4."/>
      <w:lvlJc w:val="left"/>
      <w:pPr>
        <w:ind w:left="2880" w:hanging="480"/>
      </w:pPr>
    </w:lvl>
    <w:lvl w:ilvl="4">
      <w:start w:val="61"/>
      <w:numFmt w:val="decimal"/>
      <w:lvlText w:val="%5."/>
      <w:lvlJc w:val="left"/>
      <w:pPr>
        <w:ind w:left="3600" w:hanging="480"/>
      </w:pPr>
    </w:lvl>
    <w:lvl w:ilvl="5">
      <w:start w:val="61"/>
      <w:numFmt w:val="decimal"/>
      <w:lvlText w:val="%6."/>
      <w:lvlJc w:val="left"/>
      <w:pPr>
        <w:ind w:left="4320" w:hanging="480"/>
      </w:pPr>
    </w:lvl>
    <w:lvl w:ilvl="6">
      <w:start w:val="61"/>
      <w:numFmt w:val="decimal"/>
      <w:lvlText w:val="%7."/>
      <w:lvlJc w:val="left"/>
      <w:pPr>
        <w:ind w:left="5040" w:hanging="480"/>
      </w:pPr>
    </w:lvl>
    <w:lvl w:ilvl="7">
      <w:start w:val="61"/>
      <w:numFmt w:val="decimal"/>
      <w:lvlText w:val="%8."/>
      <w:lvlJc w:val="left"/>
      <w:pPr>
        <w:ind w:left="5760" w:hanging="480"/>
      </w:pPr>
    </w:lvl>
    <w:lvl w:ilvl="8">
      <w:start w:val="61"/>
      <w:numFmt w:val="decimal"/>
      <w:lvlText w:val="%9."/>
      <w:lvlJc w:val="left"/>
      <w:pPr>
        <w:ind w:left="6480" w:hanging="480"/>
      </w:pPr>
    </w:lvl>
  </w:abstractNum>
  <w:abstractNum w:abstractNumId="994162">
    <w:nsid w:val="11a4c0bc"/>
    <w:multiLevelType w:val="multilevel"/>
    <w:lvl w:ilvl="0">
      <w:start w:val="62"/>
      <w:numFmt w:val="decimal"/>
      <w:lvlText w:val="%1."/>
      <w:lvlJc w:val="left"/>
      <w:pPr>
        <w:ind w:left="720" w:hanging="480"/>
      </w:pPr>
    </w:lvl>
    <w:lvl w:ilvl="1">
      <w:start w:val="62"/>
      <w:numFmt w:val="decimal"/>
      <w:lvlText w:val="%2."/>
      <w:lvlJc w:val="left"/>
      <w:pPr>
        <w:ind w:left="1440" w:hanging="480"/>
      </w:pPr>
    </w:lvl>
    <w:lvl w:ilvl="2">
      <w:start w:val="62"/>
      <w:numFmt w:val="decimal"/>
      <w:lvlText w:val="%3."/>
      <w:lvlJc w:val="left"/>
      <w:pPr>
        <w:ind w:left="2160" w:hanging="480"/>
      </w:pPr>
    </w:lvl>
    <w:lvl w:ilvl="3">
      <w:start w:val="62"/>
      <w:numFmt w:val="decimal"/>
      <w:lvlText w:val="%4."/>
      <w:lvlJc w:val="left"/>
      <w:pPr>
        <w:ind w:left="2880" w:hanging="480"/>
      </w:pPr>
    </w:lvl>
    <w:lvl w:ilvl="4">
      <w:start w:val="62"/>
      <w:numFmt w:val="decimal"/>
      <w:lvlText w:val="%5."/>
      <w:lvlJc w:val="left"/>
      <w:pPr>
        <w:ind w:left="3600" w:hanging="480"/>
      </w:pPr>
    </w:lvl>
    <w:lvl w:ilvl="5">
      <w:start w:val="62"/>
      <w:numFmt w:val="decimal"/>
      <w:lvlText w:val="%6."/>
      <w:lvlJc w:val="left"/>
      <w:pPr>
        <w:ind w:left="4320" w:hanging="480"/>
      </w:pPr>
    </w:lvl>
    <w:lvl w:ilvl="6">
      <w:start w:val="62"/>
      <w:numFmt w:val="decimal"/>
      <w:lvlText w:val="%7."/>
      <w:lvlJc w:val="left"/>
      <w:pPr>
        <w:ind w:left="5040" w:hanging="480"/>
      </w:pPr>
    </w:lvl>
    <w:lvl w:ilvl="7">
      <w:start w:val="62"/>
      <w:numFmt w:val="decimal"/>
      <w:lvlText w:val="%8."/>
      <w:lvlJc w:val="left"/>
      <w:pPr>
        <w:ind w:left="5760" w:hanging="480"/>
      </w:pPr>
    </w:lvl>
    <w:lvl w:ilvl="8">
      <w:start w:val="62"/>
      <w:numFmt w:val="decimal"/>
      <w:lvlText w:val="%9."/>
      <w:lvlJc w:val="left"/>
      <w:pPr>
        <w:ind w:left="6480" w:hanging="480"/>
      </w:pPr>
    </w:lvl>
  </w:abstractNum>
  <w:abstractNum w:abstractNumId="994163">
    <w:nsid w:val="d73cbcac"/>
    <w:multiLevelType w:val="multilevel"/>
    <w:lvl w:ilvl="0">
      <w:start w:val="63"/>
      <w:numFmt w:val="decimal"/>
      <w:lvlText w:val="%1."/>
      <w:lvlJc w:val="left"/>
      <w:pPr>
        <w:ind w:left="720" w:hanging="480"/>
      </w:pPr>
    </w:lvl>
    <w:lvl w:ilvl="1">
      <w:start w:val="63"/>
      <w:numFmt w:val="decimal"/>
      <w:lvlText w:val="%2."/>
      <w:lvlJc w:val="left"/>
      <w:pPr>
        <w:ind w:left="1440" w:hanging="480"/>
      </w:pPr>
    </w:lvl>
    <w:lvl w:ilvl="2">
      <w:start w:val="63"/>
      <w:numFmt w:val="decimal"/>
      <w:lvlText w:val="%3."/>
      <w:lvlJc w:val="left"/>
      <w:pPr>
        <w:ind w:left="2160" w:hanging="480"/>
      </w:pPr>
    </w:lvl>
    <w:lvl w:ilvl="3">
      <w:start w:val="63"/>
      <w:numFmt w:val="decimal"/>
      <w:lvlText w:val="%4."/>
      <w:lvlJc w:val="left"/>
      <w:pPr>
        <w:ind w:left="2880" w:hanging="480"/>
      </w:pPr>
    </w:lvl>
    <w:lvl w:ilvl="4">
      <w:start w:val="63"/>
      <w:numFmt w:val="decimal"/>
      <w:lvlText w:val="%5."/>
      <w:lvlJc w:val="left"/>
      <w:pPr>
        <w:ind w:left="3600" w:hanging="480"/>
      </w:pPr>
    </w:lvl>
    <w:lvl w:ilvl="5">
      <w:start w:val="63"/>
      <w:numFmt w:val="decimal"/>
      <w:lvlText w:val="%6."/>
      <w:lvlJc w:val="left"/>
      <w:pPr>
        <w:ind w:left="4320" w:hanging="480"/>
      </w:pPr>
    </w:lvl>
    <w:lvl w:ilvl="6">
      <w:start w:val="63"/>
      <w:numFmt w:val="decimal"/>
      <w:lvlText w:val="%7."/>
      <w:lvlJc w:val="left"/>
      <w:pPr>
        <w:ind w:left="5040" w:hanging="480"/>
      </w:pPr>
    </w:lvl>
    <w:lvl w:ilvl="7">
      <w:start w:val="63"/>
      <w:numFmt w:val="decimal"/>
      <w:lvlText w:val="%8."/>
      <w:lvlJc w:val="left"/>
      <w:pPr>
        <w:ind w:left="5760" w:hanging="480"/>
      </w:pPr>
    </w:lvl>
    <w:lvl w:ilvl="8">
      <w:start w:val="63"/>
      <w:numFmt w:val="decimal"/>
      <w:lvlText w:val="%9."/>
      <w:lvlJc w:val="left"/>
      <w:pPr>
        <w:ind w:left="6480" w:hanging="480"/>
      </w:pPr>
    </w:lvl>
  </w:abstractNum>
  <w:abstractNum w:abstractNumId="994164">
    <w:nsid w:val="5937732f"/>
    <w:multiLevelType w:val="multilevel"/>
    <w:lvl w:ilvl="0">
      <w:start w:val="64"/>
      <w:numFmt w:val="decimal"/>
      <w:lvlText w:val="%1."/>
      <w:lvlJc w:val="left"/>
      <w:pPr>
        <w:ind w:left="720" w:hanging="480"/>
      </w:pPr>
    </w:lvl>
    <w:lvl w:ilvl="1">
      <w:start w:val="64"/>
      <w:numFmt w:val="decimal"/>
      <w:lvlText w:val="%2."/>
      <w:lvlJc w:val="left"/>
      <w:pPr>
        <w:ind w:left="1440" w:hanging="480"/>
      </w:pPr>
    </w:lvl>
    <w:lvl w:ilvl="2">
      <w:start w:val="64"/>
      <w:numFmt w:val="decimal"/>
      <w:lvlText w:val="%3."/>
      <w:lvlJc w:val="left"/>
      <w:pPr>
        <w:ind w:left="2160" w:hanging="480"/>
      </w:pPr>
    </w:lvl>
    <w:lvl w:ilvl="3">
      <w:start w:val="64"/>
      <w:numFmt w:val="decimal"/>
      <w:lvlText w:val="%4."/>
      <w:lvlJc w:val="left"/>
      <w:pPr>
        <w:ind w:left="2880" w:hanging="480"/>
      </w:pPr>
    </w:lvl>
    <w:lvl w:ilvl="4">
      <w:start w:val="64"/>
      <w:numFmt w:val="decimal"/>
      <w:lvlText w:val="%5."/>
      <w:lvlJc w:val="left"/>
      <w:pPr>
        <w:ind w:left="3600" w:hanging="480"/>
      </w:pPr>
    </w:lvl>
    <w:lvl w:ilvl="5">
      <w:start w:val="64"/>
      <w:numFmt w:val="decimal"/>
      <w:lvlText w:val="%6."/>
      <w:lvlJc w:val="left"/>
      <w:pPr>
        <w:ind w:left="4320" w:hanging="480"/>
      </w:pPr>
    </w:lvl>
    <w:lvl w:ilvl="6">
      <w:start w:val="64"/>
      <w:numFmt w:val="decimal"/>
      <w:lvlText w:val="%7."/>
      <w:lvlJc w:val="left"/>
      <w:pPr>
        <w:ind w:left="5040" w:hanging="480"/>
      </w:pPr>
    </w:lvl>
    <w:lvl w:ilvl="7">
      <w:start w:val="64"/>
      <w:numFmt w:val="decimal"/>
      <w:lvlText w:val="%8."/>
      <w:lvlJc w:val="left"/>
      <w:pPr>
        <w:ind w:left="5760" w:hanging="480"/>
      </w:pPr>
    </w:lvl>
    <w:lvl w:ilvl="8">
      <w:start w:val="64"/>
      <w:numFmt w:val="decimal"/>
      <w:lvlText w:val="%9."/>
      <w:lvlJc w:val="left"/>
      <w:pPr>
        <w:ind w:left="6480" w:hanging="480"/>
      </w:pPr>
    </w:lvl>
  </w:abstractNum>
  <w:abstractNum w:abstractNumId="994165">
    <w:nsid w:val="8a055054"/>
    <w:multiLevelType w:val="multilevel"/>
    <w:lvl w:ilvl="0">
      <w:start w:val="65"/>
      <w:numFmt w:val="decimal"/>
      <w:lvlText w:val="%1."/>
      <w:lvlJc w:val="left"/>
      <w:pPr>
        <w:ind w:left="720" w:hanging="480"/>
      </w:pPr>
    </w:lvl>
    <w:lvl w:ilvl="1">
      <w:start w:val="65"/>
      <w:numFmt w:val="decimal"/>
      <w:lvlText w:val="%2."/>
      <w:lvlJc w:val="left"/>
      <w:pPr>
        <w:ind w:left="1440" w:hanging="480"/>
      </w:pPr>
    </w:lvl>
    <w:lvl w:ilvl="2">
      <w:start w:val="65"/>
      <w:numFmt w:val="decimal"/>
      <w:lvlText w:val="%3."/>
      <w:lvlJc w:val="left"/>
      <w:pPr>
        <w:ind w:left="2160" w:hanging="480"/>
      </w:pPr>
    </w:lvl>
    <w:lvl w:ilvl="3">
      <w:start w:val="65"/>
      <w:numFmt w:val="decimal"/>
      <w:lvlText w:val="%4."/>
      <w:lvlJc w:val="left"/>
      <w:pPr>
        <w:ind w:left="2880" w:hanging="480"/>
      </w:pPr>
    </w:lvl>
    <w:lvl w:ilvl="4">
      <w:start w:val="65"/>
      <w:numFmt w:val="decimal"/>
      <w:lvlText w:val="%5."/>
      <w:lvlJc w:val="left"/>
      <w:pPr>
        <w:ind w:left="3600" w:hanging="480"/>
      </w:pPr>
    </w:lvl>
    <w:lvl w:ilvl="5">
      <w:start w:val="65"/>
      <w:numFmt w:val="decimal"/>
      <w:lvlText w:val="%6."/>
      <w:lvlJc w:val="left"/>
      <w:pPr>
        <w:ind w:left="4320" w:hanging="480"/>
      </w:pPr>
    </w:lvl>
    <w:lvl w:ilvl="6">
      <w:start w:val="65"/>
      <w:numFmt w:val="decimal"/>
      <w:lvlText w:val="%7."/>
      <w:lvlJc w:val="left"/>
      <w:pPr>
        <w:ind w:left="5040" w:hanging="480"/>
      </w:pPr>
    </w:lvl>
    <w:lvl w:ilvl="7">
      <w:start w:val="65"/>
      <w:numFmt w:val="decimal"/>
      <w:lvlText w:val="%8."/>
      <w:lvlJc w:val="left"/>
      <w:pPr>
        <w:ind w:left="5760" w:hanging="480"/>
      </w:pPr>
    </w:lvl>
    <w:lvl w:ilvl="8">
      <w:start w:val="65"/>
      <w:numFmt w:val="decimal"/>
      <w:lvlText w:val="%9."/>
      <w:lvlJc w:val="left"/>
      <w:pPr>
        <w:ind w:left="6480" w:hanging="480"/>
      </w:pPr>
    </w:lvl>
  </w:abstractNum>
  <w:abstractNum w:abstractNumId="994166">
    <w:nsid w:val="43f72aad"/>
    <w:multiLevelType w:val="multilevel"/>
    <w:lvl w:ilvl="0">
      <w:start w:val="66"/>
      <w:numFmt w:val="decimal"/>
      <w:lvlText w:val="%1."/>
      <w:lvlJc w:val="left"/>
      <w:pPr>
        <w:ind w:left="720" w:hanging="480"/>
      </w:pPr>
    </w:lvl>
    <w:lvl w:ilvl="1">
      <w:start w:val="66"/>
      <w:numFmt w:val="decimal"/>
      <w:lvlText w:val="%2."/>
      <w:lvlJc w:val="left"/>
      <w:pPr>
        <w:ind w:left="1440" w:hanging="480"/>
      </w:pPr>
    </w:lvl>
    <w:lvl w:ilvl="2">
      <w:start w:val="66"/>
      <w:numFmt w:val="decimal"/>
      <w:lvlText w:val="%3."/>
      <w:lvlJc w:val="left"/>
      <w:pPr>
        <w:ind w:left="2160" w:hanging="480"/>
      </w:pPr>
    </w:lvl>
    <w:lvl w:ilvl="3">
      <w:start w:val="66"/>
      <w:numFmt w:val="decimal"/>
      <w:lvlText w:val="%4."/>
      <w:lvlJc w:val="left"/>
      <w:pPr>
        <w:ind w:left="2880" w:hanging="480"/>
      </w:pPr>
    </w:lvl>
    <w:lvl w:ilvl="4">
      <w:start w:val="66"/>
      <w:numFmt w:val="decimal"/>
      <w:lvlText w:val="%5."/>
      <w:lvlJc w:val="left"/>
      <w:pPr>
        <w:ind w:left="3600" w:hanging="480"/>
      </w:pPr>
    </w:lvl>
    <w:lvl w:ilvl="5">
      <w:start w:val="66"/>
      <w:numFmt w:val="decimal"/>
      <w:lvlText w:val="%6."/>
      <w:lvlJc w:val="left"/>
      <w:pPr>
        <w:ind w:left="4320" w:hanging="480"/>
      </w:pPr>
    </w:lvl>
    <w:lvl w:ilvl="6">
      <w:start w:val="66"/>
      <w:numFmt w:val="decimal"/>
      <w:lvlText w:val="%7."/>
      <w:lvlJc w:val="left"/>
      <w:pPr>
        <w:ind w:left="5040" w:hanging="480"/>
      </w:pPr>
    </w:lvl>
    <w:lvl w:ilvl="7">
      <w:start w:val="66"/>
      <w:numFmt w:val="decimal"/>
      <w:lvlText w:val="%8."/>
      <w:lvlJc w:val="left"/>
      <w:pPr>
        <w:ind w:left="5760" w:hanging="480"/>
      </w:pPr>
    </w:lvl>
    <w:lvl w:ilvl="8">
      <w:start w:val="66"/>
      <w:numFmt w:val="decimal"/>
      <w:lvlText w:val="%9."/>
      <w:lvlJc w:val="left"/>
      <w:pPr>
        <w:ind w:left="6480" w:hanging="480"/>
      </w:pPr>
    </w:lvl>
  </w:abstractNum>
  <w:abstractNum w:abstractNumId="994167">
    <w:nsid w:val="9b228714"/>
    <w:multiLevelType w:val="multilevel"/>
    <w:lvl w:ilvl="0">
      <w:start w:val="67"/>
      <w:numFmt w:val="decimal"/>
      <w:lvlText w:val="%1."/>
      <w:lvlJc w:val="left"/>
      <w:pPr>
        <w:ind w:left="720" w:hanging="480"/>
      </w:pPr>
    </w:lvl>
    <w:lvl w:ilvl="1">
      <w:start w:val="67"/>
      <w:numFmt w:val="decimal"/>
      <w:lvlText w:val="%2."/>
      <w:lvlJc w:val="left"/>
      <w:pPr>
        <w:ind w:left="1440" w:hanging="480"/>
      </w:pPr>
    </w:lvl>
    <w:lvl w:ilvl="2">
      <w:start w:val="67"/>
      <w:numFmt w:val="decimal"/>
      <w:lvlText w:val="%3."/>
      <w:lvlJc w:val="left"/>
      <w:pPr>
        <w:ind w:left="2160" w:hanging="480"/>
      </w:pPr>
    </w:lvl>
    <w:lvl w:ilvl="3">
      <w:start w:val="67"/>
      <w:numFmt w:val="decimal"/>
      <w:lvlText w:val="%4."/>
      <w:lvlJc w:val="left"/>
      <w:pPr>
        <w:ind w:left="2880" w:hanging="480"/>
      </w:pPr>
    </w:lvl>
    <w:lvl w:ilvl="4">
      <w:start w:val="67"/>
      <w:numFmt w:val="decimal"/>
      <w:lvlText w:val="%5."/>
      <w:lvlJc w:val="left"/>
      <w:pPr>
        <w:ind w:left="3600" w:hanging="480"/>
      </w:pPr>
    </w:lvl>
    <w:lvl w:ilvl="5">
      <w:start w:val="67"/>
      <w:numFmt w:val="decimal"/>
      <w:lvlText w:val="%6."/>
      <w:lvlJc w:val="left"/>
      <w:pPr>
        <w:ind w:left="4320" w:hanging="480"/>
      </w:pPr>
    </w:lvl>
    <w:lvl w:ilvl="6">
      <w:start w:val="67"/>
      <w:numFmt w:val="decimal"/>
      <w:lvlText w:val="%7."/>
      <w:lvlJc w:val="left"/>
      <w:pPr>
        <w:ind w:left="5040" w:hanging="480"/>
      </w:pPr>
    </w:lvl>
    <w:lvl w:ilvl="7">
      <w:start w:val="67"/>
      <w:numFmt w:val="decimal"/>
      <w:lvlText w:val="%8."/>
      <w:lvlJc w:val="left"/>
      <w:pPr>
        <w:ind w:left="5760" w:hanging="480"/>
      </w:pPr>
    </w:lvl>
    <w:lvl w:ilvl="8">
      <w:start w:val="67"/>
      <w:numFmt w:val="decimal"/>
      <w:lvlText w:val="%9."/>
      <w:lvlJc w:val="left"/>
      <w:pPr>
        <w:ind w:left="6480" w:hanging="480"/>
      </w:pPr>
    </w:lvl>
  </w:abstractNum>
  <w:abstractNum w:abstractNumId="994168">
    <w:nsid w:val="b18446f5"/>
    <w:multiLevelType w:val="multilevel"/>
    <w:lvl w:ilvl="0">
      <w:start w:val="68"/>
      <w:numFmt w:val="decimal"/>
      <w:lvlText w:val="%1."/>
      <w:lvlJc w:val="left"/>
      <w:pPr>
        <w:ind w:left="720" w:hanging="480"/>
      </w:pPr>
    </w:lvl>
    <w:lvl w:ilvl="1">
      <w:start w:val="68"/>
      <w:numFmt w:val="decimal"/>
      <w:lvlText w:val="%2."/>
      <w:lvlJc w:val="left"/>
      <w:pPr>
        <w:ind w:left="1440" w:hanging="480"/>
      </w:pPr>
    </w:lvl>
    <w:lvl w:ilvl="2">
      <w:start w:val="68"/>
      <w:numFmt w:val="decimal"/>
      <w:lvlText w:val="%3."/>
      <w:lvlJc w:val="left"/>
      <w:pPr>
        <w:ind w:left="2160" w:hanging="480"/>
      </w:pPr>
    </w:lvl>
    <w:lvl w:ilvl="3">
      <w:start w:val="68"/>
      <w:numFmt w:val="decimal"/>
      <w:lvlText w:val="%4."/>
      <w:lvlJc w:val="left"/>
      <w:pPr>
        <w:ind w:left="2880" w:hanging="480"/>
      </w:pPr>
    </w:lvl>
    <w:lvl w:ilvl="4">
      <w:start w:val="68"/>
      <w:numFmt w:val="decimal"/>
      <w:lvlText w:val="%5."/>
      <w:lvlJc w:val="left"/>
      <w:pPr>
        <w:ind w:left="3600" w:hanging="480"/>
      </w:pPr>
    </w:lvl>
    <w:lvl w:ilvl="5">
      <w:start w:val="68"/>
      <w:numFmt w:val="decimal"/>
      <w:lvlText w:val="%6."/>
      <w:lvlJc w:val="left"/>
      <w:pPr>
        <w:ind w:left="4320" w:hanging="480"/>
      </w:pPr>
    </w:lvl>
    <w:lvl w:ilvl="6">
      <w:start w:val="68"/>
      <w:numFmt w:val="decimal"/>
      <w:lvlText w:val="%7."/>
      <w:lvlJc w:val="left"/>
      <w:pPr>
        <w:ind w:left="5040" w:hanging="480"/>
      </w:pPr>
    </w:lvl>
    <w:lvl w:ilvl="7">
      <w:start w:val="68"/>
      <w:numFmt w:val="decimal"/>
      <w:lvlText w:val="%8."/>
      <w:lvlJc w:val="left"/>
      <w:pPr>
        <w:ind w:left="5760" w:hanging="480"/>
      </w:pPr>
    </w:lvl>
    <w:lvl w:ilvl="8">
      <w:start w:val="68"/>
      <w:numFmt w:val="decimal"/>
      <w:lvlText w:val="%9."/>
      <w:lvlJc w:val="left"/>
      <w:pPr>
        <w:ind w:left="6480" w:hanging="480"/>
      </w:pPr>
    </w:lvl>
  </w:abstractNum>
  <w:abstractNum w:abstractNumId="994169">
    <w:nsid w:val="f6537c77"/>
    <w:multiLevelType w:val="multilevel"/>
    <w:lvl w:ilvl="0">
      <w:start w:val="69"/>
      <w:numFmt w:val="decimal"/>
      <w:lvlText w:val="%1."/>
      <w:lvlJc w:val="left"/>
      <w:pPr>
        <w:ind w:left="720" w:hanging="480"/>
      </w:pPr>
    </w:lvl>
    <w:lvl w:ilvl="1">
      <w:start w:val="69"/>
      <w:numFmt w:val="decimal"/>
      <w:lvlText w:val="%2."/>
      <w:lvlJc w:val="left"/>
      <w:pPr>
        <w:ind w:left="1440" w:hanging="480"/>
      </w:pPr>
    </w:lvl>
    <w:lvl w:ilvl="2">
      <w:start w:val="69"/>
      <w:numFmt w:val="decimal"/>
      <w:lvlText w:val="%3."/>
      <w:lvlJc w:val="left"/>
      <w:pPr>
        <w:ind w:left="2160" w:hanging="480"/>
      </w:pPr>
    </w:lvl>
    <w:lvl w:ilvl="3">
      <w:start w:val="69"/>
      <w:numFmt w:val="decimal"/>
      <w:lvlText w:val="%4."/>
      <w:lvlJc w:val="left"/>
      <w:pPr>
        <w:ind w:left="2880" w:hanging="480"/>
      </w:pPr>
    </w:lvl>
    <w:lvl w:ilvl="4">
      <w:start w:val="69"/>
      <w:numFmt w:val="decimal"/>
      <w:lvlText w:val="%5."/>
      <w:lvlJc w:val="left"/>
      <w:pPr>
        <w:ind w:left="3600" w:hanging="480"/>
      </w:pPr>
    </w:lvl>
    <w:lvl w:ilvl="5">
      <w:start w:val="69"/>
      <w:numFmt w:val="decimal"/>
      <w:lvlText w:val="%6."/>
      <w:lvlJc w:val="left"/>
      <w:pPr>
        <w:ind w:left="4320" w:hanging="480"/>
      </w:pPr>
    </w:lvl>
    <w:lvl w:ilvl="6">
      <w:start w:val="69"/>
      <w:numFmt w:val="decimal"/>
      <w:lvlText w:val="%7."/>
      <w:lvlJc w:val="left"/>
      <w:pPr>
        <w:ind w:left="5040" w:hanging="480"/>
      </w:pPr>
    </w:lvl>
    <w:lvl w:ilvl="7">
      <w:start w:val="69"/>
      <w:numFmt w:val="decimal"/>
      <w:lvlText w:val="%8."/>
      <w:lvlJc w:val="left"/>
      <w:pPr>
        <w:ind w:left="5760" w:hanging="480"/>
      </w:pPr>
    </w:lvl>
    <w:lvl w:ilvl="8">
      <w:start w:val="69"/>
      <w:numFmt w:val="decimal"/>
      <w:lvlText w:val="%9."/>
      <w:lvlJc w:val="left"/>
      <w:pPr>
        <w:ind w:left="6480" w:hanging="480"/>
      </w:pPr>
    </w:lvl>
  </w:abstractNum>
  <w:abstractNum w:abstractNumId="994170">
    <w:nsid w:val="4382f6c2"/>
    <w:multiLevelType w:val="multilevel"/>
    <w:lvl w:ilvl="0">
      <w:start w:val="70"/>
      <w:numFmt w:val="decimal"/>
      <w:lvlText w:val="%1."/>
      <w:lvlJc w:val="left"/>
      <w:pPr>
        <w:ind w:left="720" w:hanging="480"/>
      </w:pPr>
    </w:lvl>
    <w:lvl w:ilvl="1">
      <w:start w:val="70"/>
      <w:numFmt w:val="decimal"/>
      <w:lvlText w:val="%2."/>
      <w:lvlJc w:val="left"/>
      <w:pPr>
        <w:ind w:left="1440" w:hanging="480"/>
      </w:pPr>
    </w:lvl>
    <w:lvl w:ilvl="2">
      <w:start w:val="70"/>
      <w:numFmt w:val="decimal"/>
      <w:lvlText w:val="%3."/>
      <w:lvlJc w:val="left"/>
      <w:pPr>
        <w:ind w:left="2160" w:hanging="480"/>
      </w:pPr>
    </w:lvl>
    <w:lvl w:ilvl="3">
      <w:start w:val="70"/>
      <w:numFmt w:val="decimal"/>
      <w:lvlText w:val="%4."/>
      <w:lvlJc w:val="left"/>
      <w:pPr>
        <w:ind w:left="2880" w:hanging="480"/>
      </w:pPr>
    </w:lvl>
    <w:lvl w:ilvl="4">
      <w:start w:val="70"/>
      <w:numFmt w:val="decimal"/>
      <w:lvlText w:val="%5."/>
      <w:lvlJc w:val="left"/>
      <w:pPr>
        <w:ind w:left="3600" w:hanging="480"/>
      </w:pPr>
    </w:lvl>
    <w:lvl w:ilvl="5">
      <w:start w:val="70"/>
      <w:numFmt w:val="decimal"/>
      <w:lvlText w:val="%6."/>
      <w:lvlJc w:val="left"/>
      <w:pPr>
        <w:ind w:left="4320" w:hanging="480"/>
      </w:pPr>
    </w:lvl>
    <w:lvl w:ilvl="6">
      <w:start w:val="70"/>
      <w:numFmt w:val="decimal"/>
      <w:lvlText w:val="%7."/>
      <w:lvlJc w:val="left"/>
      <w:pPr>
        <w:ind w:left="5040" w:hanging="480"/>
      </w:pPr>
    </w:lvl>
    <w:lvl w:ilvl="7">
      <w:start w:val="70"/>
      <w:numFmt w:val="decimal"/>
      <w:lvlText w:val="%8."/>
      <w:lvlJc w:val="left"/>
      <w:pPr>
        <w:ind w:left="5760" w:hanging="480"/>
      </w:pPr>
    </w:lvl>
    <w:lvl w:ilvl="8">
      <w:start w:val="70"/>
      <w:numFmt w:val="decimal"/>
      <w:lvlText w:val="%9."/>
      <w:lvlJc w:val="left"/>
      <w:pPr>
        <w:ind w:left="6480" w:hanging="480"/>
      </w:pPr>
    </w:lvl>
  </w:abstractNum>
  <w:abstractNum w:abstractNumId="994171">
    <w:nsid w:val="1475bb3e"/>
    <w:multiLevelType w:val="multilevel"/>
    <w:lvl w:ilvl="0">
      <w:start w:val="71"/>
      <w:numFmt w:val="decimal"/>
      <w:lvlText w:val="%1."/>
      <w:lvlJc w:val="left"/>
      <w:pPr>
        <w:ind w:left="720" w:hanging="480"/>
      </w:pPr>
    </w:lvl>
    <w:lvl w:ilvl="1">
      <w:start w:val="71"/>
      <w:numFmt w:val="decimal"/>
      <w:lvlText w:val="%2."/>
      <w:lvlJc w:val="left"/>
      <w:pPr>
        <w:ind w:left="1440" w:hanging="480"/>
      </w:pPr>
    </w:lvl>
    <w:lvl w:ilvl="2">
      <w:start w:val="71"/>
      <w:numFmt w:val="decimal"/>
      <w:lvlText w:val="%3."/>
      <w:lvlJc w:val="left"/>
      <w:pPr>
        <w:ind w:left="2160" w:hanging="480"/>
      </w:pPr>
    </w:lvl>
    <w:lvl w:ilvl="3">
      <w:start w:val="71"/>
      <w:numFmt w:val="decimal"/>
      <w:lvlText w:val="%4."/>
      <w:lvlJc w:val="left"/>
      <w:pPr>
        <w:ind w:left="2880" w:hanging="480"/>
      </w:pPr>
    </w:lvl>
    <w:lvl w:ilvl="4">
      <w:start w:val="71"/>
      <w:numFmt w:val="decimal"/>
      <w:lvlText w:val="%5."/>
      <w:lvlJc w:val="left"/>
      <w:pPr>
        <w:ind w:left="3600" w:hanging="480"/>
      </w:pPr>
    </w:lvl>
    <w:lvl w:ilvl="5">
      <w:start w:val="71"/>
      <w:numFmt w:val="decimal"/>
      <w:lvlText w:val="%6."/>
      <w:lvlJc w:val="left"/>
      <w:pPr>
        <w:ind w:left="4320" w:hanging="480"/>
      </w:pPr>
    </w:lvl>
    <w:lvl w:ilvl="6">
      <w:start w:val="71"/>
      <w:numFmt w:val="decimal"/>
      <w:lvlText w:val="%7."/>
      <w:lvlJc w:val="left"/>
      <w:pPr>
        <w:ind w:left="5040" w:hanging="480"/>
      </w:pPr>
    </w:lvl>
    <w:lvl w:ilvl="7">
      <w:start w:val="71"/>
      <w:numFmt w:val="decimal"/>
      <w:lvlText w:val="%8."/>
      <w:lvlJc w:val="left"/>
      <w:pPr>
        <w:ind w:left="5760" w:hanging="480"/>
      </w:pPr>
    </w:lvl>
    <w:lvl w:ilvl="8">
      <w:start w:val="71"/>
      <w:numFmt w:val="decimal"/>
      <w:lvlText w:val="%9."/>
      <w:lvlJc w:val="left"/>
      <w:pPr>
        <w:ind w:left="6480" w:hanging="480"/>
      </w:pPr>
    </w:lvl>
  </w:abstractNum>
  <w:abstractNum w:abstractNumId="994172">
    <w:nsid w:val="e0ba316e"/>
    <w:multiLevelType w:val="multilevel"/>
    <w:lvl w:ilvl="0">
      <w:start w:val="72"/>
      <w:numFmt w:val="decimal"/>
      <w:lvlText w:val="%1."/>
      <w:lvlJc w:val="left"/>
      <w:pPr>
        <w:ind w:left="720" w:hanging="480"/>
      </w:pPr>
    </w:lvl>
    <w:lvl w:ilvl="1">
      <w:start w:val="72"/>
      <w:numFmt w:val="decimal"/>
      <w:lvlText w:val="%2."/>
      <w:lvlJc w:val="left"/>
      <w:pPr>
        <w:ind w:left="1440" w:hanging="480"/>
      </w:pPr>
    </w:lvl>
    <w:lvl w:ilvl="2">
      <w:start w:val="72"/>
      <w:numFmt w:val="decimal"/>
      <w:lvlText w:val="%3."/>
      <w:lvlJc w:val="left"/>
      <w:pPr>
        <w:ind w:left="2160" w:hanging="480"/>
      </w:pPr>
    </w:lvl>
    <w:lvl w:ilvl="3">
      <w:start w:val="72"/>
      <w:numFmt w:val="decimal"/>
      <w:lvlText w:val="%4."/>
      <w:lvlJc w:val="left"/>
      <w:pPr>
        <w:ind w:left="2880" w:hanging="480"/>
      </w:pPr>
    </w:lvl>
    <w:lvl w:ilvl="4">
      <w:start w:val="72"/>
      <w:numFmt w:val="decimal"/>
      <w:lvlText w:val="%5."/>
      <w:lvlJc w:val="left"/>
      <w:pPr>
        <w:ind w:left="3600" w:hanging="480"/>
      </w:pPr>
    </w:lvl>
    <w:lvl w:ilvl="5">
      <w:start w:val="72"/>
      <w:numFmt w:val="decimal"/>
      <w:lvlText w:val="%6."/>
      <w:lvlJc w:val="left"/>
      <w:pPr>
        <w:ind w:left="4320" w:hanging="480"/>
      </w:pPr>
    </w:lvl>
    <w:lvl w:ilvl="6">
      <w:start w:val="72"/>
      <w:numFmt w:val="decimal"/>
      <w:lvlText w:val="%7."/>
      <w:lvlJc w:val="left"/>
      <w:pPr>
        <w:ind w:left="5040" w:hanging="480"/>
      </w:pPr>
    </w:lvl>
    <w:lvl w:ilvl="7">
      <w:start w:val="72"/>
      <w:numFmt w:val="decimal"/>
      <w:lvlText w:val="%8."/>
      <w:lvlJc w:val="left"/>
      <w:pPr>
        <w:ind w:left="5760" w:hanging="480"/>
      </w:pPr>
    </w:lvl>
    <w:lvl w:ilvl="8">
      <w:start w:val="72"/>
      <w:numFmt w:val="decimal"/>
      <w:lvlText w:val="%9."/>
      <w:lvlJc w:val="left"/>
      <w:pPr>
        <w:ind w:left="6480" w:hanging="480"/>
      </w:pPr>
    </w:lvl>
  </w:abstractNum>
  <w:abstractNum w:abstractNumId="994173">
    <w:nsid w:val="1fe444c5"/>
    <w:multiLevelType w:val="multilevel"/>
    <w:lvl w:ilvl="0">
      <w:start w:val="73"/>
      <w:numFmt w:val="decimal"/>
      <w:lvlText w:val="%1."/>
      <w:lvlJc w:val="left"/>
      <w:pPr>
        <w:ind w:left="720" w:hanging="480"/>
      </w:pPr>
    </w:lvl>
    <w:lvl w:ilvl="1">
      <w:start w:val="73"/>
      <w:numFmt w:val="decimal"/>
      <w:lvlText w:val="%2."/>
      <w:lvlJc w:val="left"/>
      <w:pPr>
        <w:ind w:left="1440" w:hanging="480"/>
      </w:pPr>
    </w:lvl>
    <w:lvl w:ilvl="2">
      <w:start w:val="73"/>
      <w:numFmt w:val="decimal"/>
      <w:lvlText w:val="%3."/>
      <w:lvlJc w:val="left"/>
      <w:pPr>
        <w:ind w:left="2160" w:hanging="480"/>
      </w:pPr>
    </w:lvl>
    <w:lvl w:ilvl="3">
      <w:start w:val="73"/>
      <w:numFmt w:val="decimal"/>
      <w:lvlText w:val="%4."/>
      <w:lvlJc w:val="left"/>
      <w:pPr>
        <w:ind w:left="2880" w:hanging="480"/>
      </w:pPr>
    </w:lvl>
    <w:lvl w:ilvl="4">
      <w:start w:val="73"/>
      <w:numFmt w:val="decimal"/>
      <w:lvlText w:val="%5."/>
      <w:lvlJc w:val="left"/>
      <w:pPr>
        <w:ind w:left="3600" w:hanging="480"/>
      </w:pPr>
    </w:lvl>
    <w:lvl w:ilvl="5">
      <w:start w:val="73"/>
      <w:numFmt w:val="decimal"/>
      <w:lvlText w:val="%6."/>
      <w:lvlJc w:val="left"/>
      <w:pPr>
        <w:ind w:left="4320" w:hanging="480"/>
      </w:pPr>
    </w:lvl>
    <w:lvl w:ilvl="6">
      <w:start w:val="73"/>
      <w:numFmt w:val="decimal"/>
      <w:lvlText w:val="%7."/>
      <w:lvlJc w:val="left"/>
      <w:pPr>
        <w:ind w:left="5040" w:hanging="480"/>
      </w:pPr>
    </w:lvl>
    <w:lvl w:ilvl="7">
      <w:start w:val="73"/>
      <w:numFmt w:val="decimal"/>
      <w:lvlText w:val="%8."/>
      <w:lvlJc w:val="left"/>
      <w:pPr>
        <w:ind w:left="5760" w:hanging="480"/>
      </w:pPr>
    </w:lvl>
    <w:lvl w:ilvl="8">
      <w:start w:val="73"/>
      <w:numFmt w:val="decimal"/>
      <w:lvlText w:val="%9."/>
      <w:lvlJc w:val="left"/>
      <w:pPr>
        <w:ind w:left="6480" w:hanging="480"/>
      </w:pPr>
    </w:lvl>
  </w:abstractNum>
  <w:abstractNum w:abstractNumId="994174">
    <w:nsid w:val="18b487f3"/>
    <w:multiLevelType w:val="multilevel"/>
    <w:lvl w:ilvl="0">
      <w:start w:val="74"/>
      <w:numFmt w:val="decimal"/>
      <w:lvlText w:val="%1."/>
      <w:lvlJc w:val="left"/>
      <w:pPr>
        <w:ind w:left="720" w:hanging="480"/>
      </w:pPr>
    </w:lvl>
    <w:lvl w:ilvl="1">
      <w:start w:val="74"/>
      <w:numFmt w:val="decimal"/>
      <w:lvlText w:val="%2."/>
      <w:lvlJc w:val="left"/>
      <w:pPr>
        <w:ind w:left="1440" w:hanging="480"/>
      </w:pPr>
    </w:lvl>
    <w:lvl w:ilvl="2">
      <w:start w:val="74"/>
      <w:numFmt w:val="decimal"/>
      <w:lvlText w:val="%3."/>
      <w:lvlJc w:val="left"/>
      <w:pPr>
        <w:ind w:left="2160" w:hanging="480"/>
      </w:pPr>
    </w:lvl>
    <w:lvl w:ilvl="3">
      <w:start w:val="74"/>
      <w:numFmt w:val="decimal"/>
      <w:lvlText w:val="%4."/>
      <w:lvlJc w:val="left"/>
      <w:pPr>
        <w:ind w:left="2880" w:hanging="480"/>
      </w:pPr>
    </w:lvl>
    <w:lvl w:ilvl="4">
      <w:start w:val="74"/>
      <w:numFmt w:val="decimal"/>
      <w:lvlText w:val="%5."/>
      <w:lvlJc w:val="left"/>
      <w:pPr>
        <w:ind w:left="3600" w:hanging="480"/>
      </w:pPr>
    </w:lvl>
    <w:lvl w:ilvl="5">
      <w:start w:val="74"/>
      <w:numFmt w:val="decimal"/>
      <w:lvlText w:val="%6."/>
      <w:lvlJc w:val="left"/>
      <w:pPr>
        <w:ind w:left="4320" w:hanging="480"/>
      </w:pPr>
    </w:lvl>
    <w:lvl w:ilvl="6">
      <w:start w:val="74"/>
      <w:numFmt w:val="decimal"/>
      <w:lvlText w:val="%7."/>
      <w:lvlJc w:val="left"/>
      <w:pPr>
        <w:ind w:left="5040" w:hanging="480"/>
      </w:pPr>
    </w:lvl>
    <w:lvl w:ilvl="7">
      <w:start w:val="74"/>
      <w:numFmt w:val="decimal"/>
      <w:lvlText w:val="%8."/>
      <w:lvlJc w:val="left"/>
      <w:pPr>
        <w:ind w:left="5760" w:hanging="480"/>
      </w:pPr>
    </w:lvl>
    <w:lvl w:ilvl="8">
      <w:start w:val="74"/>
      <w:numFmt w:val="decimal"/>
      <w:lvlText w:val="%9."/>
      <w:lvlJc w:val="left"/>
      <w:pPr>
        <w:ind w:left="6480" w:hanging="480"/>
      </w:pPr>
    </w:lvl>
  </w:abstractNum>
  <w:abstractNum w:abstractNumId="994175">
    <w:nsid w:val="5f22d255"/>
    <w:multiLevelType w:val="multilevel"/>
    <w:lvl w:ilvl="0">
      <w:start w:val="75"/>
      <w:numFmt w:val="decimal"/>
      <w:lvlText w:val="%1."/>
      <w:lvlJc w:val="left"/>
      <w:pPr>
        <w:ind w:left="720" w:hanging="480"/>
      </w:pPr>
    </w:lvl>
    <w:lvl w:ilvl="1">
      <w:start w:val="75"/>
      <w:numFmt w:val="decimal"/>
      <w:lvlText w:val="%2."/>
      <w:lvlJc w:val="left"/>
      <w:pPr>
        <w:ind w:left="1440" w:hanging="480"/>
      </w:pPr>
    </w:lvl>
    <w:lvl w:ilvl="2">
      <w:start w:val="75"/>
      <w:numFmt w:val="decimal"/>
      <w:lvlText w:val="%3."/>
      <w:lvlJc w:val="left"/>
      <w:pPr>
        <w:ind w:left="2160" w:hanging="480"/>
      </w:pPr>
    </w:lvl>
    <w:lvl w:ilvl="3">
      <w:start w:val="75"/>
      <w:numFmt w:val="decimal"/>
      <w:lvlText w:val="%4."/>
      <w:lvlJc w:val="left"/>
      <w:pPr>
        <w:ind w:left="2880" w:hanging="480"/>
      </w:pPr>
    </w:lvl>
    <w:lvl w:ilvl="4">
      <w:start w:val="75"/>
      <w:numFmt w:val="decimal"/>
      <w:lvlText w:val="%5."/>
      <w:lvlJc w:val="left"/>
      <w:pPr>
        <w:ind w:left="3600" w:hanging="480"/>
      </w:pPr>
    </w:lvl>
    <w:lvl w:ilvl="5">
      <w:start w:val="75"/>
      <w:numFmt w:val="decimal"/>
      <w:lvlText w:val="%6."/>
      <w:lvlJc w:val="left"/>
      <w:pPr>
        <w:ind w:left="4320" w:hanging="480"/>
      </w:pPr>
    </w:lvl>
    <w:lvl w:ilvl="6">
      <w:start w:val="75"/>
      <w:numFmt w:val="decimal"/>
      <w:lvlText w:val="%7."/>
      <w:lvlJc w:val="left"/>
      <w:pPr>
        <w:ind w:left="5040" w:hanging="480"/>
      </w:pPr>
    </w:lvl>
    <w:lvl w:ilvl="7">
      <w:start w:val="75"/>
      <w:numFmt w:val="decimal"/>
      <w:lvlText w:val="%8."/>
      <w:lvlJc w:val="left"/>
      <w:pPr>
        <w:ind w:left="5760" w:hanging="480"/>
      </w:pPr>
    </w:lvl>
    <w:lvl w:ilvl="8">
      <w:start w:val="75"/>
      <w:numFmt w:val="decimal"/>
      <w:lvlText w:val="%9."/>
      <w:lvlJc w:val="left"/>
      <w:pPr>
        <w:ind w:left="6480" w:hanging="480"/>
      </w:pPr>
    </w:lvl>
  </w:abstractNum>
  <w:abstractNum w:abstractNumId="994176">
    <w:nsid w:val="6744e580"/>
    <w:multiLevelType w:val="multilevel"/>
    <w:lvl w:ilvl="0">
      <w:start w:val="76"/>
      <w:numFmt w:val="decimal"/>
      <w:lvlText w:val="%1."/>
      <w:lvlJc w:val="left"/>
      <w:pPr>
        <w:ind w:left="720" w:hanging="480"/>
      </w:pPr>
    </w:lvl>
    <w:lvl w:ilvl="1">
      <w:start w:val="76"/>
      <w:numFmt w:val="decimal"/>
      <w:lvlText w:val="%2."/>
      <w:lvlJc w:val="left"/>
      <w:pPr>
        <w:ind w:left="1440" w:hanging="480"/>
      </w:pPr>
    </w:lvl>
    <w:lvl w:ilvl="2">
      <w:start w:val="76"/>
      <w:numFmt w:val="decimal"/>
      <w:lvlText w:val="%3."/>
      <w:lvlJc w:val="left"/>
      <w:pPr>
        <w:ind w:left="2160" w:hanging="480"/>
      </w:pPr>
    </w:lvl>
    <w:lvl w:ilvl="3">
      <w:start w:val="76"/>
      <w:numFmt w:val="decimal"/>
      <w:lvlText w:val="%4."/>
      <w:lvlJc w:val="left"/>
      <w:pPr>
        <w:ind w:left="2880" w:hanging="480"/>
      </w:pPr>
    </w:lvl>
    <w:lvl w:ilvl="4">
      <w:start w:val="76"/>
      <w:numFmt w:val="decimal"/>
      <w:lvlText w:val="%5."/>
      <w:lvlJc w:val="left"/>
      <w:pPr>
        <w:ind w:left="3600" w:hanging="480"/>
      </w:pPr>
    </w:lvl>
    <w:lvl w:ilvl="5">
      <w:start w:val="76"/>
      <w:numFmt w:val="decimal"/>
      <w:lvlText w:val="%6."/>
      <w:lvlJc w:val="left"/>
      <w:pPr>
        <w:ind w:left="4320" w:hanging="480"/>
      </w:pPr>
    </w:lvl>
    <w:lvl w:ilvl="6">
      <w:start w:val="76"/>
      <w:numFmt w:val="decimal"/>
      <w:lvlText w:val="%7."/>
      <w:lvlJc w:val="left"/>
      <w:pPr>
        <w:ind w:left="5040" w:hanging="480"/>
      </w:pPr>
    </w:lvl>
    <w:lvl w:ilvl="7">
      <w:start w:val="76"/>
      <w:numFmt w:val="decimal"/>
      <w:lvlText w:val="%8."/>
      <w:lvlJc w:val="left"/>
      <w:pPr>
        <w:ind w:left="5760" w:hanging="480"/>
      </w:pPr>
    </w:lvl>
    <w:lvl w:ilvl="8">
      <w:start w:val="76"/>
      <w:numFmt w:val="decimal"/>
      <w:lvlText w:val="%9."/>
      <w:lvlJc w:val="left"/>
      <w:pPr>
        <w:ind w:left="6480" w:hanging="480"/>
      </w:pPr>
    </w:lvl>
  </w:abstractNum>
  <w:abstractNum w:abstractNumId="994177">
    <w:nsid w:val="ed3a9a3d"/>
    <w:multiLevelType w:val="multilevel"/>
    <w:lvl w:ilvl="0">
      <w:start w:val="77"/>
      <w:numFmt w:val="decimal"/>
      <w:lvlText w:val="%1."/>
      <w:lvlJc w:val="left"/>
      <w:pPr>
        <w:ind w:left="720" w:hanging="480"/>
      </w:pPr>
    </w:lvl>
    <w:lvl w:ilvl="1">
      <w:start w:val="77"/>
      <w:numFmt w:val="decimal"/>
      <w:lvlText w:val="%2."/>
      <w:lvlJc w:val="left"/>
      <w:pPr>
        <w:ind w:left="1440" w:hanging="480"/>
      </w:pPr>
    </w:lvl>
    <w:lvl w:ilvl="2">
      <w:start w:val="77"/>
      <w:numFmt w:val="decimal"/>
      <w:lvlText w:val="%3."/>
      <w:lvlJc w:val="left"/>
      <w:pPr>
        <w:ind w:left="2160" w:hanging="480"/>
      </w:pPr>
    </w:lvl>
    <w:lvl w:ilvl="3">
      <w:start w:val="77"/>
      <w:numFmt w:val="decimal"/>
      <w:lvlText w:val="%4."/>
      <w:lvlJc w:val="left"/>
      <w:pPr>
        <w:ind w:left="2880" w:hanging="480"/>
      </w:pPr>
    </w:lvl>
    <w:lvl w:ilvl="4">
      <w:start w:val="77"/>
      <w:numFmt w:val="decimal"/>
      <w:lvlText w:val="%5."/>
      <w:lvlJc w:val="left"/>
      <w:pPr>
        <w:ind w:left="3600" w:hanging="480"/>
      </w:pPr>
    </w:lvl>
    <w:lvl w:ilvl="5">
      <w:start w:val="77"/>
      <w:numFmt w:val="decimal"/>
      <w:lvlText w:val="%6."/>
      <w:lvlJc w:val="left"/>
      <w:pPr>
        <w:ind w:left="4320" w:hanging="480"/>
      </w:pPr>
    </w:lvl>
    <w:lvl w:ilvl="6">
      <w:start w:val="77"/>
      <w:numFmt w:val="decimal"/>
      <w:lvlText w:val="%7."/>
      <w:lvlJc w:val="left"/>
      <w:pPr>
        <w:ind w:left="5040" w:hanging="480"/>
      </w:pPr>
    </w:lvl>
    <w:lvl w:ilvl="7">
      <w:start w:val="77"/>
      <w:numFmt w:val="decimal"/>
      <w:lvlText w:val="%8."/>
      <w:lvlJc w:val="left"/>
      <w:pPr>
        <w:ind w:left="5760" w:hanging="480"/>
      </w:pPr>
    </w:lvl>
    <w:lvl w:ilvl="8">
      <w:start w:val="77"/>
      <w:numFmt w:val="decimal"/>
      <w:lvlText w:val="%9."/>
      <w:lvlJc w:val="left"/>
      <w:pPr>
        <w:ind w:left="6480" w:hanging="480"/>
      </w:pPr>
    </w:lvl>
  </w:abstractNum>
  <w:abstractNum w:abstractNumId="994178">
    <w:nsid w:val="26609cc0"/>
    <w:multiLevelType w:val="multilevel"/>
    <w:lvl w:ilvl="0">
      <w:start w:val="78"/>
      <w:numFmt w:val="decimal"/>
      <w:lvlText w:val="%1."/>
      <w:lvlJc w:val="left"/>
      <w:pPr>
        <w:ind w:left="720" w:hanging="480"/>
      </w:pPr>
    </w:lvl>
    <w:lvl w:ilvl="1">
      <w:start w:val="78"/>
      <w:numFmt w:val="decimal"/>
      <w:lvlText w:val="%2."/>
      <w:lvlJc w:val="left"/>
      <w:pPr>
        <w:ind w:left="1440" w:hanging="480"/>
      </w:pPr>
    </w:lvl>
    <w:lvl w:ilvl="2">
      <w:start w:val="78"/>
      <w:numFmt w:val="decimal"/>
      <w:lvlText w:val="%3."/>
      <w:lvlJc w:val="left"/>
      <w:pPr>
        <w:ind w:left="2160" w:hanging="480"/>
      </w:pPr>
    </w:lvl>
    <w:lvl w:ilvl="3">
      <w:start w:val="78"/>
      <w:numFmt w:val="decimal"/>
      <w:lvlText w:val="%4."/>
      <w:lvlJc w:val="left"/>
      <w:pPr>
        <w:ind w:left="2880" w:hanging="480"/>
      </w:pPr>
    </w:lvl>
    <w:lvl w:ilvl="4">
      <w:start w:val="78"/>
      <w:numFmt w:val="decimal"/>
      <w:lvlText w:val="%5."/>
      <w:lvlJc w:val="left"/>
      <w:pPr>
        <w:ind w:left="3600" w:hanging="480"/>
      </w:pPr>
    </w:lvl>
    <w:lvl w:ilvl="5">
      <w:start w:val="78"/>
      <w:numFmt w:val="decimal"/>
      <w:lvlText w:val="%6."/>
      <w:lvlJc w:val="left"/>
      <w:pPr>
        <w:ind w:left="4320" w:hanging="480"/>
      </w:pPr>
    </w:lvl>
    <w:lvl w:ilvl="6">
      <w:start w:val="78"/>
      <w:numFmt w:val="decimal"/>
      <w:lvlText w:val="%7."/>
      <w:lvlJc w:val="left"/>
      <w:pPr>
        <w:ind w:left="5040" w:hanging="480"/>
      </w:pPr>
    </w:lvl>
    <w:lvl w:ilvl="7">
      <w:start w:val="78"/>
      <w:numFmt w:val="decimal"/>
      <w:lvlText w:val="%8."/>
      <w:lvlJc w:val="left"/>
      <w:pPr>
        <w:ind w:left="5760" w:hanging="480"/>
      </w:pPr>
    </w:lvl>
    <w:lvl w:ilvl="8">
      <w:start w:val="78"/>
      <w:numFmt w:val="decimal"/>
      <w:lvlText w:val="%9."/>
      <w:lvlJc w:val="left"/>
      <w:pPr>
        <w:ind w:left="6480" w:hanging="480"/>
      </w:pPr>
    </w:lvl>
  </w:abstractNum>
  <w:abstractNum w:abstractNumId="994179">
    <w:nsid w:val="8f90b521"/>
    <w:multiLevelType w:val="multilevel"/>
    <w:lvl w:ilvl="0">
      <w:start w:val="79"/>
      <w:numFmt w:val="decimal"/>
      <w:lvlText w:val="%1."/>
      <w:lvlJc w:val="left"/>
      <w:pPr>
        <w:ind w:left="720" w:hanging="480"/>
      </w:pPr>
    </w:lvl>
    <w:lvl w:ilvl="1">
      <w:start w:val="79"/>
      <w:numFmt w:val="decimal"/>
      <w:lvlText w:val="%2."/>
      <w:lvlJc w:val="left"/>
      <w:pPr>
        <w:ind w:left="1440" w:hanging="480"/>
      </w:pPr>
    </w:lvl>
    <w:lvl w:ilvl="2">
      <w:start w:val="79"/>
      <w:numFmt w:val="decimal"/>
      <w:lvlText w:val="%3."/>
      <w:lvlJc w:val="left"/>
      <w:pPr>
        <w:ind w:left="2160" w:hanging="480"/>
      </w:pPr>
    </w:lvl>
    <w:lvl w:ilvl="3">
      <w:start w:val="79"/>
      <w:numFmt w:val="decimal"/>
      <w:lvlText w:val="%4."/>
      <w:lvlJc w:val="left"/>
      <w:pPr>
        <w:ind w:left="2880" w:hanging="480"/>
      </w:pPr>
    </w:lvl>
    <w:lvl w:ilvl="4">
      <w:start w:val="79"/>
      <w:numFmt w:val="decimal"/>
      <w:lvlText w:val="%5."/>
      <w:lvlJc w:val="left"/>
      <w:pPr>
        <w:ind w:left="3600" w:hanging="480"/>
      </w:pPr>
    </w:lvl>
    <w:lvl w:ilvl="5">
      <w:start w:val="79"/>
      <w:numFmt w:val="decimal"/>
      <w:lvlText w:val="%6."/>
      <w:lvlJc w:val="left"/>
      <w:pPr>
        <w:ind w:left="4320" w:hanging="480"/>
      </w:pPr>
    </w:lvl>
    <w:lvl w:ilvl="6">
      <w:start w:val="79"/>
      <w:numFmt w:val="decimal"/>
      <w:lvlText w:val="%7."/>
      <w:lvlJc w:val="left"/>
      <w:pPr>
        <w:ind w:left="5040" w:hanging="480"/>
      </w:pPr>
    </w:lvl>
    <w:lvl w:ilvl="7">
      <w:start w:val="79"/>
      <w:numFmt w:val="decimal"/>
      <w:lvlText w:val="%8."/>
      <w:lvlJc w:val="left"/>
      <w:pPr>
        <w:ind w:left="5760" w:hanging="480"/>
      </w:pPr>
    </w:lvl>
    <w:lvl w:ilvl="8">
      <w:start w:val="7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4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4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4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4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4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4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4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4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4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4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5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5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2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3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54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55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56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57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58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59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6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61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62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63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6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6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66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67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68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69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70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71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72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73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74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75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76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77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78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79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80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81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82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83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84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85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86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87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88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89">
    <w:abstractNumId w:val="9941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90">
    <w:abstractNumId w:val="9941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91">
    <w:abstractNumId w:val="9941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92">
    <w:abstractNumId w:val="9941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93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94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95">
    <w:abstractNumId w:val="9941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96">
    <w:abstractNumId w:val="9941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97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98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99">
    <w:abstractNumId w:val="994142"/>
    <w:lvlOverride w:ilvl="0">
      <w:startOverride w:val="42"/>
    </w:lvlOverride>
    <w:lvlOverride w:ilvl="1">
      <w:startOverride w:val="42"/>
    </w:lvlOverride>
    <w:lvlOverride w:ilvl="2">
      <w:startOverride w:val="42"/>
    </w:lvlOverride>
    <w:lvlOverride w:ilvl="3">
      <w:startOverride w:val="42"/>
    </w:lvlOverride>
    <w:lvlOverride w:ilvl="4">
      <w:startOverride w:val="42"/>
    </w:lvlOverride>
    <w:lvlOverride w:ilvl="5">
      <w:startOverride w:val="42"/>
    </w:lvlOverride>
    <w:lvlOverride w:ilvl="6">
      <w:startOverride w:val="42"/>
    </w:lvlOverride>
    <w:lvlOverride w:ilvl="7">
      <w:startOverride w:val="42"/>
    </w:lvlOverride>
    <w:lvlOverride w:ilvl="8">
      <w:startOverride w:val="42"/>
    </w:lvlOverride>
  </w:num>
  <w:num w:numId="1100">
    <w:abstractNumId w:val="994142"/>
    <w:lvlOverride w:ilvl="0">
      <w:startOverride w:val="42"/>
    </w:lvlOverride>
    <w:lvlOverride w:ilvl="1">
      <w:startOverride w:val="42"/>
    </w:lvlOverride>
    <w:lvlOverride w:ilvl="2">
      <w:startOverride w:val="42"/>
    </w:lvlOverride>
    <w:lvlOverride w:ilvl="3">
      <w:startOverride w:val="42"/>
    </w:lvlOverride>
    <w:lvlOverride w:ilvl="4">
      <w:startOverride w:val="42"/>
    </w:lvlOverride>
    <w:lvlOverride w:ilvl="5">
      <w:startOverride w:val="42"/>
    </w:lvlOverride>
    <w:lvlOverride w:ilvl="6">
      <w:startOverride w:val="42"/>
    </w:lvlOverride>
    <w:lvlOverride w:ilvl="7">
      <w:startOverride w:val="42"/>
    </w:lvlOverride>
    <w:lvlOverride w:ilvl="8">
      <w:startOverride w:val="42"/>
    </w:lvlOverride>
  </w:num>
  <w:num w:numId="1101">
    <w:abstractNumId w:val="994143"/>
    <w:lvlOverride w:ilvl="0">
      <w:startOverride w:val="43"/>
    </w:lvlOverride>
    <w:lvlOverride w:ilvl="1">
      <w:startOverride w:val="43"/>
    </w:lvlOverride>
    <w:lvlOverride w:ilvl="2">
      <w:startOverride w:val="43"/>
    </w:lvlOverride>
    <w:lvlOverride w:ilvl="3">
      <w:startOverride w:val="43"/>
    </w:lvlOverride>
    <w:lvlOverride w:ilvl="4">
      <w:startOverride w:val="43"/>
    </w:lvlOverride>
    <w:lvlOverride w:ilvl="5">
      <w:startOverride w:val="43"/>
    </w:lvlOverride>
    <w:lvlOverride w:ilvl="6">
      <w:startOverride w:val="43"/>
    </w:lvlOverride>
    <w:lvlOverride w:ilvl="7">
      <w:startOverride w:val="43"/>
    </w:lvlOverride>
    <w:lvlOverride w:ilvl="8">
      <w:startOverride w:val="43"/>
    </w:lvlOverride>
  </w:num>
  <w:num w:numId="1102">
    <w:abstractNumId w:val="994143"/>
    <w:lvlOverride w:ilvl="0">
      <w:startOverride w:val="43"/>
    </w:lvlOverride>
    <w:lvlOverride w:ilvl="1">
      <w:startOverride w:val="43"/>
    </w:lvlOverride>
    <w:lvlOverride w:ilvl="2">
      <w:startOverride w:val="43"/>
    </w:lvlOverride>
    <w:lvlOverride w:ilvl="3">
      <w:startOverride w:val="43"/>
    </w:lvlOverride>
    <w:lvlOverride w:ilvl="4">
      <w:startOverride w:val="43"/>
    </w:lvlOverride>
    <w:lvlOverride w:ilvl="5">
      <w:startOverride w:val="43"/>
    </w:lvlOverride>
    <w:lvlOverride w:ilvl="6">
      <w:startOverride w:val="43"/>
    </w:lvlOverride>
    <w:lvlOverride w:ilvl="7">
      <w:startOverride w:val="43"/>
    </w:lvlOverride>
    <w:lvlOverride w:ilvl="8">
      <w:startOverride w:val="43"/>
    </w:lvlOverride>
  </w:num>
  <w:num w:numId="1103">
    <w:abstractNumId w:val="994144"/>
    <w:lvlOverride w:ilvl="0">
      <w:startOverride w:val="44"/>
    </w:lvlOverride>
    <w:lvlOverride w:ilvl="1">
      <w:startOverride w:val="44"/>
    </w:lvlOverride>
    <w:lvlOverride w:ilvl="2">
      <w:startOverride w:val="44"/>
    </w:lvlOverride>
    <w:lvlOverride w:ilvl="3">
      <w:startOverride w:val="44"/>
    </w:lvlOverride>
    <w:lvlOverride w:ilvl="4">
      <w:startOverride w:val="44"/>
    </w:lvlOverride>
    <w:lvlOverride w:ilvl="5">
      <w:startOverride w:val="44"/>
    </w:lvlOverride>
    <w:lvlOverride w:ilvl="6">
      <w:startOverride w:val="44"/>
    </w:lvlOverride>
    <w:lvlOverride w:ilvl="7">
      <w:startOverride w:val="44"/>
    </w:lvlOverride>
    <w:lvlOverride w:ilvl="8">
      <w:startOverride w:val="44"/>
    </w:lvlOverride>
  </w:num>
  <w:num w:numId="1104">
    <w:abstractNumId w:val="994144"/>
    <w:lvlOverride w:ilvl="0">
      <w:startOverride w:val="44"/>
    </w:lvlOverride>
    <w:lvlOverride w:ilvl="1">
      <w:startOverride w:val="44"/>
    </w:lvlOverride>
    <w:lvlOverride w:ilvl="2">
      <w:startOverride w:val="44"/>
    </w:lvlOverride>
    <w:lvlOverride w:ilvl="3">
      <w:startOverride w:val="44"/>
    </w:lvlOverride>
    <w:lvlOverride w:ilvl="4">
      <w:startOverride w:val="44"/>
    </w:lvlOverride>
    <w:lvlOverride w:ilvl="5">
      <w:startOverride w:val="44"/>
    </w:lvlOverride>
    <w:lvlOverride w:ilvl="6">
      <w:startOverride w:val="44"/>
    </w:lvlOverride>
    <w:lvlOverride w:ilvl="7">
      <w:startOverride w:val="44"/>
    </w:lvlOverride>
    <w:lvlOverride w:ilvl="8">
      <w:startOverride w:val="44"/>
    </w:lvlOverride>
  </w:num>
  <w:num w:numId="1105">
    <w:abstractNumId w:val="994145"/>
    <w:lvlOverride w:ilvl="0">
      <w:startOverride w:val="45"/>
    </w:lvlOverride>
    <w:lvlOverride w:ilvl="1">
      <w:startOverride w:val="45"/>
    </w:lvlOverride>
    <w:lvlOverride w:ilvl="2">
      <w:startOverride w:val="45"/>
    </w:lvlOverride>
    <w:lvlOverride w:ilvl="3">
      <w:startOverride w:val="45"/>
    </w:lvlOverride>
    <w:lvlOverride w:ilvl="4">
      <w:startOverride w:val="45"/>
    </w:lvlOverride>
    <w:lvlOverride w:ilvl="5">
      <w:startOverride w:val="45"/>
    </w:lvlOverride>
    <w:lvlOverride w:ilvl="6">
      <w:startOverride w:val="45"/>
    </w:lvlOverride>
    <w:lvlOverride w:ilvl="7">
      <w:startOverride w:val="45"/>
    </w:lvlOverride>
    <w:lvlOverride w:ilvl="8">
      <w:startOverride w:val="45"/>
    </w:lvlOverride>
  </w:num>
  <w:num w:numId="1106">
    <w:abstractNumId w:val="994145"/>
    <w:lvlOverride w:ilvl="0">
      <w:startOverride w:val="45"/>
    </w:lvlOverride>
    <w:lvlOverride w:ilvl="1">
      <w:startOverride w:val="45"/>
    </w:lvlOverride>
    <w:lvlOverride w:ilvl="2">
      <w:startOverride w:val="45"/>
    </w:lvlOverride>
    <w:lvlOverride w:ilvl="3">
      <w:startOverride w:val="45"/>
    </w:lvlOverride>
    <w:lvlOverride w:ilvl="4">
      <w:startOverride w:val="45"/>
    </w:lvlOverride>
    <w:lvlOverride w:ilvl="5">
      <w:startOverride w:val="45"/>
    </w:lvlOverride>
    <w:lvlOverride w:ilvl="6">
      <w:startOverride w:val="45"/>
    </w:lvlOverride>
    <w:lvlOverride w:ilvl="7">
      <w:startOverride w:val="45"/>
    </w:lvlOverride>
    <w:lvlOverride w:ilvl="8">
      <w:startOverride w:val="45"/>
    </w:lvlOverride>
  </w:num>
  <w:num w:numId="1107">
    <w:abstractNumId w:val="994146"/>
    <w:lvlOverride w:ilvl="0">
      <w:startOverride w:val="46"/>
    </w:lvlOverride>
    <w:lvlOverride w:ilvl="1">
      <w:startOverride w:val="46"/>
    </w:lvlOverride>
    <w:lvlOverride w:ilvl="2">
      <w:startOverride w:val="46"/>
    </w:lvlOverride>
    <w:lvlOverride w:ilvl="3">
      <w:startOverride w:val="46"/>
    </w:lvlOverride>
    <w:lvlOverride w:ilvl="4">
      <w:startOverride w:val="46"/>
    </w:lvlOverride>
    <w:lvlOverride w:ilvl="5">
      <w:startOverride w:val="46"/>
    </w:lvlOverride>
    <w:lvlOverride w:ilvl="6">
      <w:startOverride w:val="46"/>
    </w:lvlOverride>
    <w:lvlOverride w:ilvl="7">
      <w:startOverride w:val="46"/>
    </w:lvlOverride>
    <w:lvlOverride w:ilvl="8">
      <w:startOverride w:val="46"/>
    </w:lvlOverride>
  </w:num>
  <w:num w:numId="1108">
    <w:abstractNumId w:val="994146"/>
    <w:lvlOverride w:ilvl="0">
      <w:startOverride w:val="46"/>
    </w:lvlOverride>
    <w:lvlOverride w:ilvl="1">
      <w:startOverride w:val="46"/>
    </w:lvlOverride>
    <w:lvlOverride w:ilvl="2">
      <w:startOverride w:val="46"/>
    </w:lvlOverride>
    <w:lvlOverride w:ilvl="3">
      <w:startOverride w:val="46"/>
    </w:lvlOverride>
    <w:lvlOverride w:ilvl="4">
      <w:startOverride w:val="46"/>
    </w:lvlOverride>
    <w:lvlOverride w:ilvl="5">
      <w:startOverride w:val="46"/>
    </w:lvlOverride>
    <w:lvlOverride w:ilvl="6">
      <w:startOverride w:val="46"/>
    </w:lvlOverride>
    <w:lvlOverride w:ilvl="7">
      <w:startOverride w:val="46"/>
    </w:lvlOverride>
    <w:lvlOverride w:ilvl="8">
      <w:startOverride w:val="46"/>
    </w:lvlOverride>
  </w:num>
  <w:num w:numId="1109">
    <w:abstractNumId w:val="994147"/>
    <w:lvlOverride w:ilvl="0">
      <w:startOverride w:val="47"/>
    </w:lvlOverride>
    <w:lvlOverride w:ilvl="1">
      <w:startOverride w:val="47"/>
    </w:lvlOverride>
    <w:lvlOverride w:ilvl="2">
      <w:startOverride w:val="47"/>
    </w:lvlOverride>
    <w:lvlOverride w:ilvl="3">
      <w:startOverride w:val="47"/>
    </w:lvlOverride>
    <w:lvlOverride w:ilvl="4">
      <w:startOverride w:val="47"/>
    </w:lvlOverride>
    <w:lvlOverride w:ilvl="5">
      <w:startOverride w:val="47"/>
    </w:lvlOverride>
    <w:lvlOverride w:ilvl="6">
      <w:startOverride w:val="47"/>
    </w:lvlOverride>
    <w:lvlOverride w:ilvl="7">
      <w:startOverride w:val="47"/>
    </w:lvlOverride>
    <w:lvlOverride w:ilvl="8">
      <w:startOverride w:val="47"/>
    </w:lvlOverride>
  </w:num>
  <w:num w:numId="1110">
    <w:abstractNumId w:val="994147"/>
    <w:lvlOverride w:ilvl="0">
      <w:startOverride w:val="47"/>
    </w:lvlOverride>
    <w:lvlOverride w:ilvl="1">
      <w:startOverride w:val="47"/>
    </w:lvlOverride>
    <w:lvlOverride w:ilvl="2">
      <w:startOverride w:val="47"/>
    </w:lvlOverride>
    <w:lvlOverride w:ilvl="3">
      <w:startOverride w:val="47"/>
    </w:lvlOverride>
    <w:lvlOverride w:ilvl="4">
      <w:startOverride w:val="47"/>
    </w:lvlOverride>
    <w:lvlOverride w:ilvl="5">
      <w:startOverride w:val="47"/>
    </w:lvlOverride>
    <w:lvlOverride w:ilvl="6">
      <w:startOverride w:val="47"/>
    </w:lvlOverride>
    <w:lvlOverride w:ilvl="7">
      <w:startOverride w:val="47"/>
    </w:lvlOverride>
    <w:lvlOverride w:ilvl="8">
      <w:startOverride w:val="47"/>
    </w:lvlOverride>
  </w:num>
  <w:num w:numId="1111">
    <w:abstractNumId w:val="994148"/>
    <w:lvlOverride w:ilvl="0">
      <w:startOverride w:val="48"/>
    </w:lvlOverride>
    <w:lvlOverride w:ilvl="1">
      <w:startOverride w:val="48"/>
    </w:lvlOverride>
    <w:lvlOverride w:ilvl="2">
      <w:startOverride w:val="48"/>
    </w:lvlOverride>
    <w:lvlOverride w:ilvl="3">
      <w:startOverride w:val="48"/>
    </w:lvlOverride>
    <w:lvlOverride w:ilvl="4">
      <w:startOverride w:val="48"/>
    </w:lvlOverride>
    <w:lvlOverride w:ilvl="5">
      <w:startOverride w:val="48"/>
    </w:lvlOverride>
    <w:lvlOverride w:ilvl="6">
      <w:startOverride w:val="48"/>
    </w:lvlOverride>
    <w:lvlOverride w:ilvl="7">
      <w:startOverride w:val="48"/>
    </w:lvlOverride>
    <w:lvlOverride w:ilvl="8">
      <w:startOverride w:val="48"/>
    </w:lvlOverride>
  </w:num>
  <w:num w:numId="1112">
    <w:abstractNumId w:val="994148"/>
    <w:lvlOverride w:ilvl="0">
      <w:startOverride w:val="48"/>
    </w:lvlOverride>
    <w:lvlOverride w:ilvl="1">
      <w:startOverride w:val="48"/>
    </w:lvlOverride>
    <w:lvlOverride w:ilvl="2">
      <w:startOverride w:val="48"/>
    </w:lvlOverride>
    <w:lvlOverride w:ilvl="3">
      <w:startOverride w:val="48"/>
    </w:lvlOverride>
    <w:lvlOverride w:ilvl="4">
      <w:startOverride w:val="48"/>
    </w:lvlOverride>
    <w:lvlOverride w:ilvl="5">
      <w:startOverride w:val="48"/>
    </w:lvlOverride>
    <w:lvlOverride w:ilvl="6">
      <w:startOverride w:val="48"/>
    </w:lvlOverride>
    <w:lvlOverride w:ilvl="7">
      <w:startOverride w:val="48"/>
    </w:lvlOverride>
    <w:lvlOverride w:ilvl="8">
      <w:startOverride w:val="48"/>
    </w:lvlOverride>
  </w:num>
  <w:num w:numId="1113">
    <w:abstractNumId w:val="994149"/>
    <w:lvlOverride w:ilvl="0">
      <w:startOverride w:val="49"/>
    </w:lvlOverride>
    <w:lvlOverride w:ilvl="1">
      <w:startOverride w:val="49"/>
    </w:lvlOverride>
    <w:lvlOverride w:ilvl="2">
      <w:startOverride w:val="49"/>
    </w:lvlOverride>
    <w:lvlOverride w:ilvl="3">
      <w:startOverride w:val="49"/>
    </w:lvlOverride>
    <w:lvlOverride w:ilvl="4">
      <w:startOverride w:val="49"/>
    </w:lvlOverride>
    <w:lvlOverride w:ilvl="5">
      <w:startOverride w:val="49"/>
    </w:lvlOverride>
    <w:lvlOverride w:ilvl="6">
      <w:startOverride w:val="49"/>
    </w:lvlOverride>
    <w:lvlOverride w:ilvl="7">
      <w:startOverride w:val="49"/>
    </w:lvlOverride>
    <w:lvlOverride w:ilvl="8">
      <w:startOverride w:val="49"/>
    </w:lvlOverride>
  </w:num>
  <w:num w:numId="1114">
    <w:abstractNumId w:val="994149"/>
    <w:lvlOverride w:ilvl="0">
      <w:startOverride w:val="49"/>
    </w:lvlOverride>
    <w:lvlOverride w:ilvl="1">
      <w:startOverride w:val="49"/>
    </w:lvlOverride>
    <w:lvlOverride w:ilvl="2">
      <w:startOverride w:val="49"/>
    </w:lvlOverride>
    <w:lvlOverride w:ilvl="3">
      <w:startOverride w:val="49"/>
    </w:lvlOverride>
    <w:lvlOverride w:ilvl="4">
      <w:startOverride w:val="49"/>
    </w:lvlOverride>
    <w:lvlOverride w:ilvl="5">
      <w:startOverride w:val="49"/>
    </w:lvlOverride>
    <w:lvlOverride w:ilvl="6">
      <w:startOverride w:val="49"/>
    </w:lvlOverride>
    <w:lvlOverride w:ilvl="7">
      <w:startOverride w:val="49"/>
    </w:lvlOverride>
    <w:lvlOverride w:ilvl="8">
      <w:startOverride w:val="49"/>
    </w:lvlOverride>
  </w:num>
  <w:num w:numId="1115">
    <w:abstractNumId w:val="994150"/>
    <w:lvlOverride w:ilvl="0">
      <w:startOverride w:val="50"/>
    </w:lvlOverride>
    <w:lvlOverride w:ilvl="1">
      <w:startOverride w:val="50"/>
    </w:lvlOverride>
    <w:lvlOverride w:ilvl="2">
      <w:startOverride w:val="50"/>
    </w:lvlOverride>
    <w:lvlOverride w:ilvl="3">
      <w:startOverride w:val="50"/>
    </w:lvlOverride>
    <w:lvlOverride w:ilvl="4">
      <w:startOverride w:val="50"/>
    </w:lvlOverride>
    <w:lvlOverride w:ilvl="5">
      <w:startOverride w:val="50"/>
    </w:lvlOverride>
    <w:lvlOverride w:ilvl="6">
      <w:startOverride w:val="50"/>
    </w:lvlOverride>
    <w:lvlOverride w:ilvl="7">
      <w:startOverride w:val="50"/>
    </w:lvlOverride>
    <w:lvlOverride w:ilvl="8">
      <w:startOverride w:val="50"/>
    </w:lvlOverride>
  </w:num>
  <w:num w:numId="1116">
    <w:abstractNumId w:val="994150"/>
    <w:lvlOverride w:ilvl="0">
      <w:startOverride w:val="50"/>
    </w:lvlOverride>
    <w:lvlOverride w:ilvl="1">
      <w:startOverride w:val="50"/>
    </w:lvlOverride>
    <w:lvlOverride w:ilvl="2">
      <w:startOverride w:val="50"/>
    </w:lvlOverride>
    <w:lvlOverride w:ilvl="3">
      <w:startOverride w:val="50"/>
    </w:lvlOverride>
    <w:lvlOverride w:ilvl="4">
      <w:startOverride w:val="50"/>
    </w:lvlOverride>
    <w:lvlOverride w:ilvl="5">
      <w:startOverride w:val="50"/>
    </w:lvlOverride>
    <w:lvlOverride w:ilvl="6">
      <w:startOverride w:val="50"/>
    </w:lvlOverride>
    <w:lvlOverride w:ilvl="7">
      <w:startOverride w:val="50"/>
    </w:lvlOverride>
    <w:lvlOverride w:ilvl="8">
      <w:startOverride w:val="50"/>
    </w:lvlOverride>
  </w:num>
  <w:num w:numId="1117">
    <w:abstractNumId w:val="994151"/>
    <w:lvlOverride w:ilvl="0">
      <w:startOverride w:val="51"/>
    </w:lvlOverride>
    <w:lvlOverride w:ilvl="1">
      <w:startOverride w:val="51"/>
    </w:lvlOverride>
    <w:lvlOverride w:ilvl="2">
      <w:startOverride w:val="51"/>
    </w:lvlOverride>
    <w:lvlOverride w:ilvl="3">
      <w:startOverride w:val="51"/>
    </w:lvlOverride>
    <w:lvlOverride w:ilvl="4">
      <w:startOverride w:val="51"/>
    </w:lvlOverride>
    <w:lvlOverride w:ilvl="5">
      <w:startOverride w:val="51"/>
    </w:lvlOverride>
    <w:lvlOverride w:ilvl="6">
      <w:startOverride w:val="51"/>
    </w:lvlOverride>
    <w:lvlOverride w:ilvl="7">
      <w:startOverride w:val="51"/>
    </w:lvlOverride>
    <w:lvlOverride w:ilvl="8">
      <w:startOverride w:val="51"/>
    </w:lvlOverride>
  </w:num>
  <w:num w:numId="1118">
    <w:abstractNumId w:val="994151"/>
    <w:lvlOverride w:ilvl="0">
      <w:startOverride w:val="51"/>
    </w:lvlOverride>
    <w:lvlOverride w:ilvl="1">
      <w:startOverride w:val="51"/>
    </w:lvlOverride>
    <w:lvlOverride w:ilvl="2">
      <w:startOverride w:val="51"/>
    </w:lvlOverride>
    <w:lvlOverride w:ilvl="3">
      <w:startOverride w:val="51"/>
    </w:lvlOverride>
    <w:lvlOverride w:ilvl="4">
      <w:startOverride w:val="51"/>
    </w:lvlOverride>
    <w:lvlOverride w:ilvl="5">
      <w:startOverride w:val="51"/>
    </w:lvlOverride>
    <w:lvlOverride w:ilvl="6">
      <w:startOverride w:val="51"/>
    </w:lvlOverride>
    <w:lvlOverride w:ilvl="7">
      <w:startOverride w:val="51"/>
    </w:lvlOverride>
    <w:lvlOverride w:ilvl="8">
      <w:startOverride w:val="51"/>
    </w:lvlOverride>
  </w:num>
  <w:num w:numId="1119">
    <w:abstractNumId w:val="994152"/>
    <w:lvlOverride w:ilvl="0">
      <w:startOverride w:val="52"/>
    </w:lvlOverride>
    <w:lvlOverride w:ilvl="1">
      <w:startOverride w:val="52"/>
    </w:lvlOverride>
    <w:lvlOverride w:ilvl="2">
      <w:startOverride w:val="52"/>
    </w:lvlOverride>
    <w:lvlOverride w:ilvl="3">
      <w:startOverride w:val="52"/>
    </w:lvlOverride>
    <w:lvlOverride w:ilvl="4">
      <w:startOverride w:val="52"/>
    </w:lvlOverride>
    <w:lvlOverride w:ilvl="5">
      <w:startOverride w:val="52"/>
    </w:lvlOverride>
    <w:lvlOverride w:ilvl="6">
      <w:startOverride w:val="52"/>
    </w:lvlOverride>
    <w:lvlOverride w:ilvl="7">
      <w:startOverride w:val="52"/>
    </w:lvlOverride>
    <w:lvlOverride w:ilvl="8">
      <w:startOverride w:val="52"/>
    </w:lvlOverride>
  </w:num>
  <w:num w:numId="1120">
    <w:abstractNumId w:val="994152"/>
    <w:lvlOverride w:ilvl="0">
      <w:startOverride w:val="52"/>
    </w:lvlOverride>
    <w:lvlOverride w:ilvl="1">
      <w:startOverride w:val="52"/>
    </w:lvlOverride>
    <w:lvlOverride w:ilvl="2">
      <w:startOverride w:val="52"/>
    </w:lvlOverride>
    <w:lvlOverride w:ilvl="3">
      <w:startOverride w:val="52"/>
    </w:lvlOverride>
    <w:lvlOverride w:ilvl="4">
      <w:startOverride w:val="52"/>
    </w:lvlOverride>
    <w:lvlOverride w:ilvl="5">
      <w:startOverride w:val="52"/>
    </w:lvlOverride>
    <w:lvlOverride w:ilvl="6">
      <w:startOverride w:val="52"/>
    </w:lvlOverride>
    <w:lvlOverride w:ilvl="7">
      <w:startOverride w:val="52"/>
    </w:lvlOverride>
    <w:lvlOverride w:ilvl="8">
      <w:startOverride w:val="52"/>
    </w:lvlOverride>
  </w:num>
  <w:num w:numId="1121">
    <w:abstractNumId w:val="994153"/>
    <w:lvlOverride w:ilvl="0">
      <w:startOverride w:val="53"/>
    </w:lvlOverride>
    <w:lvlOverride w:ilvl="1">
      <w:startOverride w:val="53"/>
    </w:lvlOverride>
    <w:lvlOverride w:ilvl="2">
      <w:startOverride w:val="53"/>
    </w:lvlOverride>
    <w:lvlOverride w:ilvl="3">
      <w:startOverride w:val="53"/>
    </w:lvlOverride>
    <w:lvlOverride w:ilvl="4">
      <w:startOverride w:val="53"/>
    </w:lvlOverride>
    <w:lvlOverride w:ilvl="5">
      <w:startOverride w:val="53"/>
    </w:lvlOverride>
    <w:lvlOverride w:ilvl="6">
      <w:startOverride w:val="53"/>
    </w:lvlOverride>
    <w:lvlOverride w:ilvl="7">
      <w:startOverride w:val="53"/>
    </w:lvlOverride>
    <w:lvlOverride w:ilvl="8">
      <w:startOverride w:val="53"/>
    </w:lvlOverride>
  </w:num>
  <w:num w:numId="1122">
    <w:abstractNumId w:val="994153"/>
    <w:lvlOverride w:ilvl="0">
      <w:startOverride w:val="53"/>
    </w:lvlOverride>
    <w:lvlOverride w:ilvl="1">
      <w:startOverride w:val="53"/>
    </w:lvlOverride>
    <w:lvlOverride w:ilvl="2">
      <w:startOverride w:val="53"/>
    </w:lvlOverride>
    <w:lvlOverride w:ilvl="3">
      <w:startOverride w:val="53"/>
    </w:lvlOverride>
    <w:lvlOverride w:ilvl="4">
      <w:startOverride w:val="53"/>
    </w:lvlOverride>
    <w:lvlOverride w:ilvl="5">
      <w:startOverride w:val="53"/>
    </w:lvlOverride>
    <w:lvlOverride w:ilvl="6">
      <w:startOverride w:val="53"/>
    </w:lvlOverride>
    <w:lvlOverride w:ilvl="7">
      <w:startOverride w:val="53"/>
    </w:lvlOverride>
    <w:lvlOverride w:ilvl="8">
      <w:startOverride w:val="53"/>
    </w:lvlOverride>
  </w:num>
  <w:num w:numId="1123">
    <w:abstractNumId w:val="994154"/>
    <w:lvlOverride w:ilvl="0">
      <w:startOverride w:val="54"/>
    </w:lvlOverride>
    <w:lvlOverride w:ilvl="1">
      <w:startOverride w:val="54"/>
    </w:lvlOverride>
    <w:lvlOverride w:ilvl="2">
      <w:startOverride w:val="54"/>
    </w:lvlOverride>
    <w:lvlOverride w:ilvl="3">
      <w:startOverride w:val="54"/>
    </w:lvlOverride>
    <w:lvlOverride w:ilvl="4">
      <w:startOverride w:val="54"/>
    </w:lvlOverride>
    <w:lvlOverride w:ilvl="5">
      <w:startOverride w:val="54"/>
    </w:lvlOverride>
    <w:lvlOverride w:ilvl="6">
      <w:startOverride w:val="54"/>
    </w:lvlOverride>
    <w:lvlOverride w:ilvl="7">
      <w:startOverride w:val="54"/>
    </w:lvlOverride>
    <w:lvlOverride w:ilvl="8">
      <w:startOverride w:val="54"/>
    </w:lvlOverride>
  </w:num>
  <w:num w:numId="1124">
    <w:abstractNumId w:val="994154"/>
    <w:lvlOverride w:ilvl="0">
      <w:startOverride w:val="54"/>
    </w:lvlOverride>
    <w:lvlOverride w:ilvl="1">
      <w:startOverride w:val="54"/>
    </w:lvlOverride>
    <w:lvlOverride w:ilvl="2">
      <w:startOverride w:val="54"/>
    </w:lvlOverride>
    <w:lvlOverride w:ilvl="3">
      <w:startOverride w:val="54"/>
    </w:lvlOverride>
    <w:lvlOverride w:ilvl="4">
      <w:startOverride w:val="54"/>
    </w:lvlOverride>
    <w:lvlOverride w:ilvl="5">
      <w:startOverride w:val="54"/>
    </w:lvlOverride>
    <w:lvlOverride w:ilvl="6">
      <w:startOverride w:val="54"/>
    </w:lvlOverride>
    <w:lvlOverride w:ilvl="7">
      <w:startOverride w:val="54"/>
    </w:lvlOverride>
    <w:lvlOverride w:ilvl="8">
      <w:startOverride w:val="54"/>
    </w:lvlOverride>
  </w:num>
  <w:num w:numId="1125">
    <w:abstractNumId w:val="994155"/>
    <w:lvlOverride w:ilvl="0">
      <w:startOverride w:val="55"/>
    </w:lvlOverride>
    <w:lvlOverride w:ilvl="1">
      <w:startOverride w:val="55"/>
    </w:lvlOverride>
    <w:lvlOverride w:ilvl="2">
      <w:startOverride w:val="55"/>
    </w:lvlOverride>
    <w:lvlOverride w:ilvl="3">
      <w:startOverride w:val="55"/>
    </w:lvlOverride>
    <w:lvlOverride w:ilvl="4">
      <w:startOverride w:val="55"/>
    </w:lvlOverride>
    <w:lvlOverride w:ilvl="5">
      <w:startOverride w:val="55"/>
    </w:lvlOverride>
    <w:lvlOverride w:ilvl="6">
      <w:startOverride w:val="55"/>
    </w:lvlOverride>
    <w:lvlOverride w:ilvl="7">
      <w:startOverride w:val="55"/>
    </w:lvlOverride>
    <w:lvlOverride w:ilvl="8">
      <w:startOverride w:val="55"/>
    </w:lvlOverride>
  </w:num>
  <w:num w:numId="1126">
    <w:abstractNumId w:val="994155"/>
    <w:lvlOverride w:ilvl="0">
      <w:startOverride w:val="55"/>
    </w:lvlOverride>
    <w:lvlOverride w:ilvl="1">
      <w:startOverride w:val="55"/>
    </w:lvlOverride>
    <w:lvlOverride w:ilvl="2">
      <w:startOverride w:val="55"/>
    </w:lvlOverride>
    <w:lvlOverride w:ilvl="3">
      <w:startOverride w:val="55"/>
    </w:lvlOverride>
    <w:lvlOverride w:ilvl="4">
      <w:startOverride w:val="55"/>
    </w:lvlOverride>
    <w:lvlOverride w:ilvl="5">
      <w:startOverride w:val="55"/>
    </w:lvlOverride>
    <w:lvlOverride w:ilvl="6">
      <w:startOverride w:val="55"/>
    </w:lvlOverride>
    <w:lvlOverride w:ilvl="7">
      <w:startOverride w:val="55"/>
    </w:lvlOverride>
    <w:lvlOverride w:ilvl="8">
      <w:startOverride w:val="55"/>
    </w:lvlOverride>
  </w:num>
  <w:num w:numId="1127">
    <w:abstractNumId w:val="994156"/>
    <w:lvlOverride w:ilvl="0">
      <w:startOverride w:val="56"/>
    </w:lvlOverride>
    <w:lvlOverride w:ilvl="1">
      <w:startOverride w:val="56"/>
    </w:lvlOverride>
    <w:lvlOverride w:ilvl="2">
      <w:startOverride w:val="56"/>
    </w:lvlOverride>
    <w:lvlOverride w:ilvl="3">
      <w:startOverride w:val="56"/>
    </w:lvlOverride>
    <w:lvlOverride w:ilvl="4">
      <w:startOverride w:val="56"/>
    </w:lvlOverride>
    <w:lvlOverride w:ilvl="5">
      <w:startOverride w:val="56"/>
    </w:lvlOverride>
    <w:lvlOverride w:ilvl="6">
      <w:startOverride w:val="56"/>
    </w:lvlOverride>
    <w:lvlOverride w:ilvl="7">
      <w:startOverride w:val="56"/>
    </w:lvlOverride>
    <w:lvlOverride w:ilvl="8">
      <w:startOverride w:val="56"/>
    </w:lvlOverride>
  </w:num>
  <w:num w:numId="1128">
    <w:abstractNumId w:val="994156"/>
    <w:lvlOverride w:ilvl="0">
      <w:startOverride w:val="56"/>
    </w:lvlOverride>
    <w:lvlOverride w:ilvl="1">
      <w:startOverride w:val="56"/>
    </w:lvlOverride>
    <w:lvlOverride w:ilvl="2">
      <w:startOverride w:val="56"/>
    </w:lvlOverride>
    <w:lvlOverride w:ilvl="3">
      <w:startOverride w:val="56"/>
    </w:lvlOverride>
    <w:lvlOverride w:ilvl="4">
      <w:startOverride w:val="56"/>
    </w:lvlOverride>
    <w:lvlOverride w:ilvl="5">
      <w:startOverride w:val="56"/>
    </w:lvlOverride>
    <w:lvlOverride w:ilvl="6">
      <w:startOverride w:val="56"/>
    </w:lvlOverride>
    <w:lvlOverride w:ilvl="7">
      <w:startOverride w:val="56"/>
    </w:lvlOverride>
    <w:lvlOverride w:ilvl="8">
      <w:startOverride w:val="56"/>
    </w:lvlOverride>
  </w:num>
  <w:num w:numId="1129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1130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1131">
    <w:abstractNumId w:val="994158"/>
    <w:lvlOverride w:ilvl="0">
      <w:startOverride w:val="58"/>
    </w:lvlOverride>
    <w:lvlOverride w:ilvl="1">
      <w:startOverride w:val="58"/>
    </w:lvlOverride>
    <w:lvlOverride w:ilvl="2">
      <w:startOverride w:val="58"/>
    </w:lvlOverride>
    <w:lvlOverride w:ilvl="3">
      <w:startOverride w:val="58"/>
    </w:lvlOverride>
    <w:lvlOverride w:ilvl="4">
      <w:startOverride w:val="58"/>
    </w:lvlOverride>
    <w:lvlOverride w:ilvl="5">
      <w:startOverride w:val="58"/>
    </w:lvlOverride>
    <w:lvlOverride w:ilvl="6">
      <w:startOverride w:val="58"/>
    </w:lvlOverride>
    <w:lvlOverride w:ilvl="7">
      <w:startOverride w:val="58"/>
    </w:lvlOverride>
    <w:lvlOverride w:ilvl="8">
      <w:startOverride w:val="58"/>
    </w:lvlOverride>
  </w:num>
  <w:num w:numId="1132">
    <w:abstractNumId w:val="994158"/>
    <w:lvlOverride w:ilvl="0">
      <w:startOverride w:val="58"/>
    </w:lvlOverride>
    <w:lvlOverride w:ilvl="1">
      <w:startOverride w:val="58"/>
    </w:lvlOverride>
    <w:lvlOverride w:ilvl="2">
      <w:startOverride w:val="58"/>
    </w:lvlOverride>
    <w:lvlOverride w:ilvl="3">
      <w:startOverride w:val="58"/>
    </w:lvlOverride>
    <w:lvlOverride w:ilvl="4">
      <w:startOverride w:val="58"/>
    </w:lvlOverride>
    <w:lvlOverride w:ilvl="5">
      <w:startOverride w:val="58"/>
    </w:lvlOverride>
    <w:lvlOverride w:ilvl="6">
      <w:startOverride w:val="58"/>
    </w:lvlOverride>
    <w:lvlOverride w:ilvl="7">
      <w:startOverride w:val="58"/>
    </w:lvlOverride>
    <w:lvlOverride w:ilvl="8">
      <w:startOverride w:val="58"/>
    </w:lvlOverride>
  </w:num>
  <w:num w:numId="1133">
    <w:abstractNumId w:val="994159"/>
    <w:lvlOverride w:ilvl="0">
      <w:startOverride w:val="59"/>
    </w:lvlOverride>
    <w:lvlOverride w:ilvl="1">
      <w:startOverride w:val="59"/>
    </w:lvlOverride>
    <w:lvlOverride w:ilvl="2">
      <w:startOverride w:val="59"/>
    </w:lvlOverride>
    <w:lvlOverride w:ilvl="3">
      <w:startOverride w:val="59"/>
    </w:lvlOverride>
    <w:lvlOverride w:ilvl="4">
      <w:startOverride w:val="59"/>
    </w:lvlOverride>
    <w:lvlOverride w:ilvl="5">
      <w:startOverride w:val="59"/>
    </w:lvlOverride>
    <w:lvlOverride w:ilvl="6">
      <w:startOverride w:val="59"/>
    </w:lvlOverride>
    <w:lvlOverride w:ilvl="7">
      <w:startOverride w:val="59"/>
    </w:lvlOverride>
    <w:lvlOverride w:ilvl="8">
      <w:startOverride w:val="59"/>
    </w:lvlOverride>
  </w:num>
  <w:num w:numId="1134">
    <w:abstractNumId w:val="994159"/>
    <w:lvlOverride w:ilvl="0">
      <w:startOverride w:val="59"/>
    </w:lvlOverride>
    <w:lvlOverride w:ilvl="1">
      <w:startOverride w:val="59"/>
    </w:lvlOverride>
    <w:lvlOverride w:ilvl="2">
      <w:startOverride w:val="59"/>
    </w:lvlOverride>
    <w:lvlOverride w:ilvl="3">
      <w:startOverride w:val="59"/>
    </w:lvlOverride>
    <w:lvlOverride w:ilvl="4">
      <w:startOverride w:val="59"/>
    </w:lvlOverride>
    <w:lvlOverride w:ilvl="5">
      <w:startOverride w:val="59"/>
    </w:lvlOverride>
    <w:lvlOverride w:ilvl="6">
      <w:startOverride w:val="59"/>
    </w:lvlOverride>
    <w:lvlOverride w:ilvl="7">
      <w:startOverride w:val="59"/>
    </w:lvlOverride>
    <w:lvlOverride w:ilvl="8">
      <w:startOverride w:val="59"/>
    </w:lvlOverride>
  </w:num>
  <w:num w:numId="1135">
    <w:abstractNumId w:val="994160"/>
    <w:lvlOverride w:ilvl="0">
      <w:startOverride w:val="60"/>
    </w:lvlOverride>
    <w:lvlOverride w:ilvl="1">
      <w:startOverride w:val="60"/>
    </w:lvlOverride>
    <w:lvlOverride w:ilvl="2">
      <w:startOverride w:val="60"/>
    </w:lvlOverride>
    <w:lvlOverride w:ilvl="3">
      <w:startOverride w:val="60"/>
    </w:lvlOverride>
    <w:lvlOverride w:ilvl="4">
      <w:startOverride w:val="60"/>
    </w:lvlOverride>
    <w:lvlOverride w:ilvl="5">
      <w:startOverride w:val="60"/>
    </w:lvlOverride>
    <w:lvlOverride w:ilvl="6">
      <w:startOverride w:val="60"/>
    </w:lvlOverride>
    <w:lvlOverride w:ilvl="7">
      <w:startOverride w:val="60"/>
    </w:lvlOverride>
    <w:lvlOverride w:ilvl="8">
      <w:startOverride w:val="60"/>
    </w:lvlOverride>
  </w:num>
  <w:num w:numId="1136">
    <w:abstractNumId w:val="994160"/>
    <w:lvlOverride w:ilvl="0">
      <w:startOverride w:val="60"/>
    </w:lvlOverride>
    <w:lvlOverride w:ilvl="1">
      <w:startOverride w:val="60"/>
    </w:lvlOverride>
    <w:lvlOverride w:ilvl="2">
      <w:startOverride w:val="60"/>
    </w:lvlOverride>
    <w:lvlOverride w:ilvl="3">
      <w:startOverride w:val="60"/>
    </w:lvlOverride>
    <w:lvlOverride w:ilvl="4">
      <w:startOverride w:val="60"/>
    </w:lvlOverride>
    <w:lvlOverride w:ilvl="5">
      <w:startOverride w:val="60"/>
    </w:lvlOverride>
    <w:lvlOverride w:ilvl="6">
      <w:startOverride w:val="60"/>
    </w:lvlOverride>
    <w:lvlOverride w:ilvl="7">
      <w:startOverride w:val="60"/>
    </w:lvlOverride>
    <w:lvlOverride w:ilvl="8">
      <w:startOverride w:val="60"/>
    </w:lvlOverride>
  </w:num>
  <w:num w:numId="1137">
    <w:abstractNumId w:val="994161"/>
    <w:lvlOverride w:ilvl="0">
      <w:startOverride w:val="61"/>
    </w:lvlOverride>
    <w:lvlOverride w:ilvl="1">
      <w:startOverride w:val="61"/>
    </w:lvlOverride>
    <w:lvlOverride w:ilvl="2">
      <w:startOverride w:val="61"/>
    </w:lvlOverride>
    <w:lvlOverride w:ilvl="3">
      <w:startOverride w:val="61"/>
    </w:lvlOverride>
    <w:lvlOverride w:ilvl="4">
      <w:startOverride w:val="61"/>
    </w:lvlOverride>
    <w:lvlOverride w:ilvl="5">
      <w:startOverride w:val="61"/>
    </w:lvlOverride>
    <w:lvlOverride w:ilvl="6">
      <w:startOverride w:val="61"/>
    </w:lvlOverride>
    <w:lvlOverride w:ilvl="7">
      <w:startOverride w:val="61"/>
    </w:lvlOverride>
    <w:lvlOverride w:ilvl="8">
      <w:startOverride w:val="61"/>
    </w:lvlOverride>
  </w:num>
  <w:num w:numId="1138">
    <w:abstractNumId w:val="994161"/>
    <w:lvlOverride w:ilvl="0">
      <w:startOverride w:val="61"/>
    </w:lvlOverride>
    <w:lvlOverride w:ilvl="1">
      <w:startOverride w:val="61"/>
    </w:lvlOverride>
    <w:lvlOverride w:ilvl="2">
      <w:startOverride w:val="61"/>
    </w:lvlOverride>
    <w:lvlOverride w:ilvl="3">
      <w:startOverride w:val="61"/>
    </w:lvlOverride>
    <w:lvlOverride w:ilvl="4">
      <w:startOverride w:val="61"/>
    </w:lvlOverride>
    <w:lvlOverride w:ilvl="5">
      <w:startOverride w:val="61"/>
    </w:lvlOverride>
    <w:lvlOverride w:ilvl="6">
      <w:startOverride w:val="61"/>
    </w:lvlOverride>
    <w:lvlOverride w:ilvl="7">
      <w:startOverride w:val="61"/>
    </w:lvlOverride>
    <w:lvlOverride w:ilvl="8">
      <w:startOverride w:val="61"/>
    </w:lvlOverride>
  </w:num>
  <w:num w:numId="1139">
    <w:abstractNumId w:val="994162"/>
    <w:lvlOverride w:ilvl="0">
      <w:startOverride w:val="62"/>
    </w:lvlOverride>
    <w:lvlOverride w:ilvl="1">
      <w:startOverride w:val="62"/>
    </w:lvlOverride>
    <w:lvlOverride w:ilvl="2">
      <w:startOverride w:val="62"/>
    </w:lvlOverride>
    <w:lvlOverride w:ilvl="3">
      <w:startOverride w:val="62"/>
    </w:lvlOverride>
    <w:lvlOverride w:ilvl="4">
      <w:startOverride w:val="62"/>
    </w:lvlOverride>
    <w:lvlOverride w:ilvl="5">
      <w:startOverride w:val="62"/>
    </w:lvlOverride>
    <w:lvlOverride w:ilvl="6">
      <w:startOverride w:val="62"/>
    </w:lvlOverride>
    <w:lvlOverride w:ilvl="7">
      <w:startOverride w:val="62"/>
    </w:lvlOverride>
    <w:lvlOverride w:ilvl="8">
      <w:startOverride w:val="62"/>
    </w:lvlOverride>
  </w:num>
  <w:num w:numId="1140">
    <w:abstractNumId w:val="994162"/>
    <w:lvlOverride w:ilvl="0">
      <w:startOverride w:val="62"/>
    </w:lvlOverride>
    <w:lvlOverride w:ilvl="1">
      <w:startOverride w:val="62"/>
    </w:lvlOverride>
    <w:lvlOverride w:ilvl="2">
      <w:startOverride w:val="62"/>
    </w:lvlOverride>
    <w:lvlOverride w:ilvl="3">
      <w:startOverride w:val="62"/>
    </w:lvlOverride>
    <w:lvlOverride w:ilvl="4">
      <w:startOverride w:val="62"/>
    </w:lvlOverride>
    <w:lvlOverride w:ilvl="5">
      <w:startOverride w:val="62"/>
    </w:lvlOverride>
    <w:lvlOverride w:ilvl="6">
      <w:startOverride w:val="62"/>
    </w:lvlOverride>
    <w:lvlOverride w:ilvl="7">
      <w:startOverride w:val="62"/>
    </w:lvlOverride>
    <w:lvlOverride w:ilvl="8">
      <w:startOverride w:val="62"/>
    </w:lvlOverride>
  </w:num>
  <w:num w:numId="1141">
    <w:abstractNumId w:val="994163"/>
    <w:lvlOverride w:ilvl="0">
      <w:startOverride w:val="63"/>
    </w:lvlOverride>
    <w:lvlOverride w:ilvl="1">
      <w:startOverride w:val="63"/>
    </w:lvlOverride>
    <w:lvlOverride w:ilvl="2">
      <w:startOverride w:val="63"/>
    </w:lvlOverride>
    <w:lvlOverride w:ilvl="3">
      <w:startOverride w:val="63"/>
    </w:lvlOverride>
    <w:lvlOverride w:ilvl="4">
      <w:startOverride w:val="63"/>
    </w:lvlOverride>
    <w:lvlOverride w:ilvl="5">
      <w:startOverride w:val="63"/>
    </w:lvlOverride>
    <w:lvlOverride w:ilvl="6">
      <w:startOverride w:val="63"/>
    </w:lvlOverride>
    <w:lvlOverride w:ilvl="7">
      <w:startOverride w:val="63"/>
    </w:lvlOverride>
    <w:lvlOverride w:ilvl="8">
      <w:startOverride w:val="63"/>
    </w:lvlOverride>
  </w:num>
  <w:num w:numId="1142">
    <w:abstractNumId w:val="994163"/>
    <w:lvlOverride w:ilvl="0">
      <w:startOverride w:val="63"/>
    </w:lvlOverride>
    <w:lvlOverride w:ilvl="1">
      <w:startOverride w:val="63"/>
    </w:lvlOverride>
    <w:lvlOverride w:ilvl="2">
      <w:startOverride w:val="63"/>
    </w:lvlOverride>
    <w:lvlOverride w:ilvl="3">
      <w:startOverride w:val="63"/>
    </w:lvlOverride>
    <w:lvlOverride w:ilvl="4">
      <w:startOverride w:val="63"/>
    </w:lvlOverride>
    <w:lvlOverride w:ilvl="5">
      <w:startOverride w:val="63"/>
    </w:lvlOverride>
    <w:lvlOverride w:ilvl="6">
      <w:startOverride w:val="63"/>
    </w:lvlOverride>
    <w:lvlOverride w:ilvl="7">
      <w:startOverride w:val="63"/>
    </w:lvlOverride>
    <w:lvlOverride w:ilvl="8">
      <w:startOverride w:val="63"/>
    </w:lvlOverride>
  </w:num>
  <w:num w:numId="1143">
    <w:abstractNumId w:val="994164"/>
    <w:lvlOverride w:ilvl="0">
      <w:startOverride w:val="64"/>
    </w:lvlOverride>
    <w:lvlOverride w:ilvl="1">
      <w:startOverride w:val="64"/>
    </w:lvlOverride>
    <w:lvlOverride w:ilvl="2">
      <w:startOverride w:val="64"/>
    </w:lvlOverride>
    <w:lvlOverride w:ilvl="3">
      <w:startOverride w:val="64"/>
    </w:lvlOverride>
    <w:lvlOverride w:ilvl="4">
      <w:startOverride w:val="64"/>
    </w:lvlOverride>
    <w:lvlOverride w:ilvl="5">
      <w:startOverride w:val="64"/>
    </w:lvlOverride>
    <w:lvlOverride w:ilvl="6">
      <w:startOverride w:val="64"/>
    </w:lvlOverride>
    <w:lvlOverride w:ilvl="7">
      <w:startOverride w:val="64"/>
    </w:lvlOverride>
    <w:lvlOverride w:ilvl="8">
      <w:startOverride w:val="64"/>
    </w:lvlOverride>
  </w:num>
  <w:num w:numId="1144">
    <w:abstractNumId w:val="994164"/>
    <w:lvlOverride w:ilvl="0">
      <w:startOverride w:val="64"/>
    </w:lvlOverride>
    <w:lvlOverride w:ilvl="1">
      <w:startOverride w:val="64"/>
    </w:lvlOverride>
    <w:lvlOverride w:ilvl="2">
      <w:startOverride w:val="64"/>
    </w:lvlOverride>
    <w:lvlOverride w:ilvl="3">
      <w:startOverride w:val="64"/>
    </w:lvlOverride>
    <w:lvlOverride w:ilvl="4">
      <w:startOverride w:val="64"/>
    </w:lvlOverride>
    <w:lvlOverride w:ilvl="5">
      <w:startOverride w:val="64"/>
    </w:lvlOverride>
    <w:lvlOverride w:ilvl="6">
      <w:startOverride w:val="64"/>
    </w:lvlOverride>
    <w:lvlOverride w:ilvl="7">
      <w:startOverride w:val="64"/>
    </w:lvlOverride>
    <w:lvlOverride w:ilvl="8">
      <w:startOverride w:val="64"/>
    </w:lvlOverride>
  </w:num>
  <w:num w:numId="1145">
    <w:abstractNumId w:val="994165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146">
    <w:abstractNumId w:val="994165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147">
    <w:abstractNumId w:val="994166"/>
    <w:lvlOverride w:ilvl="0">
      <w:startOverride w:val="66"/>
    </w:lvlOverride>
    <w:lvlOverride w:ilvl="1">
      <w:startOverride w:val="66"/>
    </w:lvlOverride>
    <w:lvlOverride w:ilvl="2">
      <w:startOverride w:val="66"/>
    </w:lvlOverride>
    <w:lvlOverride w:ilvl="3">
      <w:startOverride w:val="66"/>
    </w:lvlOverride>
    <w:lvlOverride w:ilvl="4">
      <w:startOverride w:val="66"/>
    </w:lvlOverride>
    <w:lvlOverride w:ilvl="5">
      <w:startOverride w:val="66"/>
    </w:lvlOverride>
    <w:lvlOverride w:ilvl="6">
      <w:startOverride w:val="66"/>
    </w:lvlOverride>
    <w:lvlOverride w:ilvl="7">
      <w:startOverride w:val="66"/>
    </w:lvlOverride>
    <w:lvlOverride w:ilvl="8">
      <w:startOverride w:val="66"/>
    </w:lvlOverride>
  </w:num>
  <w:num w:numId="1148">
    <w:abstractNumId w:val="994166"/>
    <w:lvlOverride w:ilvl="0">
      <w:startOverride w:val="66"/>
    </w:lvlOverride>
    <w:lvlOverride w:ilvl="1">
      <w:startOverride w:val="66"/>
    </w:lvlOverride>
    <w:lvlOverride w:ilvl="2">
      <w:startOverride w:val="66"/>
    </w:lvlOverride>
    <w:lvlOverride w:ilvl="3">
      <w:startOverride w:val="66"/>
    </w:lvlOverride>
    <w:lvlOverride w:ilvl="4">
      <w:startOverride w:val="66"/>
    </w:lvlOverride>
    <w:lvlOverride w:ilvl="5">
      <w:startOverride w:val="66"/>
    </w:lvlOverride>
    <w:lvlOverride w:ilvl="6">
      <w:startOverride w:val="66"/>
    </w:lvlOverride>
    <w:lvlOverride w:ilvl="7">
      <w:startOverride w:val="66"/>
    </w:lvlOverride>
    <w:lvlOverride w:ilvl="8">
      <w:startOverride w:val="66"/>
    </w:lvlOverride>
  </w:num>
  <w:num w:numId="1149">
    <w:abstractNumId w:val="994167"/>
    <w:lvlOverride w:ilvl="0">
      <w:startOverride w:val="67"/>
    </w:lvlOverride>
    <w:lvlOverride w:ilvl="1">
      <w:startOverride w:val="67"/>
    </w:lvlOverride>
    <w:lvlOverride w:ilvl="2">
      <w:startOverride w:val="67"/>
    </w:lvlOverride>
    <w:lvlOverride w:ilvl="3">
      <w:startOverride w:val="67"/>
    </w:lvlOverride>
    <w:lvlOverride w:ilvl="4">
      <w:startOverride w:val="67"/>
    </w:lvlOverride>
    <w:lvlOverride w:ilvl="5">
      <w:startOverride w:val="67"/>
    </w:lvlOverride>
    <w:lvlOverride w:ilvl="6">
      <w:startOverride w:val="67"/>
    </w:lvlOverride>
    <w:lvlOverride w:ilvl="7">
      <w:startOverride w:val="67"/>
    </w:lvlOverride>
    <w:lvlOverride w:ilvl="8">
      <w:startOverride w:val="67"/>
    </w:lvlOverride>
  </w:num>
  <w:num w:numId="1150">
    <w:abstractNumId w:val="994167"/>
    <w:lvlOverride w:ilvl="0">
      <w:startOverride w:val="67"/>
    </w:lvlOverride>
    <w:lvlOverride w:ilvl="1">
      <w:startOverride w:val="67"/>
    </w:lvlOverride>
    <w:lvlOverride w:ilvl="2">
      <w:startOverride w:val="67"/>
    </w:lvlOverride>
    <w:lvlOverride w:ilvl="3">
      <w:startOverride w:val="67"/>
    </w:lvlOverride>
    <w:lvlOverride w:ilvl="4">
      <w:startOverride w:val="67"/>
    </w:lvlOverride>
    <w:lvlOverride w:ilvl="5">
      <w:startOverride w:val="67"/>
    </w:lvlOverride>
    <w:lvlOverride w:ilvl="6">
      <w:startOverride w:val="67"/>
    </w:lvlOverride>
    <w:lvlOverride w:ilvl="7">
      <w:startOverride w:val="67"/>
    </w:lvlOverride>
    <w:lvlOverride w:ilvl="8">
      <w:startOverride w:val="67"/>
    </w:lvlOverride>
  </w:num>
  <w:num w:numId="1151">
    <w:abstractNumId w:val="994168"/>
    <w:lvlOverride w:ilvl="0">
      <w:startOverride w:val="68"/>
    </w:lvlOverride>
    <w:lvlOverride w:ilvl="1">
      <w:startOverride w:val="68"/>
    </w:lvlOverride>
    <w:lvlOverride w:ilvl="2">
      <w:startOverride w:val="68"/>
    </w:lvlOverride>
    <w:lvlOverride w:ilvl="3">
      <w:startOverride w:val="68"/>
    </w:lvlOverride>
    <w:lvlOverride w:ilvl="4">
      <w:startOverride w:val="68"/>
    </w:lvlOverride>
    <w:lvlOverride w:ilvl="5">
      <w:startOverride w:val="68"/>
    </w:lvlOverride>
    <w:lvlOverride w:ilvl="6">
      <w:startOverride w:val="68"/>
    </w:lvlOverride>
    <w:lvlOverride w:ilvl="7">
      <w:startOverride w:val="68"/>
    </w:lvlOverride>
    <w:lvlOverride w:ilvl="8">
      <w:startOverride w:val="68"/>
    </w:lvlOverride>
  </w:num>
  <w:num w:numId="1152">
    <w:abstractNumId w:val="994168"/>
    <w:lvlOverride w:ilvl="0">
      <w:startOverride w:val="68"/>
    </w:lvlOverride>
    <w:lvlOverride w:ilvl="1">
      <w:startOverride w:val="68"/>
    </w:lvlOverride>
    <w:lvlOverride w:ilvl="2">
      <w:startOverride w:val="68"/>
    </w:lvlOverride>
    <w:lvlOverride w:ilvl="3">
      <w:startOverride w:val="68"/>
    </w:lvlOverride>
    <w:lvlOverride w:ilvl="4">
      <w:startOverride w:val="68"/>
    </w:lvlOverride>
    <w:lvlOverride w:ilvl="5">
      <w:startOverride w:val="68"/>
    </w:lvlOverride>
    <w:lvlOverride w:ilvl="6">
      <w:startOverride w:val="68"/>
    </w:lvlOverride>
    <w:lvlOverride w:ilvl="7">
      <w:startOverride w:val="68"/>
    </w:lvlOverride>
    <w:lvlOverride w:ilvl="8">
      <w:startOverride w:val="68"/>
    </w:lvlOverride>
  </w:num>
  <w:num w:numId="1153">
    <w:abstractNumId w:val="994169"/>
    <w:lvlOverride w:ilvl="0">
      <w:startOverride w:val="69"/>
    </w:lvlOverride>
    <w:lvlOverride w:ilvl="1">
      <w:startOverride w:val="69"/>
    </w:lvlOverride>
    <w:lvlOverride w:ilvl="2">
      <w:startOverride w:val="69"/>
    </w:lvlOverride>
    <w:lvlOverride w:ilvl="3">
      <w:startOverride w:val="69"/>
    </w:lvlOverride>
    <w:lvlOverride w:ilvl="4">
      <w:startOverride w:val="69"/>
    </w:lvlOverride>
    <w:lvlOverride w:ilvl="5">
      <w:startOverride w:val="69"/>
    </w:lvlOverride>
    <w:lvlOverride w:ilvl="6">
      <w:startOverride w:val="69"/>
    </w:lvlOverride>
    <w:lvlOverride w:ilvl="7">
      <w:startOverride w:val="69"/>
    </w:lvlOverride>
    <w:lvlOverride w:ilvl="8">
      <w:startOverride w:val="69"/>
    </w:lvlOverride>
  </w:num>
  <w:num w:numId="1154">
    <w:abstractNumId w:val="994169"/>
    <w:lvlOverride w:ilvl="0">
      <w:startOverride w:val="69"/>
    </w:lvlOverride>
    <w:lvlOverride w:ilvl="1">
      <w:startOverride w:val="69"/>
    </w:lvlOverride>
    <w:lvlOverride w:ilvl="2">
      <w:startOverride w:val="69"/>
    </w:lvlOverride>
    <w:lvlOverride w:ilvl="3">
      <w:startOverride w:val="69"/>
    </w:lvlOverride>
    <w:lvlOverride w:ilvl="4">
      <w:startOverride w:val="69"/>
    </w:lvlOverride>
    <w:lvlOverride w:ilvl="5">
      <w:startOverride w:val="69"/>
    </w:lvlOverride>
    <w:lvlOverride w:ilvl="6">
      <w:startOverride w:val="69"/>
    </w:lvlOverride>
    <w:lvlOverride w:ilvl="7">
      <w:startOverride w:val="69"/>
    </w:lvlOverride>
    <w:lvlOverride w:ilvl="8">
      <w:startOverride w:val="69"/>
    </w:lvlOverride>
  </w:num>
  <w:num w:numId="1155">
    <w:abstractNumId w:val="994170"/>
    <w:lvlOverride w:ilvl="0">
      <w:startOverride w:val="70"/>
    </w:lvlOverride>
    <w:lvlOverride w:ilvl="1">
      <w:startOverride w:val="70"/>
    </w:lvlOverride>
    <w:lvlOverride w:ilvl="2">
      <w:startOverride w:val="70"/>
    </w:lvlOverride>
    <w:lvlOverride w:ilvl="3">
      <w:startOverride w:val="70"/>
    </w:lvlOverride>
    <w:lvlOverride w:ilvl="4">
      <w:startOverride w:val="70"/>
    </w:lvlOverride>
    <w:lvlOverride w:ilvl="5">
      <w:startOverride w:val="70"/>
    </w:lvlOverride>
    <w:lvlOverride w:ilvl="6">
      <w:startOverride w:val="70"/>
    </w:lvlOverride>
    <w:lvlOverride w:ilvl="7">
      <w:startOverride w:val="70"/>
    </w:lvlOverride>
    <w:lvlOverride w:ilvl="8">
      <w:startOverride w:val="70"/>
    </w:lvlOverride>
  </w:num>
  <w:num w:numId="1156">
    <w:abstractNumId w:val="994170"/>
    <w:lvlOverride w:ilvl="0">
      <w:startOverride w:val="70"/>
    </w:lvlOverride>
    <w:lvlOverride w:ilvl="1">
      <w:startOverride w:val="70"/>
    </w:lvlOverride>
    <w:lvlOverride w:ilvl="2">
      <w:startOverride w:val="70"/>
    </w:lvlOverride>
    <w:lvlOverride w:ilvl="3">
      <w:startOverride w:val="70"/>
    </w:lvlOverride>
    <w:lvlOverride w:ilvl="4">
      <w:startOverride w:val="70"/>
    </w:lvlOverride>
    <w:lvlOverride w:ilvl="5">
      <w:startOverride w:val="70"/>
    </w:lvlOverride>
    <w:lvlOverride w:ilvl="6">
      <w:startOverride w:val="70"/>
    </w:lvlOverride>
    <w:lvlOverride w:ilvl="7">
      <w:startOverride w:val="70"/>
    </w:lvlOverride>
    <w:lvlOverride w:ilvl="8">
      <w:startOverride w:val="70"/>
    </w:lvlOverride>
  </w:num>
  <w:num w:numId="1157">
    <w:abstractNumId w:val="994171"/>
    <w:lvlOverride w:ilvl="0">
      <w:startOverride w:val="71"/>
    </w:lvlOverride>
    <w:lvlOverride w:ilvl="1">
      <w:startOverride w:val="71"/>
    </w:lvlOverride>
    <w:lvlOverride w:ilvl="2">
      <w:startOverride w:val="71"/>
    </w:lvlOverride>
    <w:lvlOverride w:ilvl="3">
      <w:startOverride w:val="71"/>
    </w:lvlOverride>
    <w:lvlOverride w:ilvl="4">
      <w:startOverride w:val="71"/>
    </w:lvlOverride>
    <w:lvlOverride w:ilvl="5">
      <w:startOverride w:val="71"/>
    </w:lvlOverride>
    <w:lvlOverride w:ilvl="6">
      <w:startOverride w:val="71"/>
    </w:lvlOverride>
    <w:lvlOverride w:ilvl="7">
      <w:startOverride w:val="71"/>
    </w:lvlOverride>
    <w:lvlOverride w:ilvl="8">
      <w:startOverride w:val="71"/>
    </w:lvlOverride>
  </w:num>
  <w:num w:numId="1158">
    <w:abstractNumId w:val="994171"/>
    <w:lvlOverride w:ilvl="0">
      <w:startOverride w:val="71"/>
    </w:lvlOverride>
    <w:lvlOverride w:ilvl="1">
      <w:startOverride w:val="71"/>
    </w:lvlOverride>
    <w:lvlOverride w:ilvl="2">
      <w:startOverride w:val="71"/>
    </w:lvlOverride>
    <w:lvlOverride w:ilvl="3">
      <w:startOverride w:val="71"/>
    </w:lvlOverride>
    <w:lvlOverride w:ilvl="4">
      <w:startOverride w:val="71"/>
    </w:lvlOverride>
    <w:lvlOverride w:ilvl="5">
      <w:startOverride w:val="71"/>
    </w:lvlOverride>
    <w:lvlOverride w:ilvl="6">
      <w:startOverride w:val="71"/>
    </w:lvlOverride>
    <w:lvlOverride w:ilvl="7">
      <w:startOverride w:val="71"/>
    </w:lvlOverride>
    <w:lvlOverride w:ilvl="8">
      <w:startOverride w:val="71"/>
    </w:lvlOverride>
  </w:num>
  <w:num w:numId="1159">
    <w:abstractNumId w:val="994172"/>
    <w:lvlOverride w:ilvl="0">
      <w:startOverride w:val="72"/>
    </w:lvlOverride>
    <w:lvlOverride w:ilvl="1">
      <w:startOverride w:val="72"/>
    </w:lvlOverride>
    <w:lvlOverride w:ilvl="2">
      <w:startOverride w:val="72"/>
    </w:lvlOverride>
    <w:lvlOverride w:ilvl="3">
      <w:startOverride w:val="72"/>
    </w:lvlOverride>
    <w:lvlOverride w:ilvl="4">
      <w:startOverride w:val="72"/>
    </w:lvlOverride>
    <w:lvlOverride w:ilvl="5">
      <w:startOverride w:val="72"/>
    </w:lvlOverride>
    <w:lvlOverride w:ilvl="6">
      <w:startOverride w:val="72"/>
    </w:lvlOverride>
    <w:lvlOverride w:ilvl="7">
      <w:startOverride w:val="72"/>
    </w:lvlOverride>
    <w:lvlOverride w:ilvl="8">
      <w:startOverride w:val="72"/>
    </w:lvlOverride>
  </w:num>
  <w:num w:numId="1160">
    <w:abstractNumId w:val="994172"/>
    <w:lvlOverride w:ilvl="0">
      <w:startOverride w:val="72"/>
    </w:lvlOverride>
    <w:lvlOverride w:ilvl="1">
      <w:startOverride w:val="72"/>
    </w:lvlOverride>
    <w:lvlOverride w:ilvl="2">
      <w:startOverride w:val="72"/>
    </w:lvlOverride>
    <w:lvlOverride w:ilvl="3">
      <w:startOverride w:val="72"/>
    </w:lvlOverride>
    <w:lvlOverride w:ilvl="4">
      <w:startOverride w:val="72"/>
    </w:lvlOverride>
    <w:lvlOverride w:ilvl="5">
      <w:startOverride w:val="72"/>
    </w:lvlOverride>
    <w:lvlOverride w:ilvl="6">
      <w:startOverride w:val="72"/>
    </w:lvlOverride>
    <w:lvlOverride w:ilvl="7">
      <w:startOverride w:val="72"/>
    </w:lvlOverride>
    <w:lvlOverride w:ilvl="8">
      <w:startOverride w:val="72"/>
    </w:lvlOverride>
  </w:num>
  <w:num w:numId="1161">
    <w:abstractNumId w:val="994173"/>
    <w:lvlOverride w:ilvl="0">
      <w:startOverride w:val="73"/>
    </w:lvlOverride>
    <w:lvlOverride w:ilvl="1">
      <w:startOverride w:val="73"/>
    </w:lvlOverride>
    <w:lvlOverride w:ilvl="2">
      <w:startOverride w:val="73"/>
    </w:lvlOverride>
    <w:lvlOverride w:ilvl="3">
      <w:startOverride w:val="73"/>
    </w:lvlOverride>
    <w:lvlOverride w:ilvl="4">
      <w:startOverride w:val="73"/>
    </w:lvlOverride>
    <w:lvlOverride w:ilvl="5">
      <w:startOverride w:val="73"/>
    </w:lvlOverride>
    <w:lvlOverride w:ilvl="6">
      <w:startOverride w:val="73"/>
    </w:lvlOverride>
    <w:lvlOverride w:ilvl="7">
      <w:startOverride w:val="73"/>
    </w:lvlOverride>
    <w:lvlOverride w:ilvl="8">
      <w:startOverride w:val="73"/>
    </w:lvlOverride>
  </w:num>
  <w:num w:numId="1162">
    <w:abstractNumId w:val="994173"/>
    <w:lvlOverride w:ilvl="0">
      <w:startOverride w:val="73"/>
    </w:lvlOverride>
    <w:lvlOverride w:ilvl="1">
      <w:startOverride w:val="73"/>
    </w:lvlOverride>
    <w:lvlOverride w:ilvl="2">
      <w:startOverride w:val="73"/>
    </w:lvlOverride>
    <w:lvlOverride w:ilvl="3">
      <w:startOverride w:val="73"/>
    </w:lvlOverride>
    <w:lvlOverride w:ilvl="4">
      <w:startOverride w:val="73"/>
    </w:lvlOverride>
    <w:lvlOverride w:ilvl="5">
      <w:startOverride w:val="73"/>
    </w:lvlOverride>
    <w:lvlOverride w:ilvl="6">
      <w:startOverride w:val="73"/>
    </w:lvlOverride>
    <w:lvlOverride w:ilvl="7">
      <w:startOverride w:val="73"/>
    </w:lvlOverride>
    <w:lvlOverride w:ilvl="8">
      <w:startOverride w:val="73"/>
    </w:lvlOverride>
  </w:num>
  <w:num w:numId="1163">
    <w:abstractNumId w:val="994174"/>
    <w:lvlOverride w:ilvl="0">
      <w:startOverride w:val="74"/>
    </w:lvlOverride>
    <w:lvlOverride w:ilvl="1">
      <w:startOverride w:val="74"/>
    </w:lvlOverride>
    <w:lvlOverride w:ilvl="2">
      <w:startOverride w:val="74"/>
    </w:lvlOverride>
    <w:lvlOverride w:ilvl="3">
      <w:startOverride w:val="74"/>
    </w:lvlOverride>
    <w:lvlOverride w:ilvl="4">
      <w:startOverride w:val="74"/>
    </w:lvlOverride>
    <w:lvlOverride w:ilvl="5">
      <w:startOverride w:val="74"/>
    </w:lvlOverride>
    <w:lvlOverride w:ilvl="6">
      <w:startOverride w:val="74"/>
    </w:lvlOverride>
    <w:lvlOverride w:ilvl="7">
      <w:startOverride w:val="74"/>
    </w:lvlOverride>
    <w:lvlOverride w:ilvl="8">
      <w:startOverride w:val="74"/>
    </w:lvlOverride>
  </w:num>
  <w:num w:numId="1164">
    <w:abstractNumId w:val="994174"/>
    <w:lvlOverride w:ilvl="0">
      <w:startOverride w:val="74"/>
    </w:lvlOverride>
    <w:lvlOverride w:ilvl="1">
      <w:startOverride w:val="74"/>
    </w:lvlOverride>
    <w:lvlOverride w:ilvl="2">
      <w:startOverride w:val="74"/>
    </w:lvlOverride>
    <w:lvlOverride w:ilvl="3">
      <w:startOverride w:val="74"/>
    </w:lvlOverride>
    <w:lvlOverride w:ilvl="4">
      <w:startOverride w:val="74"/>
    </w:lvlOverride>
    <w:lvlOverride w:ilvl="5">
      <w:startOverride w:val="74"/>
    </w:lvlOverride>
    <w:lvlOverride w:ilvl="6">
      <w:startOverride w:val="74"/>
    </w:lvlOverride>
    <w:lvlOverride w:ilvl="7">
      <w:startOverride w:val="74"/>
    </w:lvlOverride>
    <w:lvlOverride w:ilvl="8">
      <w:startOverride w:val="74"/>
    </w:lvlOverride>
  </w:num>
  <w:num w:numId="1165">
    <w:abstractNumId w:val="994175"/>
    <w:lvlOverride w:ilvl="0">
      <w:startOverride w:val="75"/>
    </w:lvlOverride>
    <w:lvlOverride w:ilvl="1">
      <w:startOverride w:val="75"/>
    </w:lvlOverride>
    <w:lvlOverride w:ilvl="2">
      <w:startOverride w:val="75"/>
    </w:lvlOverride>
    <w:lvlOverride w:ilvl="3">
      <w:startOverride w:val="75"/>
    </w:lvlOverride>
    <w:lvlOverride w:ilvl="4">
      <w:startOverride w:val="75"/>
    </w:lvlOverride>
    <w:lvlOverride w:ilvl="5">
      <w:startOverride w:val="75"/>
    </w:lvlOverride>
    <w:lvlOverride w:ilvl="6">
      <w:startOverride w:val="75"/>
    </w:lvlOverride>
    <w:lvlOverride w:ilvl="7">
      <w:startOverride w:val="75"/>
    </w:lvlOverride>
    <w:lvlOverride w:ilvl="8">
      <w:startOverride w:val="75"/>
    </w:lvlOverride>
  </w:num>
  <w:num w:numId="1166">
    <w:abstractNumId w:val="994176"/>
    <w:lvlOverride w:ilvl="0">
      <w:startOverride w:val="76"/>
    </w:lvlOverride>
    <w:lvlOverride w:ilvl="1">
      <w:startOverride w:val="76"/>
    </w:lvlOverride>
    <w:lvlOverride w:ilvl="2">
      <w:startOverride w:val="76"/>
    </w:lvlOverride>
    <w:lvlOverride w:ilvl="3">
      <w:startOverride w:val="76"/>
    </w:lvlOverride>
    <w:lvlOverride w:ilvl="4">
      <w:startOverride w:val="76"/>
    </w:lvlOverride>
    <w:lvlOverride w:ilvl="5">
      <w:startOverride w:val="76"/>
    </w:lvlOverride>
    <w:lvlOverride w:ilvl="6">
      <w:startOverride w:val="76"/>
    </w:lvlOverride>
    <w:lvlOverride w:ilvl="7">
      <w:startOverride w:val="76"/>
    </w:lvlOverride>
    <w:lvlOverride w:ilvl="8">
      <w:startOverride w:val="76"/>
    </w:lvlOverride>
  </w:num>
  <w:num w:numId="1167">
    <w:abstractNumId w:val="994177"/>
    <w:lvlOverride w:ilvl="0">
      <w:startOverride w:val="77"/>
    </w:lvlOverride>
    <w:lvlOverride w:ilvl="1">
      <w:startOverride w:val="77"/>
    </w:lvlOverride>
    <w:lvlOverride w:ilvl="2">
      <w:startOverride w:val="77"/>
    </w:lvlOverride>
    <w:lvlOverride w:ilvl="3">
      <w:startOverride w:val="77"/>
    </w:lvlOverride>
    <w:lvlOverride w:ilvl="4">
      <w:startOverride w:val="77"/>
    </w:lvlOverride>
    <w:lvlOverride w:ilvl="5">
      <w:startOverride w:val="77"/>
    </w:lvlOverride>
    <w:lvlOverride w:ilvl="6">
      <w:startOverride w:val="77"/>
    </w:lvlOverride>
    <w:lvlOverride w:ilvl="7">
      <w:startOverride w:val="77"/>
    </w:lvlOverride>
    <w:lvlOverride w:ilvl="8">
      <w:startOverride w:val="77"/>
    </w:lvlOverride>
  </w:num>
  <w:num w:numId="1168">
    <w:abstractNumId w:val="994178"/>
    <w:lvlOverride w:ilvl="0">
      <w:startOverride w:val="78"/>
    </w:lvlOverride>
    <w:lvlOverride w:ilvl="1">
      <w:startOverride w:val="78"/>
    </w:lvlOverride>
    <w:lvlOverride w:ilvl="2">
      <w:startOverride w:val="78"/>
    </w:lvlOverride>
    <w:lvlOverride w:ilvl="3">
      <w:startOverride w:val="78"/>
    </w:lvlOverride>
    <w:lvlOverride w:ilvl="4">
      <w:startOverride w:val="78"/>
    </w:lvlOverride>
    <w:lvlOverride w:ilvl="5">
      <w:startOverride w:val="78"/>
    </w:lvlOverride>
    <w:lvlOverride w:ilvl="6">
      <w:startOverride w:val="78"/>
    </w:lvlOverride>
    <w:lvlOverride w:ilvl="7">
      <w:startOverride w:val="78"/>
    </w:lvlOverride>
    <w:lvlOverride w:ilvl="8">
      <w:startOverride w:val="78"/>
    </w:lvlOverride>
  </w:num>
  <w:num w:numId="1169">
    <w:abstractNumId w:val="994179"/>
    <w:lvlOverride w:ilvl="0">
      <w:startOverride w:val="79"/>
    </w:lvlOverride>
    <w:lvlOverride w:ilvl="1">
      <w:startOverride w:val="79"/>
    </w:lvlOverride>
    <w:lvlOverride w:ilvl="2">
      <w:startOverride w:val="79"/>
    </w:lvlOverride>
    <w:lvlOverride w:ilvl="3">
      <w:startOverride w:val="79"/>
    </w:lvlOverride>
    <w:lvlOverride w:ilvl="4">
      <w:startOverride w:val="79"/>
    </w:lvlOverride>
    <w:lvlOverride w:ilvl="5">
      <w:startOverride w:val="79"/>
    </w:lvlOverride>
    <w:lvlOverride w:ilvl="6">
      <w:startOverride w:val="79"/>
    </w:lvlOverride>
    <w:lvlOverride w:ilvl="7">
      <w:startOverride w:val="79"/>
    </w:lvlOverride>
    <w:lvlOverride w:ilvl="8">
      <w:startOverride w:val="7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2021-04-20T09:12:17Z</dcterms:created>
  <dcterms:modified xsi:type="dcterms:W3CDTF">2021-04-20T09:12:17Z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