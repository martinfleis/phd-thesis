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4cb95fea787eb38a38f38cc2228f818362a3950"/>
    <w:p>
      <w:pPr>
        <w:pStyle w:val="Heading1"/>
      </w:pPr>
      <w:r>
        <w:t xml:space="preserve">Existing approaches to classification of urban form</w:t>
      </w:r>
    </w:p>
    <w:p>
      <w:pPr>
        <w:pStyle w:val="FirstParagraph"/>
      </w:pPr>
      <w:r>
        <w:t xml:space="preserve">To start the journey towards a taxonomy of urban form, we first need to</w:t>
      </w:r>
      <w:r>
        <w:t xml:space="preserve"> </w:t>
      </w:r>
      <w:r>
        <w:t xml:space="preserve">look at the state of the art of the field. Hence, this chapter aims to</w:t>
      </w:r>
      <w:r>
        <w:t xml:space="preserve"> </w:t>
      </w:r>
      <w:r>
        <w:t xml:space="preserve">understand the classification and its various models from a theoretical</w:t>
      </w:r>
      <w:r>
        <w:t xml:space="preserve"> </w:t>
      </w:r>
      <w:r>
        <w:t xml:space="preserve">perspective and review how are these models applied to urban form.</w:t>
      </w:r>
      <w:r>
        <w:t xml:space="preserve"> </w:t>
      </w:r>
      <w:r>
        <w:t xml:space="preserve">Following the scope of the work defined in the first chapter, the main</w:t>
      </w:r>
      <w:r>
        <w:t xml:space="preserve"> </w:t>
      </w:r>
      <w:r>
        <w:t xml:space="preserve">focus is on quantitative methods of urban morphology based on the</w:t>
      </w:r>
      <w:r>
        <w:t xml:space="preserve"> </w:t>
      </w:r>
      <w:r>
        <w:t xml:space="preserve">vector representation of form. However, some detours to the remote</w:t>
      </w:r>
      <w:r>
        <w:t xml:space="preserve"> </w:t>
      </w:r>
      <w:r>
        <w:t xml:space="preserve">sensing field are necessary. Both to give a full picture of the</w:t>
      </w:r>
      <w:r>
        <w:t xml:space="preserve"> </w:t>
      </w:r>
      <w:r>
        <w:t xml:space="preserve">possible approached and to break the existing firm barriers between the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This chapter is structurally split into two main sections. The first</w:t>
      </w:r>
      <w:r>
        <w:t xml:space="preserve"> </w:t>
      </w:r>
      <w:r>
        <w:t xml:space="preserve">one is outlining the general theory of classification, its principles</w:t>
      </w:r>
      <w:r>
        <w:t xml:space="preserve"> </w:t>
      </w:r>
      <w:r>
        <w:t xml:space="preserve">and different models. That is directly reflected in the specification</w:t>
      </w:r>
      <w:r>
        <w:t xml:space="preserve"> </w:t>
      </w:r>
      <w:r>
        <w:t xml:space="preserve">of a hypothetical, optimal model of classification of urban form, i.e.</w:t>
      </w:r>
      <w:r>
        <w:t xml:space="preserve"> </w:t>
      </w:r>
      <w:r>
        <w:t xml:space="preserve">a set of principles which should a model fulfil to gain a theoretical</w:t>
      </w:r>
      <w:r>
        <w:t xml:space="preserve"> </w:t>
      </w:r>
      <w:r>
        <w:t xml:space="preserve">ability to reflect the complexity of urban form. The second part of the</w:t>
      </w:r>
      <w:r>
        <w:t xml:space="preserve"> </w:t>
      </w:r>
      <w:r>
        <w:t xml:space="preserve">chapter examines models of classification present in literature to this</w:t>
      </w:r>
      <w:r>
        <w:t xml:space="preserve"> </w:t>
      </w:r>
      <w:r>
        <w:t xml:space="preserve">day and compares them to the specified requirements. It first focuses</w:t>
      </w:r>
      <w:r>
        <w:t xml:space="preserve"> </w:t>
      </w:r>
      <w:r>
        <w:t xml:space="preserve">on the spectrum of works ranging from the metropolitan scales to the</w:t>
      </w:r>
      <w:r>
        <w:t xml:space="preserve"> </w:t>
      </w:r>
      <w:r>
        <w:t xml:space="preserve">level of individual buildings (from the perspective of the unit). It</w:t>
      </w:r>
      <w:r>
        <w:t xml:space="preserve"> </w:t>
      </w:r>
      <w:r>
        <w:t xml:space="preserve">then identifies three recurring concepts shared among wide groups of</w:t>
      </w:r>
      <w:r>
        <w:t xml:space="preserve"> </w:t>
      </w:r>
      <w:r>
        <w:t xml:space="preserve">researchers - Urban Structural Type, Land cover classification and</w:t>
      </w:r>
      <w:r>
        <w:t xml:space="preserve"> </w:t>
      </w:r>
      <w:r>
        <w:t xml:space="preserve">Local Climate Zones. The overview leads to the specific gap in the</w:t>
      </w:r>
      <w:r>
        <w:t xml:space="preserve"> </w:t>
      </w:r>
      <w:r>
        <w:t xml:space="preserve">current methodology, as none of the published works fits the optimal</w:t>
      </w:r>
      <w:r>
        <w:t xml:space="preserve"> </w:t>
      </w:r>
      <w:r>
        <w:t xml:space="preserve">model requirements.</w:t>
      </w:r>
    </w:p>
    <w:p>
      <w:pPr>
        <w:pStyle w:val="BodyText"/>
      </w:pPr>
      <w:r>
        <w:t xml:space="preserve">In short, the following chapter answers four questions allowing this</w:t>
      </w:r>
      <w:r>
        <w:t xml:space="preserve"> </w:t>
      </w:r>
      <w:r>
        <w:t xml:space="preserve">research to build on the existing knowledge:</w:t>
      </w:r>
    </w:p>
    <w:p>
      <w:pPr>
        <w:numPr>
          <w:ilvl w:val="0"/>
          <w:numId w:val="1001"/>
        </w:numPr>
        <w:pStyle w:val="Compact"/>
      </w:pPr>
      <w:r>
        <w:t xml:space="preserve">What is classification?</w:t>
      </w:r>
    </w:p>
    <w:p>
      <w:pPr>
        <w:numPr>
          <w:ilvl w:val="0"/>
          <w:numId w:val="1001"/>
        </w:numPr>
        <w:pStyle w:val="Compact"/>
      </w:pPr>
      <w:r>
        <w:t xml:space="preserve">How should it look like?</w:t>
      </w:r>
    </w:p>
    <w:p>
      <w:pPr>
        <w:numPr>
          <w:ilvl w:val="0"/>
          <w:numId w:val="1001"/>
        </w:numPr>
        <w:pStyle w:val="Compact"/>
      </w:pPr>
      <w:r>
        <w:t xml:space="preserve">How was it done to date?</w:t>
      </w:r>
    </w:p>
    <w:p>
      <w:pPr>
        <w:numPr>
          <w:ilvl w:val="0"/>
          <w:numId w:val="1001"/>
        </w:numPr>
        <w:pStyle w:val="Compact"/>
      </w:pPr>
      <w:r>
        <w:t xml:space="preserve">What is missing?</w:t>
      </w:r>
    </w:p>
    <w:bookmarkStart w:id="22" w:name="making-sense-of-the-world"/>
    <w:p>
      <w:pPr>
        <w:pStyle w:val="Heading2"/>
      </w:pPr>
      <w:r>
        <w:t xml:space="preserve">Making sense of the world</w:t>
      </w:r>
    </w:p>
    <w:p>
      <w:pPr>
        <w:pStyle w:val="FirstParagraph"/>
      </w:pPr>
      <w:r>
        <w:t xml:space="preserve">The world is an inherently complex entity, which needs to be simplified</w:t>
      </w:r>
      <w:r>
        <w:t xml:space="preserve"> </w:t>
      </w:r>
      <w:r>
        <w:t xml:space="preserve">to manageable pieces of information to ensure that the human mind will</w:t>
      </w:r>
      <w:r>
        <w:t xml:space="preserve"> </w:t>
      </w:r>
      <w:r>
        <w:t xml:space="preserve">be able to understand it, i.e. to avoid combinatorial explosion</w:t>
      </w:r>
      <w:r>
        <w:t xml:space="preserve"> </w:t>
      </w:r>
      <w:r>
        <w:t xml:space="preserve">[@fernbach2017knowledge]. The natural way of doing so is similar</w:t>
      </w:r>
      <w:r>
        <w:t xml:space="preserve"> </w:t>
      </w:r>
      <w:r>
        <w:t xml:space="preserve">grouping features into chunks and thinking about those. We do not think</w:t>
      </w:r>
      <w:r>
        <w:t xml:space="preserve"> </w:t>
      </w:r>
      <w:r>
        <w:t xml:space="preserve">about individual trees and plants; we consider them all together as a</w:t>
      </w:r>
      <w:r>
        <w:t xml:space="preserve"> </w:t>
      </w:r>
      <w:r>
        <w:t xml:space="preserve">forest. We cluster them based on their functional and geographical</w:t>
      </w:r>
      <w:r>
        <w:t xml:space="preserve"> </w:t>
      </w:r>
      <w:r>
        <w:t xml:space="preserve">relationships into the higher-order entity. That is the essence of</w:t>
      </w:r>
      <w:r>
        <w:t xml:space="preserve"> </w:t>
      </w:r>
      <w:r>
        <w:t xml:space="preserve">classification; we join smaller things into higher-order groups and</w:t>
      </w:r>
      <w:r>
        <w:t xml:space="preserve"> </w:t>
      </w:r>
      <w:r>
        <w:t xml:space="preserve">talk about groups. It is easier for the brain to manage.</w:t>
      </w:r>
    </w:p>
    <w:bookmarkStart w:id="20" w:name="classification-as-a-method"/>
    <w:p>
      <w:pPr>
        <w:pStyle w:val="Heading3"/>
      </w:pPr>
      <w:r>
        <w:t xml:space="preserve">Classification as a method</w:t>
      </w:r>
    </w:p>
    <w:p>
      <w:pPr>
        <w:pStyle w:val="FirstParagraph"/>
      </w:pPr>
      <w:r>
        <w:t xml:space="preserve">Before we can talk about classification, it is necessary to declutter</w:t>
      </w:r>
      <w:r>
        <w:t xml:space="preserve"> </w:t>
      </w:r>
      <w:r>
        <w:t xml:space="preserve">and define the term itself as it is used in literature in multiple</w:t>
      </w:r>
      <w:r>
        <w:t xml:space="preserve"> </w:t>
      </w:r>
      <w:r>
        <w:t xml:space="preserve">meanings. In an overview of the whole concept and its meanings,</w:t>
      </w:r>
      <w:r>
        <w:t xml:space="preserve"> </w:t>
      </w:r>
      <w:r>
        <w:t xml:space="preserve">@bailey1994 defines classification as</w:t>
      </w:r>
      <w:r>
        <w:t xml:space="preserve"> </w:t>
      </w:r>
      <w:r>
        <w:t xml:space="preserve">“</w:t>
      </w:r>
      <w:r>
        <w:rPr>
          <w:iCs/>
          <w:i/>
        </w:rPr>
        <w:t xml:space="preserve">the ordering of entities into</w:t>
      </w:r>
      <w:r>
        <w:rPr>
          <w:iCs/>
          <w:i/>
        </w:rPr>
        <w:t xml:space="preserve"> </w:t>
      </w:r>
      <w:r>
        <w:rPr>
          <w:iCs/>
          <w:i/>
        </w:rPr>
        <w:t xml:space="preserve">groups or classes on the basis of their similarity</w:t>
      </w:r>
      <w:r>
        <w:t xml:space="preserve">”</w:t>
      </w:r>
      <w:r>
        <w:t xml:space="preserve"> </w:t>
      </w:r>
      <w:r>
        <w:t xml:space="preserve">(p.1). At the same</w:t>
      </w:r>
      <w:r>
        <w:t xml:space="preserve"> </w:t>
      </w:r>
      <w:r>
        <w:t xml:space="preserve">time, he notes that</w:t>
      </w:r>
      <w:r>
        <w:t xml:space="preserve"> </w:t>
      </w:r>
      <w:r>
        <w:t xml:space="preserve">“</w:t>
      </w:r>
      <w:r>
        <w:rPr>
          <w:iCs/>
          <w:i/>
        </w:rPr>
        <w:t xml:space="preserve">classification is both process and an end</w:t>
      </w:r>
      <w:r>
        <w:rPr>
          <w:iCs/>
          <w:i/>
        </w:rPr>
        <w:t xml:space="preserve"> </w:t>
      </w:r>
      <w:r>
        <w:rPr>
          <w:iCs/>
          <w:i/>
        </w:rPr>
        <w:t xml:space="preserve">result</w:t>
      </w:r>
      <w:r>
        <w:t xml:space="preserve">”</w:t>
      </w:r>
      <w:r>
        <w:t xml:space="preserve"> </w:t>
      </w:r>
      <w:r>
        <w:t xml:space="preserve">(p.2). That can cause terminological confusion as in some</w:t>
      </w:r>
      <w:r>
        <w:t xml:space="preserve"> </w:t>
      </w:r>
      <w:r>
        <w:t xml:space="preserve">situation it might be unclear whether we refer to the resulting</w:t>
      </w:r>
      <w:r>
        <w:t xml:space="preserve"> </w:t>
      </w:r>
      <w:r>
        <w:t xml:space="preserve">systematics or the procedure which generates one. This polysemic nature</w:t>
      </w:r>
      <w:r>
        <w:t xml:space="preserve"> </w:t>
      </w:r>
      <w:r>
        <w:t xml:space="preserve">of the term itself is even more pronounced if we explore the definition</w:t>
      </w:r>
      <w:r>
        <w:t xml:space="preserve"> </w:t>
      </w:r>
      <w:r>
        <w:t xml:space="preserve">offered by the Oxford English Dictionary (OED), which comes with three</w:t>
      </w:r>
      <w:r>
        <w:t xml:space="preserve"> </w:t>
      </w:r>
      <w:r>
        <w:t xml:space="preserve">relevant options: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rPr>
          <w:iCs/>
          <w:i/>
        </w:rPr>
        <w:t xml:space="preserve">A systematic distribution, allocation, or arrangement of things</w:t>
      </w:r>
      <w:r>
        <w:rPr>
          <w:iCs/>
          <w:i/>
        </w:rPr>
        <w:t xml:space="preserve"> </w:t>
      </w:r>
      <w:r>
        <w:rPr>
          <w:iCs/>
          <w:i/>
        </w:rPr>
        <w:t xml:space="preserve">in a number of distinct classes, according to shared characteristics or</w:t>
      </w:r>
      <w:r>
        <w:rPr>
          <w:iCs/>
          <w:i/>
        </w:rPr>
        <w:t xml:space="preserve"> </w:t>
      </w:r>
      <w:r>
        <w:rPr>
          <w:iCs/>
          <w:i/>
        </w:rPr>
        <w:t xml:space="preserve">perceived or deduced affinities.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rPr>
          <w:iCs/>
          <w:i/>
        </w:rPr>
        <w:t xml:space="preserve">The action of classifying or arranging in classes, according to</w:t>
      </w:r>
      <w:r>
        <w:rPr>
          <w:iCs/>
          <w:i/>
        </w:rPr>
        <w:t xml:space="preserve"> </w:t>
      </w:r>
      <w:r>
        <w:rPr>
          <w:iCs/>
          <w:i/>
        </w:rPr>
        <w:t xml:space="preserve">shared characteristics or perceived affinities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rPr>
          <w:iCs/>
          <w:i/>
        </w:rPr>
        <w:t xml:space="preserve">‌A category to which something is assigned; a class.</w:t>
      </w:r>
      <w:r>
        <w:t xml:space="preserve">”</w:t>
      </w:r>
      <w:r>
        <w:t xml:space="preserve"> </w:t>
      </w:r>
      <w:r>
        <w:t xml:space="preserve">[@oxfordenglishdictionary]</w:t>
      </w:r>
    </w:p>
    <w:p>
      <w:pPr>
        <w:pStyle w:val="FirstParagraph"/>
      </w:pPr>
      <w:r>
        <w:t xml:space="preserve">While the first two coincide with the definition offered by</w:t>
      </w:r>
      <w:r>
        <w:t xml:space="preserve"> </w:t>
      </w:r>
      <w:r>
        <w:t xml:space="preserve">@bailey1994, the last adds one more option - a class. This research</w:t>
      </w:r>
      <w:r>
        <w:t xml:space="preserve"> </w:t>
      </w:r>
      <w:r>
        <w:t xml:space="preserve">will refer to classification as process and the final result, following</w:t>
      </w:r>
      <w:r>
        <w:t xml:space="preserve"> </w:t>
      </w:r>
      <w:r>
        <w:t xml:space="preserve">Bailey’s approach, always trying to specify which meaning is used. The</w:t>
      </w:r>
      <w:r>
        <w:t xml:space="preserve"> </w:t>
      </w:r>
      <w:r>
        <w:t xml:space="preserve">last definition offered by OED will not be used within this research.</w:t>
      </w:r>
    </w:p>
    <w:p>
      <w:pPr>
        <w:pStyle w:val="BodyText"/>
      </w:pPr>
      <w:r>
        <w:t xml:space="preserve">Classification systems vary and can be systematised based on the</w:t>
      </w:r>
      <w:r>
        <w:t xml:space="preserve"> </w:t>
      </w:r>
      <w:r>
        <w:t xml:space="preserve">different aspects of the resulting structure and the method used in the</w:t>
      </w:r>
      <w:r>
        <w:t xml:space="preserve"> </w:t>
      </w:r>
      <w:r>
        <w:t xml:space="preserve">process [@bailey1994].</w:t>
      </w:r>
    </w:p>
    <w:p>
      <w:pPr>
        <w:pStyle w:val="BodyText"/>
      </w:pPr>
      <w:r>
        <w:t xml:space="preserve">The first distinction can be made based on the number of dimensions to</w:t>
      </w:r>
      <w:r>
        <w:t xml:space="preserve"> </w:t>
      </w:r>
      <w:r>
        <w:rPr>
          <w:iCs/>
          <w:i/>
        </w:rPr>
        <w:t xml:space="preserve">unidimensional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multidimensional</w:t>
      </w:r>
      <w:r>
        <w:t xml:space="preserve">.</w:t>
      </w:r>
      <w:r>
        <w:t xml:space="preserve"> </w:t>
      </w:r>
      <w:del w:id="1" w:author="unknown">
        <w:r>
          <w:delText xml:space="preserve">Dimensions can be both</w:delText>
        </w:r>
        <w:r>
          <w:delText xml:space="preserve"> </w:delText>
        </w:r>
        <w:r>
          <w:delText xml:space="preserve">numerical and categorical variables, where unidimensional numerical</w:delText>
        </w:r>
        <w:r>
          <w:delText xml:space="preserve"> </w:delText>
        </w:r>
        <w:r>
          <w:delText xml:space="preserve">classification is also known as</w:delText>
        </w:r>
        <w:r>
          <w:delText xml:space="preserve"> </w:delText>
        </w:r>
        <w:r>
          <w:rPr>
            <w:iCs/>
            <w:i/>
          </w:rPr>
          <w:delText xml:space="preserve">binning</w:delText>
        </w:r>
        <w:r>
          <w:delText xml:space="preserve">.</w:delText>
        </w:r>
        <w:r>
          <w:delText xml:space="preserve"> </w:delText>
        </w:r>
      </w:del>
      <w:r>
        <w:t xml:space="preserve">The scope of this work</w:t>
      </w:r>
      <w:r>
        <w:t xml:space="preserve"> </w:t>
      </w:r>
      <w:del w:id="2" w:author="unknown">
        <w:r>
          <w:delText xml:space="preserve">is</w:delText>
        </w:r>
      </w:del>
      <w:ins w:id="1" w:author="unknown">
        <w:r>
          <w:t xml:space="preserve">lies</w:t>
        </w:r>
      </w:ins>
      <w:r>
        <w:t xml:space="preserve"> </w:t>
      </w:r>
      <w:r>
        <w:t xml:space="preserve">in multidimensional classification as a single dimension</w:t>
      </w:r>
      <w:r>
        <w:t xml:space="preserve"> </w:t>
      </w:r>
      <w:r>
        <w:t xml:space="preserve">does not have the explanatory power to describe the complexity of urban</w:t>
      </w:r>
      <w:r>
        <w:t xml:space="preserve"> </w:t>
      </w:r>
      <w:r>
        <w:t xml:space="preserve">form.</w:t>
      </w:r>
      <w:ins w:id="2" w:author="unknown">
        <w:r>
          <w:t xml:space="preserve"> </w:t>
        </w:r>
        <w:r>
          <w:t xml:space="preserve">Dimensions can be both numerical and categorical variables,</w:t>
        </w:r>
        <w:r>
          <w:t xml:space="preserve"> </w:t>
        </w:r>
        <w:r>
          <w:t xml:space="preserve">where unidimensional numerical classification is also known as</w:t>
        </w:r>
        <w:r>
          <w:t xml:space="preserve"> </w:t>
        </w:r>
        <w:r>
          <w:rPr>
            <w:iCs/>
            <w:i/>
          </w:rPr>
          <w:t xml:space="preserve">binning</w:t>
        </w:r>
        <w:r>
          <w:t xml:space="preserve"> </w:t>
        </w:r>
        <w:r>
          <w:t xml:space="preserve">or a</w:t>
        </w:r>
        <w:r>
          <w:t xml:space="preserve"> </w:t>
        </w:r>
      </w:ins>
      <w:r>
        <w:t xml:space="preserve">“</w:t>
      </w:r>
      <w:ins w:id="3" w:author="unknown">
        <w:r>
          <w:rPr>
            <w:iCs/>
            <w:i/>
          </w:rPr>
          <w:t xml:space="preserve">classification scheme</w:t>
        </w:r>
      </w:ins>
      <w:r>
        <w:t xml:space="preserve">”</w:t>
      </w:r>
      <w:ins w:id="4" w:author="unknown">
        <w:r>
          <w:t xml:space="preserve"> </w:t>
        </w:r>
        <w:r>
          <w:t xml:space="preserve">following</w:t>
        </w:r>
        <w:r>
          <w:t xml:space="preserve"> </w:t>
        </w:r>
        <w:r>
          <w:t xml:space="preserve">@marradi1990.</w:t>
        </w:r>
      </w:ins>
    </w:p>
    <w:p>
      <w:pPr>
        <w:pStyle w:val="BodyText"/>
      </w:pPr>
      <w:r>
        <w:t xml:space="preserve">Looking at the structure of the classification results, we can talk</w:t>
      </w:r>
      <w:r>
        <w:t xml:space="preserve"> </w:t>
      </w:r>
      <w:r>
        <w:t xml:space="preserve">about</w:t>
      </w:r>
      <w:r>
        <w:t xml:space="preserve"> </w:t>
      </w:r>
      <w:r>
        <w:rPr>
          <w:iCs/>
          <w:i/>
        </w:rPr>
        <w:t xml:space="preserve">flat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hierarchical</w:t>
      </w:r>
      <w:r>
        <w:t xml:space="preserve"> </w:t>
      </w:r>
      <w:r>
        <w:t xml:space="preserve">models. Flat models generally define</w:t>
      </w:r>
      <w:r>
        <w:t xml:space="preserve"> </w:t>
      </w:r>
      <w:r>
        <w:t xml:space="preserve">all classes as equal and do not specify the relationship between them,</w:t>
      </w:r>
      <w:r>
        <w:t xml:space="preserve"> </w:t>
      </w:r>
      <w:r>
        <w:t xml:space="preserve">either because it could not be specified or because the model does not</w:t>
      </w:r>
      <w:r>
        <w:t xml:space="preserve"> </w:t>
      </w:r>
      <w:r>
        <w:t xml:space="preserve">focus on such aspect. An example is general land use classification,</w:t>
      </w:r>
      <w:r>
        <w:t xml:space="preserve"> </w:t>
      </w:r>
      <w:r>
        <w:t xml:space="preserve">which is flat (e.g. residential use, commercial, industrial) and the</w:t>
      </w:r>
      <w:r>
        <w:t xml:space="preserve"> </w:t>
      </w:r>
      <w:r>
        <w:t xml:space="preserve">relationship between different classes is conceptually complicated to</w:t>
      </w:r>
      <w:r>
        <w:t xml:space="preserve"> </w:t>
      </w:r>
      <w:r>
        <w:t xml:space="preserve">define. Hierarchical models specify, either numerically or</w:t>
      </w:r>
      <w:r>
        <w:t xml:space="preserve"> </w:t>
      </w:r>
      <w:r>
        <w:t xml:space="preserve">conceptually, the relationship between different classes and hence</w:t>
      </w:r>
      <w:r>
        <w:t xml:space="preserve"> </w:t>
      </w:r>
      <w:r>
        <w:t xml:space="preserve">offer a certain level of flexibility of classification as their</w:t>
      </w:r>
      <w:r>
        <w:t xml:space="preserve"> </w:t>
      </w:r>
      <w:r>
        <w:t xml:space="preserve">structure can be interpreted on multiple levels of resolution. That</w:t>
      </w:r>
      <w:r>
        <w:t xml:space="preserve"> </w:t>
      </w:r>
      <w:r>
        <w:t xml:space="preserve">allows the division of elements into two macro classes or multiple</w:t>
      </w:r>
      <w:r>
        <w:t xml:space="preserve"> </w:t>
      </w:r>
      <w:r>
        <w:t xml:space="preserve">micro classes within the same system. A typical example is biological</w:t>
      </w:r>
      <w:r>
        <w:t xml:space="preserve"> </w:t>
      </w:r>
      <w:r>
        <w:t xml:space="preserve">taxonomy of species, where different levels of resolution are</w:t>
      </w:r>
      <w:r>
        <w:t xml:space="preserve"> </w:t>
      </w:r>
      <w:r>
        <w:t xml:space="preserve">represented by domains, kingdoms, families or species. Typical</w:t>
      </w:r>
      <w:r>
        <w:t xml:space="preserve"> </w:t>
      </w:r>
      <w:r>
        <w:t xml:space="preserve">hierarchical classification is, compared to flat models,</w:t>
      </w:r>
      <w:r>
        <w:t xml:space="preserve"> </w:t>
      </w:r>
      <w:r>
        <w:t xml:space="preserve">computationally or conceptually more challenging, but the flexibility</w:t>
      </w:r>
      <w:r>
        <w:t xml:space="preserve"> </w:t>
      </w:r>
      <w:r>
        <w:t xml:space="preserve">which it brings (where applicable) is valuable.</w:t>
      </w:r>
    </w:p>
    <w:p>
      <w:pPr>
        <w:pStyle w:val="BodyText"/>
      </w:pPr>
      <w:ins w:id="5" w:author="unknown">
        <w:r>
          <w:t xml:space="preserve">@marradi1990 uses the term</w:t>
        </w:r>
        <w:r>
          <w:t xml:space="preserve"> </w:t>
        </w:r>
      </w:ins>
      <w:r>
        <w:t xml:space="preserve">“</w:t>
      </w:r>
      <w:ins w:id="6" w:author="unknown">
        <w:r>
          <w:rPr>
            <w:iCs/>
            <w:i/>
          </w:rPr>
          <w:t xml:space="preserve">typology</w:t>
        </w:r>
      </w:ins>
      <w:r>
        <w:t xml:space="preserve">”</w:t>
      </w:r>
      <w:ins w:id="7" w:author="unknown">
        <w:r>
          <w:t xml:space="preserve"> </w:t>
        </w:r>
        <w:r>
          <w:t xml:space="preserve">for flat</w:t>
        </w:r>
        <w:r>
          <w:t xml:space="preserve"> </w:t>
        </w:r>
        <w:r>
          <w:t xml:space="preserve">classification models and "</w:t>
        </w:r>
        <w:r>
          <w:rPr>
            <w:iCs/>
            <w:i/>
          </w:rPr>
          <w:t xml:space="preserve">taxonomy</w:t>
        </w:r>
        <w:r>
          <w:t xml:space="preserve"> </w:t>
        </w:r>
        <w:r>
          <w:t xml:space="preserve">for hierarchical models. However,</w:t>
        </w:r>
        <w:r>
          <w:t xml:space="preserve"> </w:t>
        </w:r>
        <w:r>
          <w:t xml:space="preserve">@bailey1994 suggests to use the same term to distinguish between</w:t>
        </w:r>
        <w:r>
          <w:t xml:space="preserve"> </w:t>
        </w:r>
        <w:r>
          <w:t xml:space="preserve">classification models based on a different criteria.</w:t>
        </w:r>
        <w:r>
          <w:t xml:space="preserve"> </w:t>
        </w:r>
      </w:ins>
      <w:r>
        <w:t xml:space="preserve">Methodologically,</w:t>
      </w:r>
      <w:r>
        <w:t xml:space="preserve"> </w:t>
      </w:r>
      <w:del w:id="3" w:author="unknown">
        <w:r>
          <w:delText xml:space="preserve">we can distinguish</w:delText>
        </w:r>
      </w:del>
      <w:ins w:id="8" w:author="unknown">
        <w:r>
          <w:t xml:space="preserve">he recognises</w:t>
        </w:r>
      </w:ins>
      <w:r>
        <w:t xml:space="preserve"> </w:t>
      </w:r>
      <w:r>
        <w:t xml:space="preserve">two key</w:t>
      </w:r>
      <w:r>
        <w:t xml:space="preserve"> </w:t>
      </w:r>
      <w:r>
        <w:t xml:space="preserve">approaches - one is</w:t>
      </w:r>
      <w:r>
        <w:t xml:space="preserve"> </w:t>
      </w:r>
      <w:del w:id="4" w:author="unknown">
        <w:r>
          <w:delText xml:space="preserve">conceptual</w:delText>
        </w:r>
      </w:del>
      <w:ins w:id="9" w:author="unknown">
        <w:r>
          <w:t xml:space="preserve">conceptual, for which he uses the</w:t>
        </w:r>
        <w:r>
          <w:t xml:space="preserve"> </w:t>
        </w:r>
        <w:r>
          <w:t xml:space="preserve">term</w:t>
        </w:r>
        <w:r>
          <w:t xml:space="preserve"> </w:t>
        </w:r>
        <w:r>
          <w:rPr>
            <w:iCs/>
            <w:i/>
          </w:rPr>
          <w:t xml:space="preserve">typology</w:t>
        </w:r>
      </w:ins>
      <w:r>
        <w:t xml:space="preserve"> </w:t>
      </w:r>
      <w:r>
        <w:t xml:space="preserve">and other is numerical,</w:t>
      </w:r>
      <w:r>
        <w:t xml:space="preserve"> </w:t>
      </w:r>
      <w:del w:id="5" w:author="unknown">
        <w:r>
          <w:delText xml:space="preserve">or in other words, one is</w:delText>
        </w:r>
        <w:r>
          <w:delText xml:space="preserve"> </w:delText>
        </w:r>
        <w:r>
          <w:rPr>
            <w:iCs/>
            <w:i/>
          </w:rPr>
          <w:delText xml:space="preserve">typology</w:delText>
        </w:r>
        <w:r>
          <w:delText xml:space="preserve">, and the other is</w:delText>
        </w:r>
      </w:del>
      <w:ins w:id="10" w:author="unknown">
        <w:r>
          <w:t xml:space="preserve">named</w:t>
        </w:r>
      </w:ins>
      <w:r>
        <w:t xml:space="preserve"> </w:t>
      </w:r>
      <w:r>
        <w:rPr>
          <w:iCs/>
          <w:i/>
        </w:rPr>
        <w:t xml:space="preserve">taxonomy</w:t>
      </w:r>
      <w:r>
        <w:t xml:space="preserve">. Typology is</w:t>
      </w:r>
      <w:ins w:id="11" w:author="unknown">
        <w:r>
          <w:t xml:space="preserve"> </w:t>
        </w:r>
        <w:r>
          <w:t xml:space="preserve">then</w:t>
        </w:r>
      </w:ins>
      <w:r>
        <w:t xml:space="preserve"> </w:t>
      </w:r>
      <w:r>
        <w:t xml:space="preserve">a conceptual classification, where resulting classes represent</w:t>
      </w:r>
      <w:r>
        <w:t xml:space="preserve"> </w:t>
      </w:r>
      <w:r>
        <w:t xml:space="preserve">concepts, not empirical cases [</w:t>
      </w:r>
      <w:del w:id="6" w:author="unknown">
        <w:r>
          <w:delText xml:space="preserve">@bailey1994;</w:delText>
        </w:r>
        <w:r>
          <w:delText xml:space="preserve"> </w:delText>
        </w:r>
        <w:r>
          <w:delText xml:space="preserve">@marradi1990]</w:delText>
        </w:r>
      </w:del>
      <w:ins w:id="12" w:author="unknown">
        <w:r>
          <w:t xml:space="preserve">@bailey1994]</w:t>
        </w:r>
      </w:ins>
      <w:r>
        <w:t xml:space="preserve">. Which means that typologies can be</w:t>
      </w:r>
      <w:r>
        <w:t xml:space="preserve"> </w:t>
      </w:r>
      <w:r>
        <w:t xml:space="preserve">seen as</w:t>
      </w:r>
      <w:r>
        <w:t xml:space="preserve"> </w:t>
      </w:r>
      <w:r>
        <w:rPr>
          <w:iCs/>
          <w:i/>
        </w:rPr>
        <w:t xml:space="preserve">qualitative classifications</w:t>
      </w:r>
      <w:r>
        <w:t xml:space="preserve">, because there is generally no</w:t>
      </w:r>
      <w:r>
        <w:t xml:space="preserve"> </w:t>
      </w:r>
      <w:r>
        <w:t xml:space="preserve">statistics involved. The land-use case mentioned above is a good</w:t>
      </w:r>
      <w:r>
        <w:t xml:space="preserve"> </w:t>
      </w:r>
      <w:r>
        <w:t xml:space="preserve">example of a typology. On the other side is a taxonomy, which is</w:t>
      </w:r>
      <w:r>
        <w:t xml:space="preserve"> </w:t>
      </w:r>
      <w:r>
        <w:t xml:space="preserve">quantitative classification, with classes being empirical entities</w:t>
      </w:r>
      <w:r>
        <w:t xml:space="preserve"> </w:t>
      </w:r>
      <w:ins w:id="13" w:author="unknown">
        <w:r>
          <w:t xml:space="preserve">in the system proposed by</w:t>
        </w:r>
        <w:r>
          <w:t xml:space="preserve"> </w:t>
        </w:r>
      </w:ins>
      <w:del w:id="7" w:author="unknown">
        <w:r>
          <w:delText xml:space="preserve">[@bailey1994;</w:delText>
        </w:r>
        <w:r>
          <w:delText xml:space="preserve"> </w:delText>
        </w:r>
        <w:r>
          <w:delText xml:space="preserve">@sneath1973]</w:delText>
        </w:r>
      </w:del>
      <w:ins w:id="14" w:author="unknown">
        <w:r>
          <w:t xml:space="preserve">@bailey1994 as well as earlier by @sneath1973</w:t>
        </w:r>
      </w:ins>
      <w:r>
        <w:t xml:space="preserve">.</w:t>
      </w:r>
      <w:del w:id="8" w:author="unknown">
        <w:r>
          <w:delText xml:space="preserve"> </w:delText>
        </w:r>
        <w:r>
          <w:delText xml:space="preserve">As</w:delText>
        </w:r>
      </w:del>
    </w:p>
    <w:p>
      <w:pPr>
        <w:pStyle w:val="BodyText"/>
      </w:pPr>
      <w:ins w:id="15" w:author="unknown">
        <w:r>
          <w:t xml:space="preserve">This confusion in what</w:t>
        </w:r>
        <w:r>
          <w:t xml:space="preserve"> </w:t>
        </w:r>
        <w:r>
          <w:rPr>
            <w:iCs/>
            <w:i/>
          </w:rPr>
          <w:t xml:space="preserve">typology</w:t>
        </w:r>
        <w:r>
          <w:t xml:space="preserve"> </w:t>
        </w:r>
        <w:r>
          <w:t xml:space="preserve">and</w:t>
        </w:r>
        <w:r>
          <w:t xml:space="preserve"> </w:t>
        </w:r>
        <w:r>
          <w:rPr>
            <w:iCs/>
            <w:i/>
          </w:rPr>
          <w:t xml:space="preserve">taxonomy</w:t>
        </w:r>
        <w:r>
          <w:t xml:space="preserve"> </w:t>
        </w:r>
        <w:r>
          <w:t xml:space="preserve">mean and what is</w:t>
        </w:r>
        <w:r>
          <w:t xml:space="preserve"> </w:t>
        </w:r>
        <w:r>
          <w:t xml:space="preserve">the criteria used to distinguish between then is present across the</w:t>
        </w:r>
        <w:r>
          <w:t xml:space="preserve"> </w:t>
        </w:r>
        <w:r>
          <w:t xml:space="preserve">literature and is not easy to solve. Furthermore, as</w:t>
        </w:r>
      </w:ins>
      <w:r>
        <w:t xml:space="preserve"> </w:t>
      </w:r>
      <w:r>
        <w:t xml:space="preserve">with the term</w:t>
      </w:r>
      <w:r>
        <w:t xml:space="preserve"> </w:t>
      </w:r>
      <w:r>
        <w:t xml:space="preserve">classification,</w:t>
      </w:r>
      <w:r>
        <w:t xml:space="preserve"> </w:t>
      </w:r>
      <w:r>
        <w:rPr>
          <w:iCs/>
          <w:i/>
        </w:rPr>
        <w:t xml:space="preserve">taxonomy</w:t>
      </w:r>
      <w:r>
        <w:t xml:space="preserve"> </w:t>
      </w:r>
      <w:r>
        <w:t xml:space="preserve">is also used to describe both process and</w:t>
      </w:r>
      <w:r>
        <w:t xml:space="preserve"> </w:t>
      </w:r>
      <w:r>
        <w:t xml:space="preserve">the final result.</w:t>
      </w:r>
      <w:del w:id="9" w:author="unknown">
        <w:r>
          <w:delText xml:space="preserve"> </w:delText>
        </w:r>
        <w:r>
          <w:delText xml:space="preserve">Conceptually, literature</w:delText>
        </w:r>
      </w:del>
    </w:p>
    <w:p>
      <w:pPr>
        <w:pStyle w:val="BodyText"/>
      </w:pPr>
      <w:ins w:id="16" w:author="unknown">
        <w:r>
          <w:t xml:space="preserve">Literature</w:t>
        </w:r>
      </w:ins>
      <w:r>
        <w:t xml:space="preserve"> </w:t>
      </w:r>
      <w:r>
        <w:t xml:space="preserve">knows three terms for quantitative classification</w:t>
      </w:r>
      <w:r>
        <w:t xml:space="preserve"> </w:t>
      </w:r>
      <w:r>
        <w:t xml:space="preserve">based on statistical</w:t>
      </w:r>
      <w:r>
        <w:t xml:space="preserve"> </w:t>
      </w:r>
      <w:del w:id="10" w:author="unknown">
        <w:r>
          <w:delText xml:space="preserve">analysis.</w:delText>
        </w:r>
      </w:del>
      <w:ins w:id="17" w:author="unknown">
        <w:r>
          <w:t xml:space="preserve">analysis, to complicate the matter</w:t>
        </w:r>
        <w:r>
          <w:t xml:space="preserve"> </w:t>
        </w:r>
        <w:r>
          <w:t xml:space="preserve">further.</w:t>
        </w:r>
      </w:ins>
      <w:r>
        <w:t xml:space="preserve"> </w:t>
      </w:r>
      <w:r>
        <w:t xml:space="preserve">One is</w:t>
      </w:r>
      <w:r>
        <w:t xml:space="preserve"> </w:t>
      </w:r>
      <w:r>
        <w:rPr>
          <w:iCs/>
          <w:i/>
        </w:rPr>
        <w:t xml:space="preserve">numerical taxonomy</w:t>
      </w:r>
      <w:r>
        <w:t xml:space="preserve"> </w:t>
      </w:r>
      <w:r>
        <w:t xml:space="preserve">[@sneath1973], which is</w:t>
      </w:r>
      <w:r>
        <w:t xml:space="preserve"> </w:t>
      </w:r>
      <w:r>
        <w:t xml:space="preserve">quantitative, algorithmic classification (more on numerical taxonomy is</w:t>
      </w:r>
      <w:r>
        <w:t xml:space="preserve"> </w:t>
      </w:r>
      <w:r>
        <w:t xml:space="preserve">in section ). The other is term</w:t>
      </w:r>
      <w:r>
        <w:t xml:space="preserve"> </w:t>
      </w:r>
      <w:r>
        <w:rPr>
          <w:iCs/>
          <w:i/>
        </w:rPr>
        <w:t xml:space="preserve">cluster analysis</w:t>
      </w:r>
      <w:r>
        <w:t xml:space="preserve">, describing the</w:t>
      </w:r>
      <w:r>
        <w:t xml:space="preserve"> </w:t>
      </w:r>
      <w:r>
        <w:t xml:space="preserve">process of classification. As @bailey1994 points out, the methods of</w:t>
      </w:r>
      <w:r>
        <w:t xml:space="preserve"> </w:t>
      </w:r>
      <w:r>
        <w:t xml:space="preserve">numerical taxonomy can be classified as clustering algorithms, making</w:t>
      </w:r>
      <w:r>
        <w:t xml:space="preserve"> </w:t>
      </w:r>
      <w:r>
        <w:t xml:space="preserve">the numerical taxonomy (in the sense of a process) and cluster analysis</w:t>
      </w:r>
      <w:r>
        <w:t xml:space="preserve"> </w:t>
      </w:r>
      <w:r>
        <w:t xml:space="preserve">“</w:t>
      </w:r>
      <w:r>
        <w:rPr>
          <w:iCs/>
          <w:i/>
        </w:rPr>
        <w:t xml:space="preserve">virtually synonymous</w:t>
      </w:r>
      <w:r>
        <w:t xml:space="preserve">”</w:t>
      </w:r>
      <w:r>
        <w:t xml:space="preserve"> </w:t>
      </w:r>
      <w:r>
        <w:t xml:space="preserve">(p.7). The machine learning area, to make</w:t>
      </w:r>
      <w:r>
        <w:t xml:space="preserve"> </w:t>
      </w:r>
      <w:r>
        <w:t xml:space="preserve">things more</w:t>
      </w:r>
      <w:r>
        <w:t xml:space="preserve"> </w:t>
      </w:r>
      <w:del w:id="11" w:author="unknown">
        <w:r>
          <w:delText xml:space="preserve">complicated,</w:delText>
        </w:r>
      </w:del>
      <w:ins w:id="18" w:author="unknown">
        <w:r>
          <w:t xml:space="preserve">complex,</w:t>
        </w:r>
      </w:ins>
      <w:r>
        <w:t xml:space="preserve"> </w:t>
      </w:r>
      <w:r>
        <w:t xml:space="preserve">uses term</w:t>
      </w:r>
      <w:r>
        <w:t xml:space="preserve"> </w:t>
      </w:r>
      <w:r>
        <w:rPr>
          <w:iCs/>
          <w:i/>
        </w:rPr>
        <w:t xml:space="preserve">unsupervised</w:t>
      </w:r>
      <w:r>
        <w:rPr>
          <w:iCs/>
          <w:i/>
        </w:rPr>
        <w:t xml:space="preserve"> </w:t>
      </w:r>
      <w:r>
        <w:rPr>
          <w:iCs/>
          <w:i/>
        </w:rPr>
        <w:t xml:space="preserve">classification</w:t>
      </w:r>
      <w:r>
        <w:t xml:space="preserve"> </w:t>
      </w:r>
      <w:r>
        <w:t xml:space="preserve">for cluster analysis, but these two (together with</w:t>
      </w:r>
      <w:r>
        <w:t xml:space="preserve"> </w:t>
      </w:r>
      <w:r>
        <w:rPr>
          <w:iCs/>
          <w:i/>
        </w:rPr>
        <w:t xml:space="preserve">clustering</w:t>
      </w:r>
      <w:r>
        <w:t xml:space="preserve">) are equal.</w:t>
      </w:r>
    </w:p>
    <w:p>
      <w:pPr>
        <w:pStyle w:val="BodyText"/>
      </w:pPr>
      <w:r>
        <w:t xml:space="preserve">Within this research,</w:t>
      </w:r>
      <w:r>
        <w:t xml:space="preserve"> </w:t>
      </w:r>
      <w:ins w:id="19" w:author="unknown">
        <w:r>
          <w:t xml:space="preserve">the</w:t>
        </w:r>
        <w:r>
          <w:t xml:space="preserve"> </w:t>
        </w:r>
      </w:ins>
      <w:r>
        <w:t xml:space="preserve">term</w:t>
      </w:r>
      <w:r>
        <w:t xml:space="preserve"> </w:t>
      </w:r>
      <w:r>
        <w:rPr>
          <w:iCs/>
          <w:i/>
        </w:rPr>
        <w:t xml:space="preserve">taxonomy</w:t>
      </w:r>
      <w:r>
        <w:t xml:space="preserve"> </w:t>
      </w:r>
      <w:r>
        <w:t xml:space="preserve">will be</w:t>
      </w:r>
      <w:ins w:id="20" w:author="unknown">
        <w:r>
          <w:t xml:space="preserve"> </w:t>
        </w:r>
        <w:r>
          <w:t xml:space="preserve">predominantly</w:t>
        </w:r>
      </w:ins>
      <w:r>
        <w:t xml:space="preserve"> </w:t>
      </w:r>
      <w:r>
        <w:t xml:space="preserve">used to describe the final result</w:t>
      </w:r>
      <w:r>
        <w:t xml:space="preserve"> </w:t>
      </w:r>
      <w:del w:id="12" w:author="unknown">
        <w:r>
          <w:delText xml:space="preserve">only, while</w:delText>
        </w:r>
        <w:r>
          <w:delText xml:space="preserve"> </w:delText>
        </w:r>
        <w:r>
          <w:delText xml:space="preserve">cluster</w:delText>
        </w:r>
      </w:del>
      <w:ins w:id="21" w:author="unknown">
        <w:r>
          <w:t xml:space="preserve">of hierarchical quantitative classification, the usage which</w:t>
        </w:r>
        <w:r>
          <w:t xml:space="preserve"> </w:t>
        </w:r>
        <w:r>
          <w:t xml:space="preserve">fits in the definition of both @bailey1994 and @marradi1990, but can</w:t>
        </w:r>
        <w:r>
          <w:t xml:space="preserve"> </w:t>
        </w:r>
        <w:r>
          <w:t xml:space="preserve">be used for general hierarchical models if needed.</w:t>
        </w:r>
        <w:r>
          <w:t xml:space="preserve"> </w:t>
        </w:r>
      </w:ins>
      <w:ins w:id="22" w:author="unknown">
        <w:r>
          <w:rPr>
            <w:iCs/>
            <w:i/>
          </w:rPr>
          <w:t xml:space="preserve">Cluster</w:t>
        </w:r>
      </w:ins>
      <w:r>
        <w:rPr>
          <w:iCs/>
          <w:i/>
        </w:rP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clustering</w:t>
      </w:r>
      <w:r>
        <w:t xml:space="preserve"> </w:t>
      </w:r>
      <w:r>
        <w:t xml:space="preserve">may be used interchangeably and describe the</w:t>
      </w:r>
      <w:r>
        <w:t xml:space="preserve"> </w:t>
      </w:r>
      <w:r>
        <w:t xml:space="preserve">process.</w:t>
      </w:r>
      <w:ins w:id="23" w:author="unknown">
        <w:r>
          <w:t xml:space="preserve"> </w:t>
        </w:r>
        <w:r>
          <w:t xml:space="preserve">The term</w:t>
        </w:r>
        <w:r>
          <w:t xml:space="preserve"> </w:t>
        </w:r>
        <w:r>
          <w:rPr>
            <w:iCs/>
            <w:i/>
          </w:rPr>
          <w:t xml:space="preserve">typology</w:t>
        </w:r>
        <w:r>
          <w:t xml:space="preserve"> </w:t>
        </w:r>
        <w:r>
          <w:t xml:space="preserve">will be used within the relevant</w:t>
        </w:r>
        <w:r>
          <w:t xml:space="preserve"> </w:t>
        </w:r>
        <w:r>
          <w:t xml:space="preserve">context to avoid potential disambiguation.</w:t>
        </w:r>
      </w:ins>
      <w:r>
        <w:t xml:space="preserve"> </w:t>
      </w:r>
      <w:r>
        <w:t xml:space="preserve">Unsupervised</w:t>
      </w:r>
      <w:r>
        <w:t xml:space="preserve"> </w:t>
      </w:r>
      <w:r>
        <w:t xml:space="preserve">classification is left only for occasions where it is needed.</w:t>
      </w:r>
    </w:p>
    <w:p>
      <w:pPr>
        <w:pStyle w:val="BodyText"/>
      </w:pPr>
      <w:r>
        <w:t xml:space="preserve">@bailey1994 has summarised the reasons why is classification useful in</w:t>
      </w:r>
      <w:r>
        <w:t xml:space="preserve"> </w:t>
      </w:r>
      <w:r>
        <w:t xml:space="preserve">ten fundamental advantages, which are all transferable to urban</w:t>
      </w:r>
      <w:r>
        <w:t xml:space="preserve"> </w:t>
      </w:r>
      <w:r>
        <w:t xml:space="preserve">morphology and classification of the spatial structure of cities. In</w:t>
      </w:r>
      <w:r>
        <w:t xml:space="preserve"> </w:t>
      </w:r>
      <w:r>
        <w:t xml:space="preserve">short, a classification is a tool for</w:t>
      </w:r>
      <w:r>
        <w:t xml:space="preserve"> </w:t>
      </w:r>
      <w:r>
        <w:rPr>
          <w:iCs/>
          <w:i/>
        </w:rPr>
        <w:t xml:space="preserve">description</w:t>
      </w:r>
      <w:r>
        <w:t xml:space="preserve"> </w:t>
      </w:r>
      <w:r>
        <w:t xml:space="preserve">(1), giving an</w:t>
      </w:r>
      <w:r>
        <w:t xml:space="preserve"> </w:t>
      </w:r>
      <w:r>
        <w:t xml:space="preserve">overview of all classes within data based on the same criteria. The</w:t>
      </w:r>
      <w:r>
        <w:t xml:space="preserve"> </w:t>
      </w:r>
      <w:r>
        <w:t xml:space="preserve">classified data has</w:t>
      </w:r>
      <w:r>
        <w:t xml:space="preserve"> </w:t>
      </w:r>
      <w:r>
        <w:rPr>
          <w:iCs/>
          <w:i/>
        </w:rPr>
        <w:t xml:space="preserve">reduced complexity</w:t>
      </w:r>
      <w:r>
        <w:t xml:space="preserve"> </w:t>
      </w:r>
      <w:r>
        <w:t xml:space="preserve">(2) to a manageable extent. We</w:t>
      </w:r>
      <w:r>
        <w:t xml:space="preserve"> </w:t>
      </w:r>
      <w:r>
        <w:t xml:space="preserve">cannot deal with all individual animals on Earth, but we can work with</w:t>
      </w:r>
      <w:r>
        <w:t xml:space="preserve"> </w:t>
      </w:r>
      <w:r>
        <w:t xml:space="preserve">their taxonomy, significantly reducing the amount of information to</w:t>
      </w:r>
      <w:r>
        <w:t xml:space="preserve"> </w:t>
      </w:r>
      <w:r>
        <w:t xml:space="preserve">work with. Classification can be used to identify</w:t>
      </w:r>
      <w:r>
        <w:t xml:space="preserve"> </w:t>
      </w:r>
      <w:r>
        <w:rPr>
          <w:iCs/>
          <w:i/>
        </w:rPr>
        <w:t xml:space="preserve">similarities</w:t>
      </w:r>
      <w:r>
        <w:t xml:space="preserve"> </w:t>
      </w:r>
      <w:r>
        <w:t xml:space="preserve">(3)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differences</w:t>
      </w:r>
      <w:r>
        <w:t xml:space="preserve"> </w:t>
      </w:r>
      <w:r>
        <w:t xml:space="preserve">(4) among cases. Identification of similarities</w:t>
      </w:r>
      <w:r>
        <w:t xml:space="preserve"> </w:t>
      </w:r>
      <w:r>
        <w:t xml:space="preserve">allows us to treat all individuals of a single class of similar classes</w:t>
      </w:r>
      <w:r>
        <w:t xml:space="preserve"> </w:t>
      </w:r>
      <w:r>
        <w:t xml:space="preserve">equally (e.g. </w:t>
      </w:r>
      <w:r>
        <w:rPr>
          <w:iCs/>
          <w:i/>
        </w:rPr>
        <w:t xml:space="preserve">beware of snakes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go shopping to commercial</w:t>
      </w:r>
      <w:r>
        <w:rPr>
          <w:iCs/>
          <w:i/>
        </w:rPr>
        <w:t xml:space="preserve"> </w:t>
      </w:r>
      <w:r>
        <w:rPr>
          <w:iCs/>
          <w:i/>
        </w:rPr>
        <w:t xml:space="preserve">district</w:t>
      </w:r>
      <w:r>
        <w:t xml:space="preserve">). On the other hand, we can distinguish subtle differences</w:t>
      </w:r>
      <w:r>
        <w:t xml:space="preserve"> </w:t>
      </w:r>
      <w:r>
        <w:t xml:space="preserve">between similar entities (e.g. the difference between venomous and</w:t>
      </w:r>
      <w:r>
        <w:t xml:space="preserve"> </w:t>
      </w:r>
      <w:r>
        <w:t xml:space="preserve">non-venomous snakes can be helpful). A classification, if done</w:t>
      </w:r>
      <w:r>
        <w:t xml:space="preserve"> </w:t>
      </w:r>
      <w:r>
        <w:t xml:space="preserve">properly, is defined by</w:t>
      </w:r>
      <w:r>
        <w:t xml:space="preserve"> </w:t>
      </w:r>
      <w:r>
        <w:rPr>
          <w:iCs/>
          <w:i/>
        </w:rPr>
        <w:t xml:space="preserve">an exhaustive list of dimensions</w:t>
      </w:r>
      <w:r>
        <w:t xml:space="preserve"> </w:t>
      </w:r>
      <w:r>
        <w:t xml:space="preserve">(5) on which</w:t>
      </w:r>
      <w:r>
        <w:t xml:space="preserve"> </w:t>
      </w:r>
      <w:r>
        <w:t xml:space="preserve">different classes are based. In such a case, the resulting</w:t>
      </w:r>
      <w:r>
        <w:t xml:space="preserve"> </w:t>
      </w:r>
      <w:r>
        <w:t xml:space="preserve">classification can be comprehensive, while capturing the relationships</w:t>
      </w:r>
      <w:r>
        <w:t xml:space="preserve"> </w:t>
      </w:r>
      <w:r>
        <w:t xml:space="preserve">between classes and dimensions, which is useful for further analysis</w:t>
      </w:r>
      <w:r>
        <w:t xml:space="preserve"> </w:t>
      </w:r>
      <w:r>
        <w:t xml:space="preserve">and profiling of classes. That allows quick, straightforward</w:t>
      </w:r>
      <w:r>
        <w:t xml:space="preserve"> </w:t>
      </w:r>
      <w:r>
        <w:rPr>
          <w:iCs/>
          <w:i/>
        </w:rPr>
        <w:t xml:space="preserve">comparison</w:t>
      </w:r>
      <w:r>
        <w:t xml:space="preserve"> </w:t>
      </w:r>
      <w:r>
        <w:t xml:space="preserve">(6) of classes from different parts of the classification</w:t>
      </w:r>
      <w:r>
        <w:t xml:space="preserve"> </w:t>
      </w:r>
      <w:r>
        <w:t xml:space="preserve">structure. Complete list of classes can serve as the</w:t>
      </w:r>
      <w:r>
        <w:t xml:space="preserve"> </w:t>
      </w:r>
      <w:r>
        <w:rPr>
          <w:iCs/>
          <w:i/>
        </w:rPr>
        <w:t xml:space="preserve">inventory</w:t>
      </w:r>
      <w:r>
        <w:t xml:space="preserve"> </w:t>
      </w:r>
      <w:r>
        <w:t xml:space="preserve">(7)</w:t>
      </w:r>
      <w:r>
        <w:t xml:space="preserve"> </w:t>
      </w:r>
      <w:r>
        <w:t xml:space="preserve">for management purposes and allows the study of</w:t>
      </w:r>
      <w:r>
        <w:t xml:space="preserve"> </w:t>
      </w:r>
      <w:r>
        <w:rPr>
          <w:iCs/>
          <w:i/>
        </w:rPr>
        <w:t xml:space="preserve">relationships</w:t>
      </w:r>
      <w:r>
        <w:t xml:space="preserve"> </w:t>
      </w:r>
      <w:r>
        <w:t xml:space="preserve">(8)</w:t>
      </w:r>
      <w:r>
        <w:t xml:space="preserve"> </w:t>
      </w:r>
      <w:r>
        <w:t xml:space="preserve">among dimensions, relative to the structure of the classification.</w:t>
      </w:r>
      <w:r>
        <w:t xml:space="preserve"> </w:t>
      </w:r>
      <w:r>
        <w:t xml:space="preserve">Moreover, classes can be used as</w:t>
      </w:r>
      <w:r>
        <w:t xml:space="preserve"> </w:t>
      </w:r>
      <w:r>
        <w:rPr>
          <w:iCs/>
          <w:i/>
        </w:rPr>
        <w:t xml:space="preserve">criteria for measurement</w:t>
      </w:r>
      <w:r>
        <w:t xml:space="preserve"> </w:t>
      </w:r>
      <w:r>
        <w:t xml:space="preserve">(9), where</w:t>
      </w:r>
      <w:r>
        <w:t xml:space="preserve"> </w:t>
      </w:r>
      <w:r>
        <w:t xml:space="preserve">one class is the criterion, and other are assessed according to</w:t>
      </w:r>
      <w:r>
        <w:t xml:space="preserve"> </w:t>
      </w:r>
      <w:r>
        <w:t xml:space="preserve">similarity with the criterion (e.g. </w:t>
      </w:r>
      <w:r>
        <w:rPr>
          <w:iCs/>
          <w:i/>
        </w:rPr>
        <w:t xml:space="preserve">how close is snake A to a python?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how similar is neighbourhood A to Manhattan?</w:t>
      </w:r>
      <w:r>
        <w:t xml:space="preserve">). Finally, the</w:t>
      </w:r>
      <w:r>
        <w:t xml:space="preserve"> </w:t>
      </w:r>
      <w:r>
        <w:t xml:space="preserve">classification may be</w:t>
      </w:r>
      <w:r>
        <w:t xml:space="preserve"> </w:t>
      </w:r>
      <w:r>
        <w:rPr>
          <w:iCs/>
          <w:i/>
        </w:rPr>
        <w:t xml:space="preserve">versatile</w:t>
      </w:r>
      <w:r>
        <w:t xml:space="preserve"> </w:t>
      </w:r>
      <w:r>
        <w:t xml:space="preserve">(10), as it can represent both</w:t>
      </w:r>
      <w:r>
        <w:t xml:space="preserve"> </w:t>
      </w:r>
      <w:r>
        <w:t xml:space="preserve">individual units under scrutiny and their location within property</w:t>
      </w:r>
      <w:r>
        <w:t xml:space="preserve"> </w:t>
      </w:r>
      <w:r>
        <w:t xml:space="preserve">space, but also describes the whole sample of units. (pp.12 - 14).</w:t>
      </w:r>
    </w:p>
    <w:bookmarkEnd w:id="20"/>
    <w:bookmarkStart w:id="21" w:name="optimal-classification-model"/>
    <w:p>
      <w:pPr>
        <w:pStyle w:val="Heading3"/>
      </w:pPr>
      <w:r>
        <w:t xml:space="preserve">Optimal classification model</w:t>
      </w:r>
    </w:p>
    <w:p>
      <w:pPr>
        <w:pStyle w:val="FirstParagraph"/>
      </w:pPr>
      <w:r>
        <w:t xml:space="preserve">Classification model can follow a multitude of pathways and can be</w:t>
      </w:r>
      <w:r>
        <w:t xml:space="preserve"> </w:t>
      </w:r>
      <w:r>
        <w:t xml:space="preserve">defined based on various aspects for a plethora of purposes. However,</w:t>
      </w:r>
      <w:r>
        <w:t xml:space="preserve"> </w:t>
      </w:r>
      <w:r>
        <w:t xml:space="preserve">the aims and scope of each research should drive the classification.</w:t>
      </w:r>
      <w:r>
        <w:t xml:space="preserve"> </w:t>
      </w:r>
      <w:r>
        <w:t xml:space="preserve">Since this research aims to develop a data-driven method, its</w:t>
      </w:r>
      <w:r>
        <w:t xml:space="preserve"> </w:t>
      </w:r>
      <w:r>
        <w:t xml:space="preserve">methodological nature should be a</w:t>
      </w:r>
      <w:r>
        <w:t xml:space="preserve"> </w:t>
      </w:r>
      <w:del w:id="13" w:author="unknown">
        <w:r>
          <w:delText xml:space="preserve">taxonomy.</w:delText>
        </w:r>
      </w:del>
      <w:ins w:id="24" w:author="unknown">
        <w:r>
          <w:t xml:space="preserve">quantitative.</w:t>
        </w:r>
      </w:ins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optimal classification model (OCM)</w:t>
      </w:r>
      <w:r>
        <w:t xml:space="preserve"> </w:t>
      </w:r>
      <w:r>
        <w:t xml:space="preserve">for this research can be then</w:t>
      </w:r>
      <w:r>
        <w:t xml:space="preserve"> </w:t>
      </w:r>
      <w:r>
        <w:t xml:space="preserve">defined based on the following set of rules derived from definitions</w:t>
      </w:r>
      <w:r>
        <w:t xml:space="preserve"> </w:t>
      </w:r>
      <w:r>
        <w:t xml:space="preserve">presented in the previous sections. Each of the existing models</w:t>
      </w:r>
      <w:r>
        <w:t xml:space="preserve"> </w:t>
      </w:r>
      <w:r>
        <w:t xml:space="preserve">presented in literature and outlined in the next section is then</w:t>
      </w:r>
      <w:r>
        <w:t xml:space="preserve"> </w:t>
      </w:r>
      <w:r>
        <w:t xml:space="preserve">related to OCM. Furthermore, the specification of the model used within</w:t>
      </w:r>
      <w:r>
        <w:t xml:space="preserve"> </w:t>
      </w:r>
      <w:r>
        <w:t xml:space="preserve">this study should directly reflect the rules in its fundamental design.</w:t>
      </w:r>
    </w:p>
    <w:p>
      <w:pPr>
        <w:pStyle w:val="BodyText"/>
      </w:pPr>
      <w:r>
        <w:t xml:space="preserve">The optimal classification model of the urban form should be:</w:t>
      </w:r>
    </w:p>
    <w:p>
      <w:pPr>
        <w:numPr>
          <w:ilvl w:val="0"/>
          <w:numId w:val="1003"/>
        </w:numPr>
        <w:pStyle w:val="Compact"/>
      </w:pPr>
      <w:r>
        <w:t xml:space="preserve">Exhaustive</w:t>
      </w:r>
    </w:p>
    <w:p>
      <w:pPr>
        <w:numPr>
          <w:ilvl w:val="0"/>
          <w:numId w:val="1003"/>
        </w:numPr>
        <w:pStyle w:val="Compact"/>
      </w:pPr>
      <w:r>
        <w:t xml:space="preserve">Mutually exclusive</w:t>
      </w:r>
    </w:p>
    <w:p>
      <w:pPr>
        <w:numPr>
          <w:ilvl w:val="0"/>
          <w:numId w:val="1003"/>
        </w:numPr>
        <w:pStyle w:val="Compact"/>
      </w:pPr>
      <w:r>
        <w:t xml:space="preserve">Empirical</w:t>
      </w:r>
    </w:p>
    <w:p>
      <w:pPr>
        <w:numPr>
          <w:ilvl w:val="0"/>
          <w:numId w:val="1003"/>
        </w:numPr>
        <w:pStyle w:val="Compact"/>
      </w:pPr>
      <w:r>
        <w:t xml:space="preserve">Hierarchical</w:t>
      </w:r>
    </w:p>
    <w:p>
      <w:pPr>
        <w:numPr>
          <w:ilvl w:val="0"/>
          <w:numId w:val="1003"/>
        </w:numPr>
        <w:pStyle w:val="Compact"/>
      </w:pPr>
      <w:r>
        <w:t xml:space="preserve">Comprehensive</w:t>
      </w:r>
    </w:p>
    <w:p>
      <w:pPr>
        <w:numPr>
          <w:ilvl w:val="0"/>
          <w:numId w:val="1003"/>
        </w:numPr>
        <w:pStyle w:val="Compact"/>
      </w:pPr>
      <w:r>
        <w:t xml:space="preserve">Detailed</w:t>
      </w:r>
    </w:p>
    <w:p>
      <w:pPr>
        <w:numPr>
          <w:ilvl w:val="0"/>
          <w:numId w:val="1003"/>
        </w:numPr>
        <w:pStyle w:val="Compact"/>
      </w:pPr>
      <w:r>
        <w:t xml:space="preserve">Scalable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iCs/>
          <w:i/>
        </w:rPr>
        <w:t xml:space="preserve">exhaustive</w:t>
      </w:r>
      <w:r>
        <w:t xml:space="preserve"> </w:t>
      </w:r>
      <w:r>
        <w:t xml:space="preserve">model covers all entities within the set, meaning that</w:t>
      </w:r>
      <w:r>
        <w:t xml:space="preserve"> </w:t>
      </w:r>
      <w:r>
        <w:t xml:space="preserve">there should not be unlabelled cases in the resulting classification.</w:t>
      </w:r>
      <w:r>
        <w:t xml:space="preserve"> </w:t>
      </w:r>
      <w:r>
        <w:t xml:space="preserve">While the specification of levels of uncertainty in the labelling is</w:t>
      </w:r>
      <w:r>
        <w:t xml:space="preserve"> </w:t>
      </w:r>
      <w:r>
        <w:t xml:space="preserve">welcome, it should not prevail.</w:t>
      </w:r>
      <w:r>
        <w:t xml:space="preserve"> </w:t>
      </w:r>
      <w:r>
        <w:rPr>
          <w:iCs/>
          <w:i/>
        </w:rPr>
        <w:t xml:space="preserve">Mutual exclusivity</w:t>
      </w:r>
      <w:r>
        <w:t xml:space="preserve"> </w:t>
      </w:r>
      <w:r>
        <w:t xml:space="preserve">ensures that no</w:t>
      </w:r>
      <w:r>
        <w:t xml:space="preserve"> </w:t>
      </w:r>
      <w:r>
        <w:t xml:space="preserve">entity is at the same time member of more than one class to minimise</w:t>
      </w:r>
      <w:r>
        <w:t xml:space="preserve"> </w:t>
      </w:r>
      <w:r>
        <w:t xml:space="preserve">ambiguities. However, probabilistic clustering specifies the</w:t>
      </w:r>
      <w:r>
        <w:t xml:space="preserve"> </w:t>
      </w:r>
      <w:r>
        <w:t xml:space="preserve">probability of each feature to be a member of each class, but the</w:t>
      </w:r>
      <w:r>
        <w:t xml:space="preserve"> </w:t>
      </w:r>
      <w:r>
        <w:t xml:space="preserve">resulting classification typically uses a single threshold value.</w:t>
      </w:r>
      <w:r>
        <w:t xml:space="preserve"> </w:t>
      </w:r>
      <w:r>
        <w:rPr>
          <w:iCs/>
          <w:i/>
        </w:rPr>
        <w:t xml:space="preserve">Empirical</w:t>
      </w:r>
      <w:r>
        <w:t xml:space="preserve"> </w:t>
      </w:r>
      <w:r>
        <w:t xml:space="preserve">nature ensures the data-driven nature of the classification</w:t>
      </w:r>
      <w:r>
        <w:t xml:space="preserve"> </w:t>
      </w:r>
      <w:r>
        <w:t xml:space="preserve">limiting the potential bias in the derivation of</w:t>
      </w:r>
      <w:r>
        <w:t xml:space="preserve"> </w:t>
      </w:r>
      <w:r>
        <w:rPr>
          <w:iCs/>
          <w:i/>
        </w:rPr>
        <w:t xml:space="preserve">concepts</w:t>
      </w:r>
      <w:r>
        <w:t xml:space="preserve"> </w:t>
      </w:r>
      <w:r>
        <w:t xml:space="preserve">and</w:t>
      </w:r>
      <w:r>
        <w:t xml:space="preserve"> </w:t>
      </w:r>
      <w:r>
        <w:t xml:space="preserve">dependency on the expert knowledge to assess each entity. Structurally,</w:t>
      </w:r>
      <w:r>
        <w:t xml:space="preserve"> </w:t>
      </w:r>
      <w:r>
        <w:t xml:space="preserve">the model should be</w:t>
      </w:r>
      <w:r>
        <w:t xml:space="preserve"> </w:t>
      </w:r>
      <w:r>
        <w:rPr>
          <w:iCs/>
          <w:i/>
        </w:rPr>
        <w:t xml:space="preserve">hierarchical</w:t>
      </w:r>
      <w:r>
        <w:t xml:space="preserve"> </w:t>
      </w:r>
      <w:r>
        <w:t xml:space="preserve">to allow flexibility of its reading,</w:t>
      </w:r>
      <w:r>
        <w:t xml:space="preserve"> </w:t>
      </w:r>
      <w:r>
        <w:t xml:space="preserve">unavailable for flat options. With hierarchical relations between</w:t>
      </w:r>
      <w:r>
        <w:t xml:space="preserve"> </w:t>
      </w:r>
      <w:r>
        <w:t xml:space="preserve">groups, the information encoded in the classification becomes adaptable</w:t>
      </w:r>
      <w:r>
        <w:t xml:space="preserve"> </w:t>
      </w:r>
      <w:r>
        <w:t xml:space="preserve">and provides more straightforward interpretation.</w:t>
      </w:r>
      <w:r>
        <w:t xml:space="preserve"> </w:t>
      </w:r>
      <w:r>
        <w:rPr>
          <w:iCs/>
          <w:i/>
        </w:rPr>
        <w:t xml:space="preserve">Comprehensiveness</w:t>
      </w:r>
      <w:r>
        <w:t xml:space="preserve"> </w:t>
      </w:r>
      <w:r>
        <w:t xml:space="preserve">entails the number of dimensions, or descriptors used to cluster</w:t>
      </w:r>
      <w:r>
        <w:t xml:space="preserve"> </w:t>
      </w:r>
      <w:r>
        <w:t xml:space="preserve">entities. The selection of dimensions can be biased and negatively</w:t>
      </w:r>
      <w:r>
        <w:t xml:space="preserve"> </w:t>
      </w:r>
      <w:r>
        <w:t xml:space="preserve">influence the resulting taxonomy. By implementing the large number of</w:t>
      </w:r>
      <w:r>
        <w:t xml:space="preserve"> </w:t>
      </w:r>
      <w:r>
        <w:t xml:space="preserve">dimensions (trying to be as inclusive as possible), such a possibility</w:t>
      </w:r>
      <w:r>
        <w:t xml:space="preserve"> </w:t>
      </w:r>
      <w:r>
        <w:t xml:space="preserve">can be effectively minimised [@sneath1973]. The classification of</w:t>
      </w:r>
      <w:r>
        <w:t xml:space="preserve"> </w:t>
      </w:r>
      <w:r>
        <w:t xml:space="preserve">the urban form should be</w:t>
      </w:r>
      <w:r>
        <w:t xml:space="preserve"> </w:t>
      </w:r>
      <w:r>
        <w:rPr>
          <w:iCs/>
          <w:i/>
        </w:rPr>
        <w:t xml:space="preserve">detailed</w:t>
      </w:r>
      <w:r>
        <w:t xml:space="preserve"> </w:t>
      </w:r>
      <w:r>
        <w:t xml:space="preserve">in terms of spatial granularity,</w:t>
      </w:r>
      <w:r>
        <w:t xml:space="preserve"> </w:t>
      </w:r>
      <w:r>
        <w:t xml:space="preserve">meaning that labels should be assigned to individual plots or buildings</w:t>
      </w:r>
      <w:r>
        <w:t xml:space="preserve"> </w:t>
      </w:r>
      <w:r>
        <w:t xml:space="preserve">rather than districts or cities. Finally, the model should be</w:t>
      </w:r>
      <w:r>
        <w:t xml:space="preserve"> </w:t>
      </w:r>
      <w:r>
        <w:rPr>
          <w:iCs/>
          <w:i/>
        </w:rPr>
        <w:t xml:space="preserve">scalable</w:t>
      </w:r>
      <w:r>
        <w:t xml:space="preserve">. That is both a technical and conceptual requirement, which</w:t>
      </w:r>
      <w:r>
        <w:t xml:space="preserve"> </w:t>
      </w:r>
      <w:r>
        <w:t xml:space="preserve">should ensure that the same model can be used to classify small town</w:t>
      </w:r>
      <w:r>
        <w:t xml:space="preserve"> </w:t>
      </w:r>
      <w:r>
        <w:t xml:space="preserve">and large metropolitan areas.</w:t>
      </w:r>
    </w:p>
    <w:p>
      <w:pPr>
        <w:pStyle w:val="BodyText"/>
      </w:pPr>
      <w:r>
        <w:t xml:space="preserve">A classification model which would adhere to these seven principles is</w:t>
      </w:r>
      <w:r>
        <w:t xml:space="preserve"> </w:t>
      </w:r>
      <w:r>
        <w:t xml:space="preserve">currently not available in the published literature. However, the</w:t>
      </w:r>
      <w:r>
        <w:t xml:space="preserve"> </w:t>
      </w:r>
      <w:r>
        <w:t xml:space="preserve">spectrum of existing approaches is vast, and all the points have been</w:t>
      </w:r>
      <w:r>
        <w:t xml:space="preserve"> </w:t>
      </w:r>
      <w:r>
        <w:t xml:space="preserve">addressed in various works. However, not at the same time.</w:t>
      </w:r>
    </w:p>
    <w:bookmarkEnd w:id="21"/>
    <w:bookmarkEnd w:id="22"/>
    <w:bookmarkStart w:id="26" w:name="spectrum-of-classification-models"/>
    <w:p>
      <w:pPr>
        <w:pStyle w:val="Heading2"/>
      </w:pPr>
      <w:r>
        <w:t xml:space="preserve">Spectrum of classification models</w:t>
      </w:r>
    </w:p>
    <w:p>
      <w:pPr>
        <w:pStyle w:val="FirstParagraph"/>
      </w:pPr>
      <w:r>
        <w:t xml:space="preserve">There are two main branches of science focusing on urban form</w:t>
      </w:r>
      <w:r>
        <w:t xml:space="preserve"> </w:t>
      </w:r>
      <w:r>
        <w:t xml:space="preserve">classification, which are surprisingly separated from each other -</w:t>
      </w:r>
      <w:r>
        <w:t xml:space="preserve"> </w:t>
      </w:r>
      <w:r>
        <w:t xml:space="preserve">remote sensing (RS) and urban morphology (UM). The diffusion between</w:t>
      </w:r>
      <w:r>
        <w:t xml:space="preserve"> </w:t>
      </w:r>
      <w:r>
        <w:t xml:space="preserve">them is minimal, even though both may conceptually focus on similar</w:t>
      </w:r>
      <w:r>
        <w:t xml:space="preserve"> </w:t>
      </w:r>
      <w:r>
        <w:t xml:space="preserve">questions. Urban morphologists tend to prefer to work with the elements</w:t>
      </w:r>
      <w:r>
        <w:t xml:space="preserve"> </w:t>
      </w:r>
      <w:r>
        <w:t xml:space="preserve">of the urban form directly and build the classification from the</w:t>
      </w:r>
      <w:r>
        <w:t xml:space="preserve"> </w:t>
      </w:r>
      <w:r>
        <w:t xml:space="preserve">constituents parts of urban form upwards (as in @dibble2017). They</w:t>
      </w:r>
      <w:r>
        <w:t xml:space="preserve"> </w:t>
      </w:r>
      <w:r>
        <w:t xml:space="preserve">need to identify buildings, plots or blocks first, identify the</w:t>
      </w:r>
      <w:r>
        <w:t xml:space="preserve"> </w:t>
      </w:r>
      <w:r>
        <w:t xml:space="preserve">structural features, and then describe and classify them. On the other</w:t>
      </w:r>
      <w:r>
        <w:t xml:space="preserve"> </w:t>
      </w:r>
      <w:r>
        <w:t xml:space="preserve">hand, remote sensing research usually does not dwell into the detail of</w:t>
      </w:r>
      <w:r>
        <w:t xml:space="preserve"> </w:t>
      </w:r>
      <w:r>
        <w:t xml:space="preserve">individual elements, but instead tries to capture the whole pattern</w:t>
      </w:r>
      <w:r>
        <w:t xml:space="preserve"> </w:t>
      </w:r>
      <w:r>
        <w:t xml:space="preserve">directly [@taubenbock2020]. The other approach is to extract the</w:t>
      </w:r>
      <w:r>
        <w:t xml:space="preserve"> </w:t>
      </w:r>
      <w:r>
        <w:t xml:space="preserve">elements first, as in @dogrusoz2007, but then the methodology is</w:t>
      </w:r>
      <w:r>
        <w:t xml:space="preserve"> </w:t>
      </w:r>
      <w:r>
        <w:t xml:space="preserve">essentially two-step, starting with remote sensing in the extraction</w:t>
      </w:r>
      <w:r>
        <w:t xml:space="preserve"> </w:t>
      </w:r>
      <w:r>
        <w:t xml:space="preserve">part and finishing with morphological analysis of extracted elements in</w:t>
      </w:r>
      <w:r>
        <w:t xml:space="preserve"> </w:t>
      </w:r>
      <w:r>
        <w:t xml:space="preserve">the second. Even though both fields approach the topic differently,</w:t>
      </w:r>
      <w:r>
        <w:t xml:space="preserve"> </w:t>
      </w:r>
      <w:r>
        <w:t xml:space="preserve">there are some similar concepts, although currently unlinked.</w:t>
      </w:r>
    </w:p>
    <w:p>
      <w:pPr>
        <w:pStyle w:val="BodyText"/>
      </w:pPr>
      <w:r>
        <w:t xml:space="preserve">Following sections provide an overview of the quantitative trajectory</w:t>
      </w:r>
      <w:r>
        <w:t xml:space="preserve"> </w:t>
      </w:r>
      <w:r>
        <w:t xml:space="preserve">classification of urban form followed in last decades and of recurring</w:t>
      </w:r>
      <w:r>
        <w:t xml:space="preserve"> </w:t>
      </w:r>
      <w:r>
        <w:t xml:space="preserve">concepts stemming from the field of remote sensing. The overview does</w:t>
      </w:r>
      <w:r>
        <w:t xml:space="preserve"> </w:t>
      </w:r>
      <w:r>
        <w:t xml:space="preserve">not include concepts derived from traditional qualitative urban</w:t>
      </w:r>
      <w:r>
        <w:t xml:space="preserve"> </w:t>
      </w:r>
      <w:r>
        <w:t xml:space="preserve">morphology as it is not within the scope of this research.</w:t>
      </w:r>
    </w:p>
    <w:bookmarkStart w:id="23" w:name="X293f17b8e9d80ec7b53b68224c7db8e81f85b0c"/>
    <w:p>
      <w:pPr>
        <w:pStyle w:val="Heading3"/>
      </w:pPr>
      <w:r>
        <w:t xml:space="preserve">The trajectory of systematic quantitative classification</w:t>
      </w:r>
    </w:p>
    <w:p>
      <w:pPr>
        <w:pStyle w:val="FirstParagraph"/>
      </w:pPr>
      <w:r>
        <w:t xml:space="preserve">The literature on quantitative urban morphology offers a wide selection</w:t>
      </w:r>
      <w:r>
        <w:t xml:space="preserve"> </w:t>
      </w:r>
      <w:r>
        <w:t xml:space="preserve">of proposed methods of classification of urban form, ranging from</w:t>
      </w:r>
      <w:r>
        <w:t xml:space="preserve"> </w:t>
      </w:r>
      <w:ins w:id="25" w:author="unknown">
        <w:r>
          <w:t xml:space="preserve">flat</w:t>
        </w:r>
        <w:r>
          <w:t xml:space="preserve"> </w:t>
        </w:r>
      </w:ins>
      <w:r>
        <w:t xml:space="preserve">typologies to</w:t>
      </w:r>
      <w:ins w:id="26" w:author="unknown">
        <w:r>
          <w:t xml:space="preserve"> </w:t>
        </w:r>
        <w:r>
          <w:t xml:space="preserve">hierarchical</w:t>
        </w:r>
      </w:ins>
      <w:r>
        <w:t xml:space="preserve"> </w:t>
      </w:r>
      <w:r>
        <w:t xml:space="preserve">taxonomies and from city to</w:t>
      </w:r>
      <w:r>
        <w:t xml:space="preserve"> </w:t>
      </w:r>
      <w:r>
        <w:t xml:space="preserve">buildings scales (as per the unit of analysis). However, if we want to</w:t>
      </w:r>
      <w:r>
        <w:t xml:space="preserve"> </w:t>
      </w:r>
      <w:r>
        <w:t xml:space="preserve">focus on the methods following similar aims as this research, we find</w:t>
      </w:r>
      <w:r>
        <w:t xml:space="preserve"> </w:t>
      </w:r>
      <w:r>
        <w:t xml:space="preserve">that there are not many methods, which would come close to OCM. This</w:t>
      </w:r>
      <w:r>
        <w:t xml:space="preserve"> </w:t>
      </w:r>
      <w:r>
        <w:t xml:space="preserve">section presents a trajectory of relevant models, focusing here mostly</w:t>
      </w:r>
      <w:r>
        <w:t xml:space="preserve"> </w:t>
      </w:r>
      <w:r>
        <w:t xml:space="preserve">on urban morphology rather than RS, between the years 2007 and 2020.</w:t>
      </w:r>
      <w:r>
        <w:t xml:space="preserve"> </w:t>
      </w:r>
      <w:r>
        <w:t xml:space="preserve">The earlier work [@herold2002; @barnsley1996] is seen as too</w:t>
      </w:r>
      <w:r>
        <w:t xml:space="preserve"> </w:t>
      </w:r>
      <w:r>
        <w:t xml:space="preserve">distant from the current research, likely due to the scarce data and</w:t>
      </w:r>
      <w:r>
        <w:t xml:space="preserve"> </w:t>
      </w:r>
      <w:r>
        <w:t xml:space="preserve">tools availability.</w:t>
      </w:r>
    </w:p>
    <w:p>
      <w:pPr>
        <w:pStyle w:val="BodyText"/>
      </w:pPr>
      <w:r>
        <w:t xml:space="preserve">The first relevant method proposed by @dogrusoz2007 attempts to</w:t>
      </w:r>
      <w:r>
        <w:t xml:space="preserve"> </w:t>
      </w:r>
      <w:r>
        <w:t xml:space="preserve">classify urban form based on satellite imagery using automatic</w:t>
      </w:r>
      <w:r>
        <w:t xml:space="preserve"> </w:t>
      </w:r>
      <w:r>
        <w:t xml:space="preserve">extraction of building footprints followed by a cluster analysis of the</w:t>
      </w:r>
      <w:r>
        <w:t xml:space="preserve"> </w:t>
      </w:r>
      <w:r>
        <w:t xml:space="preserve">structure of minimum spanning tree between buildings. The resulting</w:t>
      </w:r>
      <w:r>
        <w:t xml:space="preserve"> </w:t>
      </w:r>
      <w:r>
        <w:t xml:space="preserve">classification can determine whether neighbourhoods tend to be</w:t>
      </w:r>
      <w:r>
        <w:t xml:space="preserve"> </w:t>
      </w:r>
      <w:r>
        <w:rPr>
          <w:iCs/>
          <w:i/>
        </w:rPr>
        <w:t xml:space="preserve">organized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unorganized</w:t>
      </w:r>
      <w:r>
        <w:t xml:space="preserve"> </w:t>
      </w:r>
      <w:r>
        <w:t xml:space="preserve">as illustrated in figure . As such, it</w:t>
      </w:r>
      <w:r>
        <w:t xml:space="preserve"> </w:t>
      </w:r>
      <w:r>
        <w:t xml:space="preserve">makes the first step towards the detection of different patterns, which</w:t>
      </w:r>
      <w:r>
        <w:t xml:space="preserve"> </w:t>
      </w:r>
      <w:r>
        <w:t xml:space="preserve">is naturally relatively distant from OCM in some of the criteria.</w:t>
      </w:r>
    </w:p>
    <w:p>
      <w:pPr>
        <w:pStyle w:val="BodyText"/>
      </w:pPr>
    </w:p>
    <w:p>
      <w:pPr>
        <w:pStyle w:val="BodyText"/>
      </w:pPr>
      <w:r>
        <w:t xml:space="preserve">Three steps of classification from satellite imagery, through detected</w:t>
      </w:r>
      <w:r>
        <w:t xml:space="preserve"> </w:t>
      </w:r>
      <w:r>
        <w:t xml:space="preserve">building footprints to resulting classes. (Dogrusoz and Aksoy, 2007,</w:t>
      </w:r>
      <w:r>
        <w:t xml:space="preserve"> </w:t>
      </w:r>
      <w:r>
        <w:t xml:space="preserve">figure 4)</w:t>
      </w:r>
    </w:p>
    <w:p>
      <w:pPr>
        <w:pStyle w:val="BodyText"/>
      </w:pPr>
      <w:r>
        <w:t xml:space="preserve">@song2007 are proposing a classification of</w:t>
      </w:r>
      <w:r>
        <w:t xml:space="preserve"> </w:t>
      </w:r>
      <w:r>
        <w:rPr>
          <w:iCs/>
          <w:i/>
        </w:rPr>
        <w:t xml:space="preserve">neighbourhoods</w:t>
      </w:r>
      <w:r>
        <w:t xml:space="preserve"> </w:t>
      </w:r>
      <w:r>
        <w:t xml:space="preserve">defined</w:t>
      </w:r>
      <w:r>
        <w:t xml:space="preserve"> </w:t>
      </w:r>
      <w:r>
        <w:t xml:space="preserve">as a 1/4 mile (approx. 400m) buffer around selected sites of new</w:t>
      </w:r>
      <w:r>
        <w:t xml:space="preserve"> </w:t>
      </w:r>
      <w:r>
        <w:t xml:space="preserve">single-family development. Using 21 characters, factor analysis and</w:t>
      </w:r>
      <w:r>
        <w:t xml:space="preserve"> </w:t>
      </w:r>
      <w:r>
        <w:t xml:space="preserve">cluster analysis (K-means), they propose flat</w:t>
      </w:r>
      <w:r>
        <w:t xml:space="preserve"> </w:t>
      </w:r>
      <w:del w:id="14" w:author="unknown">
        <w:r>
          <w:delText xml:space="preserve">taxonomy</w:delText>
        </w:r>
      </w:del>
      <w:ins w:id="27" w:author="unknown">
        <w:r>
          <w:t xml:space="preserve">model</w:t>
        </w:r>
      </w:ins>
      <w:r>
        <w:t xml:space="preserve"> </w:t>
      </w:r>
      <w:r>
        <w:t xml:space="preserve">of</w:t>
      </w:r>
      <w:r>
        <w:t xml:space="preserve"> </w:t>
      </w:r>
      <w:r>
        <w:t xml:space="preserve">six clusters. By classification of 6788 homes into neighbourhood types,</w:t>
      </w:r>
      <w:r>
        <w:t xml:space="preserve"> </w:t>
      </w:r>
      <w:r>
        <w:t xml:space="preserve">they illustrate the scalability of the model and potential for detailed</w:t>
      </w:r>
      <w:r>
        <w:t xml:space="preserve"> </w:t>
      </w:r>
      <w:r>
        <w:t xml:space="preserve">assessment, as each site has its own neighbourhood defined in a</w:t>
      </w:r>
      <w:r>
        <w:t xml:space="preserve"> </w:t>
      </w:r>
      <w:r>
        <w:t xml:space="preserve">location-based manner (i.e. neighbourhoods are defined independently on</w:t>
      </w:r>
      <w:r>
        <w:t xml:space="preserve"> </w:t>
      </w:r>
      <w:r>
        <w:t xml:space="preserve">each other and can overlap). However, 21 characters and focus on</w:t>
      </w:r>
      <w:r>
        <w:t xml:space="preserve"> </w:t>
      </w:r>
      <w:r>
        <w:t xml:space="preserve">single-family housing only does not ensure the comprehensiveness of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Classification method presented by @steiniger2008 uses a predefined</w:t>
      </w:r>
      <w:ins w:id="28" w:author="unknown">
        <w:r>
          <w:t xml:space="preserve"> </w:t>
        </w:r>
        <w:r>
          <w:t xml:space="preserve">conceptual</w:t>
        </w:r>
      </w:ins>
      <w:r>
        <w:t xml:space="preserve"> </w:t>
      </w:r>
      <w:r>
        <w:t xml:space="preserve">typology of buildings and uses morphometric assessment to</w:t>
      </w:r>
      <w:r>
        <w:t xml:space="preserve"> </w:t>
      </w:r>
      <w:r>
        <w:t xml:space="preserve">predict its classes. In this sense, the authors provide the first</w:t>
      </w:r>
      <w:r>
        <w:t xml:space="preserve"> </w:t>
      </w:r>
      <w:r>
        <w:t xml:space="preserve">assessment of the validity of morphometrics in the context of</w:t>
      </w:r>
      <w:r>
        <w:t xml:space="preserve"> </w:t>
      </w:r>
      <w:r>
        <w:t xml:space="preserve">classification of urban form, but the typology itself is not defined</w:t>
      </w:r>
      <w:r>
        <w:t xml:space="preserve"> </w:t>
      </w:r>
      <w:r>
        <w:t xml:space="preserve">empirically. Of a similar nature is research presented by</w:t>
      </w:r>
      <w:r>
        <w:t xml:space="preserve"> </w:t>
      </w:r>
      <w:r>
        <w:t xml:space="preserve">@neidhart2004, @wurm2016 and @hartmann2016. Even though based on a</w:t>
      </w:r>
      <w:r>
        <w:t xml:space="preserve"> </w:t>
      </w:r>
      <w:r>
        <w:t xml:space="preserve">different set of indicators and data inputs, these three works</w:t>
      </w:r>
      <w:r>
        <w:t xml:space="preserve"> </w:t>
      </w:r>
      <w:r>
        <w:t xml:space="preserve">illustrate the progress in labelling over the years.</w:t>
      </w:r>
    </w:p>
    <w:p>
      <w:pPr>
        <w:pStyle w:val="BodyText"/>
      </w:pPr>
      <w:r>
        <w:t xml:space="preserve">Spacemate diagram by @berghauserpont2010 identifies six building types</w:t>
      </w:r>
      <w:r>
        <w:t xml:space="preserve"> </w:t>
      </w:r>
      <w:r>
        <w:t xml:space="preserve">based on three measurable dimensions - Floor Space Index, Ground Space</w:t>
      </w:r>
      <w:r>
        <w:t xml:space="preserve"> </w:t>
      </w:r>
      <w:r>
        <w:t xml:space="preserve">index and Open Space Ratio (figure ). They propose the same method to</w:t>
      </w:r>
      <w:r>
        <w:t xml:space="preserve"> </w:t>
      </w:r>
      <w:r>
        <w:t xml:space="preserve">be applied on the scale of the building and the scale of fabric. The</w:t>
      </w:r>
      <w:r>
        <w:t xml:space="preserve"> </w:t>
      </w:r>
      <w:r>
        <w:t xml:space="preserve">method has the potential to be scalable and detailed, but not</w:t>
      </w:r>
      <w:r>
        <w:t xml:space="preserve"> </w:t>
      </w:r>
      <w:r>
        <w:t xml:space="preserve">comprehensive as it is based on three characters only. Moreover, the</w:t>
      </w:r>
      <w:r>
        <w:t xml:space="preserve"> </w:t>
      </w:r>
      <w:r>
        <w:t xml:space="preserve">classification, even though based on empirical values, is rather</w:t>
      </w:r>
      <w:r>
        <w:t xml:space="preserve"> </w:t>
      </w:r>
      <w:del w:id="15" w:author="unknown">
        <w:r>
          <w:delText xml:space="preserve">a</w:delText>
        </w:r>
        <w:r>
          <w:delText xml:space="preserve"> </w:delText>
        </w:r>
        <w:r>
          <w:delText xml:space="preserve">typology</w:delText>
        </w:r>
      </w:del>
      <w:ins w:id="29" w:author="unknown">
        <w:r>
          <w:t xml:space="preserve">conceptual</w:t>
        </w:r>
      </w:ins>
      <w:r>
        <w:t xml:space="preserve"> </w:t>
      </w:r>
      <w:r>
        <w:t xml:space="preserve">than</w:t>
      </w:r>
      <w:r>
        <w:t xml:space="preserve"> </w:t>
      </w:r>
      <w:del w:id="16" w:author="unknown">
        <w:r>
          <w:delText xml:space="preserve">taxonomy</w:delText>
        </w:r>
      </w:del>
      <w:ins w:id="30" w:author="unknown">
        <w:r>
          <w:t xml:space="preserve">data-driven</w:t>
        </w:r>
      </w:ins>
      <w:r>
        <w:t xml:space="preserve"> </w:t>
      </w:r>
      <w:r>
        <w:t xml:space="preserve">as it is based</w:t>
      </w:r>
      <w:r>
        <w:t xml:space="preserve"> </w:t>
      </w:r>
      <w:r>
        <w:t xml:space="preserve">on nine pre-defined archetypes.</w:t>
      </w:r>
    </w:p>
    <w:p>
      <w:pPr>
        <w:pStyle w:val="BodyText"/>
      </w:pPr>
    </w:p>
    <w:p>
      <w:pPr>
        <w:pStyle w:val="BodyText"/>
      </w:pPr>
      <w:r>
        <w:t xml:space="preserve">Spacemate diagram and building types on the scale of fabric.</w:t>
      </w:r>
      <w:r>
        <w:t xml:space="preserve"> </w:t>
      </w:r>
      <w:r>
        <w:t xml:space="preserve">(Berghauser Pont and Haupt, 2010, figure 23)</w:t>
      </w:r>
    </w:p>
    <w:p>
      <w:pPr>
        <w:pStyle w:val="BodyText"/>
      </w:pPr>
      <w:r>
        <w:t xml:space="preserve">@gil2012 characterise streets and block using 25 quantitative</w:t>
      </w:r>
      <w:r>
        <w:t xml:space="preserve"> </w:t>
      </w:r>
      <w:r>
        <w:t xml:space="preserve">characters and cluster them based on K-means into six groups of blocks</w:t>
      </w:r>
      <w:r>
        <w:t xml:space="preserve"> </w:t>
      </w:r>
      <w:r>
        <w:t xml:space="preserve">and four groups of streets. The case study area is covering two</w:t>
      </w:r>
      <w:r>
        <w:t xml:space="preserve"> </w:t>
      </w:r>
      <w:r>
        <w:t xml:space="preserve">neighbourhoods of different origin, and results indicate the potential</w:t>
      </w:r>
      <w:r>
        <w:t xml:space="preserve"> </w:t>
      </w:r>
      <w:r>
        <w:t xml:space="preserve">of cluster analysis based on morphometric values in urban morphology.</w:t>
      </w:r>
      <w:r>
        <w:t xml:space="preserve"> </w:t>
      </w:r>
      <w:r>
        <w:t xml:space="preserve">The method is one of the first which use historical origin as a method</w:t>
      </w:r>
      <w:r>
        <w:t xml:space="preserve"> </w:t>
      </w:r>
      <w:r>
        <w:t xml:space="preserve">of validation of clustering and which results reflect expected</w:t>
      </w:r>
      <w:r>
        <w:t xml:space="preserve"> </w:t>
      </w:r>
      <w:r>
        <w:t xml:space="preserve">distinction (figure ).</w:t>
      </w:r>
    </w:p>
    <w:p>
      <w:pPr>
        <w:pStyle w:val="BodyText"/>
      </w:pPr>
    </w:p>
    <w:p>
      <w:pPr>
        <w:pStyle w:val="BodyText"/>
      </w:pPr>
      <w:r>
        <w:t xml:space="preserve">Geographical distribution of block clusters and street clusters in two</w:t>
      </w:r>
      <w:r>
        <w:t xml:space="preserve"> </w:t>
      </w:r>
      <w:r>
        <w:t xml:space="preserve">studied neighbourhoods. (Gil et al., 2012, figure 4)</w:t>
      </w:r>
    </w:p>
    <w:p>
      <w:pPr>
        <w:pStyle w:val="BodyText"/>
      </w:pPr>
      <w:r>
        <w:t xml:space="preserve">@louf2014 propose hierarchical taxonomy of 131 cities based on their</w:t>
      </w:r>
      <w:r>
        <w:t xml:space="preserve"> </w:t>
      </w:r>
      <w:r>
        <w:t xml:space="preserve">street network patterns, with the actual characterisation based on</w:t>
      </w:r>
      <w:r>
        <w:t xml:space="preserve"> </w:t>
      </w:r>
      <w:r>
        <w:t xml:space="preserve">block area and shape. The resulting dendrogram illustrating the</w:t>
      </w:r>
      <w:r>
        <w:t xml:space="preserve"> </w:t>
      </w:r>
      <w:r>
        <w:t xml:space="preserve">classification is shown in figure . The large set of cases illustrate</w:t>
      </w:r>
      <w:r>
        <w:t xml:space="preserve"> </w:t>
      </w:r>
      <w:r>
        <w:t xml:space="preserve">the scalability of research, but that comes at the cost of granularity</w:t>
      </w:r>
      <w:r>
        <w:t xml:space="preserve"> </w:t>
      </w:r>
      <w:r>
        <w:t xml:space="preserve">and comprehensiveness.</w:t>
      </w:r>
    </w:p>
    <w:p>
      <w:pPr>
        <w:pStyle w:val="BodyText"/>
      </w:pPr>
    </w:p>
    <w:p>
      <w:pPr>
        <w:pStyle w:val="BodyText"/>
      </w:pPr>
      <w:r>
        <w:t xml:space="preserve">Dendrogram representing the structure of classification of cities by</w:t>
      </w:r>
      <w:r>
        <w:t xml:space="preserve"> </w:t>
      </w:r>
      <w:r>
        <w:t xml:space="preserve">Louf and Barthelemy (2014, figure 4). Each bar represents a single case.</w:t>
      </w:r>
    </w:p>
    <w:p>
      <w:pPr>
        <w:pStyle w:val="BodyText"/>
      </w:pPr>
      <w:r>
        <w:t xml:space="preserve">@schirmer2015 proposes classification on multiple levels, where the</w:t>
      </w:r>
      <w:r>
        <w:t xml:space="preserve"> </w:t>
      </w:r>
      <w:r>
        <w:t xml:space="preserve">top one is a municipality, even though the unit is a building defined</w:t>
      </w:r>
      <w:r>
        <w:t xml:space="preserve"> </w:t>
      </w:r>
      <w:r>
        <w:t xml:space="preserve">by centrality and accessibility characters. While their proposal is for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multiscale typology</w:t>
      </w:r>
      <w:r>
        <w:t xml:space="preserve">”</w:t>
      </w:r>
      <w:r>
        <w:t xml:space="preserve">, methodologically purpose four flat</w:t>
      </w:r>
      <w:r>
        <w:t xml:space="preserve"> </w:t>
      </w:r>
      <w:del w:id="17" w:author="unknown">
        <w:r>
          <w:delText xml:space="preserve">taxonomies</w:delText>
        </w:r>
      </w:del>
      <w:ins w:id="31" w:author="unknown">
        <w:r>
          <w:t xml:space="preserve">classification models</w:t>
        </w:r>
      </w:ins>
      <w:r>
        <w:t xml:space="preserve"> </w:t>
      </w:r>
      <w:r>
        <w:t xml:space="preserve">and do not relate one to the</w:t>
      </w:r>
      <w:r>
        <w:t xml:space="preserve"> </w:t>
      </w:r>
      <w:r>
        <w:t xml:space="preserve">other. Their resulting</w:t>
      </w:r>
      <w:r>
        <w:t xml:space="preserve"> </w:t>
      </w:r>
      <w:r>
        <w:t xml:space="preserve">“</w:t>
      </w:r>
      <w:r>
        <w:t xml:space="preserve">municipal typology</w:t>
      </w:r>
      <w:r>
        <w:t xml:space="preserve">”</w:t>
      </w:r>
      <w:r>
        <w:t xml:space="preserve"> </w:t>
      </w:r>
      <w:r>
        <w:t xml:space="preserve">is illustrated on figure</w:t>
      </w:r>
      <w:r>
        <w:t xml:space="preserve"> </w:t>
      </w:r>
      <w:r>
        <w:t xml:space="preserve">below. While all scales combined may be based on comprehensive</w:t>
      </w:r>
      <w:r>
        <w:t xml:space="preserve"> </w:t>
      </w:r>
      <w:r>
        <w:t xml:space="preserve">information, the proposed model is not.</w:t>
      </w:r>
    </w:p>
    <w:p>
      <w:pPr>
        <w:pStyle w:val="BodyText"/>
      </w:pPr>
    </w:p>
    <w:p>
      <w:pPr>
        <w:pStyle w:val="BodyText"/>
      </w:pPr>
      <w:r>
        <w:t xml:space="preserve">Four classes of Schirmer and Axhausen’s (2015, figure 11)</w:t>
      </w:r>
      <w:r>
        <w:t xml:space="preserve"> </w:t>
      </w:r>
      <w:r>
        <w:t xml:space="preserve">municipal-level classification mapped in the area of Zurich.</w:t>
      </w:r>
    </w:p>
    <w:p>
      <w:pPr>
        <w:pStyle w:val="BodyText"/>
      </w:pPr>
      <w:r>
        <w:t xml:space="preserve">The scale of neighbourhood @schirmer2015 shares with @serra2018a, who</w:t>
      </w:r>
      <w:r>
        <w:t xml:space="preserve"> </w:t>
      </w:r>
      <w:r>
        <w:t xml:space="preserve">are classifying neighbourhoods defined as</w:t>
      </w:r>
      <w:r>
        <w:t xml:space="preserve"> </w:t>
      </w:r>
      <w:r>
        <w:t xml:space="preserve">“</w:t>
      </w:r>
      <w:r>
        <w:rPr>
          <w:iCs/>
          <w:i/>
        </w:rPr>
        <w:t xml:space="preserve">circular areas of 1km</w:t>
      </w:r>
      <w:r>
        <w:rPr>
          <w:iCs/>
          <w:i/>
        </w:rPr>
        <w:t xml:space="preserve"> </w:t>
      </w:r>
      <w:r>
        <w:rPr>
          <w:iCs/>
          <w:i/>
        </w:rPr>
        <w:t xml:space="preserve">radius</w:t>
      </w:r>
      <w:r>
        <w:t xml:space="preserve">”</w:t>
      </w:r>
      <w:r>
        <w:t xml:space="preserve"> </w:t>
      </w:r>
      <w:r>
        <w:t xml:space="preserve">(p.65) characterised by 12 morphological indicators derived</w:t>
      </w:r>
      <w:r>
        <w:t xml:space="preserve"> </w:t>
      </w:r>
      <w:r>
        <w:t xml:space="preserve">from street network, blocks and buildings. Resulting classification is</w:t>
      </w:r>
      <w:r>
        <w:t xml:space="preserve"> </w:t>
      </w:r>
      <w:r>
        <w:t xml:space="preserve">hierarchical taxonomy of selected neighbourhoods, represented by a</w:t>
      </w:r>
      <w:r>
        <w:t xml:space="preserve"> </w:t>
      </w:r>
      <w:r>
        <w:t xml:space="preserve">dendrogram on figure . In its current form classification is not</w:t>
      </w:r>
      <w:r>
        <w:t xml:space="preserve"> </w:t>
      </w:r>
      <w:r>
        <w:t xml:space="preserve">exhaustive as it covers only pre-defined, yet overlapping</w:t>
      </w:r>
      <w:r>
        <w:t xml:space="preserve"> </w:t>
      </w:r>
      <w:r>
        <w:t xml:space="preserve">neighbourhoods (figure ), and it is not known how would it scale to the</w:t>
      </w:r>
      <w:r>
        <w:t xml:space="preserve"> </w:t>
      </w:r>
      <w:r>
        <w:t xml:space="preserve">continuous classification of whole areas.</w:t>
      </w:r>
    </w:p>
    <w:p>
      <w:pPr>
        <w:pStyle w:val="BodyText"/>
      </w:pPr>
    </w:p>
    <w:p>
      <w:pPr>
        <w:pStyle w:val="BodyText"/>
      </w:pPr>
      <w:r>
        <w:t xml:space="preserve">Hierarchical classification of neighbourhoods proposed by Serra et al.</w:t>
      </w:r>
      <w:r>
        <w:t xml:space="preserve"> </w:t>
      </w:r>
      <w:r>
        <w:t xml:space="preserve">(2018).</w:t>
      </w:r>
    </w:p>
    <w:p>
      <w:pPr>
        <w:pStyle w:val="BodyText"/>
      </w:pPr>
    </w:p>
    <w:p>
      <w:pPr>
        <w:pStyle w:val="BodyText"/>
      </w:pPr>
      <w:r>
        <w:t xml:space="preserve">Geographical distribution of clusters of neighbourhoods proposed by</w:t>
      </w:r>
      <w:r>
        <w:t xml:space="preserve"> </w:t>
      </w:r>
      <w:r>
        <w:t xml:space="preserve">Serra et al. (2018).</w:t>
      </w:r>
    </w:p>
    <w:p>
      <w:pPr>
        <w:pStyle w:val="BodyText"/>
      </w:pPr>
      <w:r>
        <w:t xml:space="preserve">Similar neighbourhood scale is used by @dibble2017, where the unit of</w:t>
      </w:r>
      <w:r>
        <w:t xml:space="preserve"> </w:t>
      </w:r>
      <w:r>
        <w:t xml:space="preserve">classification is Sanctuary Area [@mehaffy2010]. The resulting</w:t>
      </w:r>
      <w:r>
        <w:t xml:space="preserve"> </w:t>
      </w:r>
      <w:r>
        <w:t xml:space="preserve">classification is a hierarchical taxonomy (figure ) based on the</w:t>
      </w:r>
      <w:r>
        <w:t xml:space="preserve"> </w:t>
      </w:r>
      <w:r>
        <w:t xml:space="preserve">comprehensive set of morphometric characters. However, due to the</w:t>
      </w:r>
      <w:r>
        <w:t xml:space="preserve"> </w:t>
      </w:r>
      <w:r>
        <w:t xml:space="preserve">selection of the basic unit, it is not detailed and exhaustive. The</w:t>
      </w:r>
      <w:r>
        <w:t xml:space="preserve"> </w:t>
      </w:r>
      <w:r>
        <w:t xml:space="preserve">method itself is time-consuming [@dibble2016], and its proposed form</w:t>
      </w:r>
      <w:r>
        <w:t xml:space="preserve"> </w:t>
      </w:r>
      <w:r>
        <w:t xml:space="preserve">is not scalable. However, the work of @dibble2017 is building</w:t>
      </w:r>
      <w:r>
        <w:t xml:space="preserve"> </w:t>
      </w:r>
      <w:r>
        <w:t xml:space="preserve">foundations of the science of urban morphometrics and will be further</w:t>
      </w:r>
      <w:r>
        <w:t xml:space="preserve"> </w:t>
      </w:r>
      <w:r>
        <w:t xml:space="preserve">examined in section 3.2.2.</w:t>
      </w:r>
    </w:p>
    <w:p>
      <w:pPr>
        <w:pStyle w:val="BodyText"/>
      </w:pPr>
    </w:p>
    <w:p>
      <w:pPr>
        <w:pStyle w:val="BodyText"/>
      </w:pPr>
      <w:r>
        <w:t xml:space="preserve">Resulting dendrogram illustrating the classification of Sanctuary Areas</w:t>
      </w:r>
      <w:r>
        <w:t xml:space="preserve"> </w:t>
      </w:r>
      <w:r>
        <w:t xml:space="preserve">by Dibble et al. (2017, figure 6, rotated). Notice the consistency of</w:t>
      </w:r>
      <w:r>
        <w:t xml:space="preserve"> </w:t>
      </w:r>
      <w:r>
        <w:t xml:space="preserve">morphometric classification and historical origin of individual cases.</w:t>
      </w:r>
    </w:p>
    <w:p>
      <w:pPr>
        <w:pStyle w:val="BodyText"/>
      </w:pPr>
      <w:r>
        <w:t xml:space="preserve">The work on urban typologies presented by scholars at Chalmers</w:t>
      </w:r>
      <w:r>
        <w:t xml:space="preserve"> </w:t>
      </w:r>
      <w:r>
        <w:t xml:space="preserve">University in a series of recent publications [@berghauserpont2017;</w:t>
      </w:r>
      <w:r>
        <w:t xml:space="preserve"> </w:t>
      </w:r>
      <w:r>
        <w:t xml:space="preserve">@berghauserpont2019a; @bobkova2019] proposes to use three individual</w:t>
      </w:r>
      <w:r>
        <w:t xml:space="preserve"> </w:t>
      </w:r>
      <w:r>
        <w:t xml:space="preserve">typologies of morphological elements: plots, streets and buildings.</w:t>
      </w:r>
      <w:r>
        <w:t xml:space="preserve"> </w:t>
      </w:r>
      <w:r>
        <w:t xml:space="preserve">Each typology is defined through a handful of morphometric</w:t>
      </w:r>
      <w:r>
        <w:t xml:space="preserve"> </w:t>
      </w:r>
      <w:del w:id="18" w:author="unknown">
        <w:r>
          <w:delText xml:space="preserve">characters,</w:delText>
        </w:r>
      </w:del>
      <w:ins w:id="32" w:author="unknown">
        <w:r>
          <w:t xml:space="preserve">characters and cluster analysis,</w:t>
        </w:r>
      </w:ins>
      <w:r>
        <w:t xml:space="preserve"> </w:t>
      </w:r>
      <w:r>
        <w:t xml:space="preserve">thus making the</w:t>
      </w:r>
      <w:r>
        <w:t xml:space="preserve"> </w:t>
      </w:r>
      <w:r>
        <w:t xml:space="preserve">outputs influenced by this particular selection. Compared to the</w:t>
      </w:r>
      <w:r>
        <w:t xml:space="preserve"> </w:t>
      </w:r>
      <w:r>
        <w:t xml:space="preserve">optimal criteria above, their model is not hierarchical and, notably,</w:t>
      </w:r>
      <w:r>
        <w:t xml:space="preserve"> </w:t>
      </w:r>
      <w:r>
        <w:t xml:space="preserve">not comprehensive (due to the limited number of morphometric characters</w:t>
      </w:r>
      <w:r>
        <w:t xml:space="preserve"> </w:t>
      </w:r>
      <w:r>
        <w:t xml:space="preserve">it uses).</w:t>
      </w:r>
    </w:p>
    <w:p>
      <w:pPr>
        <w:pStyle w:val="BodyText"/>
      </w:pPr>
    </w:p>
    <w:p>
      <w:pPr>
        <w:pStyle w:val="BodyText"/>
      </w:pPr>
      <w:r>
        <w:t xml:space="preserve">Spatial distribution of plot types in selected case studies developed</w:t>
      </w:r>
      <w:r>
        <w:t xml:space="preserve"> </w:t>
      </w:r>
      <w:r>
        <w:t xml:space="preserve">by Berghauser Pont et al. (2019, supplementary material figure 10).</w:t>
      </w:r>
    </w:p>
    <w:p>
      <w:pPr>
        <w:pStyle w:val="BodyText"/>
      </w:pPr>
      <w:r>
        <w:t xml:space="preserve">The work of @araldi2019 proposes a classification of street segments</w:t>
      </w:r>
      <w:r>
        <w:t xml:space="preserve"> </w:t>
      </w:r>
      <w:r>
        <w:t xml:space="preserve">from the pedestrian point of view, based on 20+ morphometric characters</w:t>
      </w:r>
      <w:r>
        <w:t xml:space="preserve"> </w:t>
      </w:r>
      <w:r>
        <w:t xml:space="preserve">derived from street networks, building footprints and digital terrain</w:t>
      </w:r>
      <w:r>
        <w:t xml:space="preserve"> </w:t>
      </w:r>
      <w:r>
        <w:t xml:space="preserve">model. The model is powerful in terms of top-level classification of</w:t>
      </w:r>
      <w:r>
        <w:t xml:space="preserve"> </w:t>
      </w:r>
      <w:r>
        <w:t xml:space="preserve">urban form, however, similarly to the Chalmers’, it is not hierarchical</w:t>
      </w:r>
      <w:r>
        <w:t xml:space="preserve"> </w:t>
      </w:r>
      <w:r>
        <w:t xml:space="preserve">(the relationship between the types is unknown) and still far from</w:t>
      </w:r>
      <w:r>
        <w:t xml:space="preserve"> </w:t>
      </w:r>
      <w:r>
        <w:t xml:space="preserve">comprehensive (compared, e.g. to others which use a more significant</w:t>
      </w:r>
      <w:r>
        <w:t xml:space="preserve"> </w:t>
      </w:r>
      <w:r>
        <w:t xml:space="preserve">number of characters such as @dibble2017 with 207). The selection of</w:t>
      </w:r>
      <w:r>
        <w:t xml:space="preserve"> </w:t>
      </w:r>
      <w:r>
        <w:t xml:space="preserve">street as the smallest unit is also a limitation as it assumes</w:t>
      </w:r>
      <w:r>
        <w:t xml:space="preserve"> </w:t>
      </w:r>
      <w:r>
        <w:t xml:space="preserve">homogeneity of the urban form along both sides of the whole segment,</w:t>
      </w:r>
      <w:r>
        <w:t xml:space="preserve"> </w:t>
      </w:r>
      <w:r>
        <w:t xml:space="preserve">which is rarely the case in urban contexts of almost all periods of</w:t>
      </w:r>
      <w:r>
        <w:t xml:space="preserve"> </w:t>
      </w:r>
      <w:r>
        <w:t xml:space="preserve">development.</w:t>
      </w:r>
    </w:p>
    <w:p>
      <w:pPr>
        <w:pStyle w:val="BodyText"/>
      </w:pPr>
    </w:p>
    <w:p>
      <w:pPr>
        <w:pStyle w:val="BodyText"/>
      </w:pPr>
      <w:r>
        <w:t xml:space="preserve">Urban fabric classes as a result of the MFA procedure by Araldi and</w:t>
      </w:r>
      <w:r>
        <w:t xml:space="preserve"> </w:t>
      </w:r>
      <w:r>
        <w:t xml:space="preserve">Fusco (2019, figure 2).</w:t>
      </w:r>
    </w:p>
    <w:p>
      <w:pPr>
        <w:pStyle w:val="BodyText"/>
      </w:pPr>
      <w:r>
        <w:t xml:space="preserve">@dong2019 proposes a classification of blocks into hierarchical</w:t>
      </w:r>
      <w:r>
        <w:t xml:space="preserve"> </w:t>
      </w:r>
      <w:r>
        <w:t xml:space="preserve">taxonomy using convolutional autoencoder (CAE). The method rasterises</w:t>
      </w:r>
      <w:r>
        <w:t xml:space="preserve"> </w:t>
      </w:r>
      <w:r>
        <w:t xml:space="preserve">the vector representation of block footprints to 64x64 pixels and uses</w:t>
      </w:r>
      <w:r>
        <w:t xml:space="preserve"> </w:t>
      </w:r>
      <w:r>
        <w:t xml:space="preserve">a neural network for image recognition to cluster them. Due to the</w:t>
      </w:r>
      <w:r>
        <w:t xml:space="preserve"> </w:t>
      </w:r>
      <w:r>
        <w:t xml:space="preserve">necessity to keep data for autoencoder of a similar size, oversized and</w:t>
      </w:r>
      <w:r>
        <w:t xml:space="preserve"> </w:t>
      </w:r>
      <w:r>
        <w:t xml:space="preserve">undersized cases were excluded, drawing the method not entirely</w:t>
      </w:r>
      <w:r>
        <w:t xml:space="preserve"> </w:t>
      </w:r>
      <w:r>
        <w:t xml:space="preserve">exhaustive. Resulting hierarchical clustering (figure ) identifies 16</w:t>
      </w:r>
      <w:r>
        <w:t xml:space="preserve"> </w:t>
      </w:r>
      <w:r>
        <w:t xml:space="preserve">clusters, but in a way which includes all cases, leaving some (approx</w:t>
      </w:r>
      <w:r>
        <w:t xml:space="preserve"> </w:t>
      </w:r>
      <w:r>
        <w:t xml:space="preserve">40%) unclassified. However, the application of CAE is quite unique in</w:t>
      </w:r>
      <w:r>
        <w:t xml:space="preserve"> </w:t>
      </w:r>
      <w:r>
        <w:t xml:space="preserve">the context of the rest of the field.</w:t>
      </w:r>
    </w:p>
    <w:p>
      <w:pPr>
        <w:pStyle w:val="BodyText"/>
      </w:pPr>
    </w:p>
    <w:p>
      <w:pPr>
        <w:pStyle w:val="BodyText"/>
      </w:pPr>
      <w:r>
        <w:t xml:space="preserve">Hierarchical clustering of sample of blocks and illustration of</w:t>
      </w:r>
      <w:r>
        <w:t xml:space="preserve"> </w:t>
      </w:r>
      <w:r>
        <w:t xml:space="preserve">different types (rotated). (Dong et al., 2019, figure 6)</w:t>
      </w:r>
    </w:p>
    <w:p>
      <w:pPr>
        <w:pStyle w:val="BodyText"/>
      </w:pPr>
      <w:r>
        <w:t xml:space="preserve">@li2020 focus on classification of 83 blocks into hierarchical</w:t>
      </w:r>
      <w:r>
        <w:t xml:space="preserve"> </w:t>
      </w:r>
      <w:r>
        <w:t xml:space="preserve">taxonomy on the basis of 11 indicators (figure ). On top of</w:t>
      </w:r>
      <w:r>
        <w:t xml:space="preserve"> </w:t>
      </w:r>
      <w:r>
        <w:t xml:space="preserve">hierarchical clustering, authors also do K-means analysis, resulting in</w:t>
      </w:r>
      <w:r>
        <w:t xml:space="preserve"> </w:t>
      </w:r>
      <w:r>
        <w:t xml:space="preserve">5 types, although the relation between K-means clusters and hierarchal</w:t>
      </w:r>
      <w:r>
        <w:t xml:space="preserve"> </w:t>
      </w:r>
      <w:r>
        <w:t xml:space="preserve">one seems to be left unexplored. The sample of blocks covers only a</w:t>
      </w:r>
      <w:r>
        <w:t xml:space="preserve"> </w:t>
      </w:r>
      <w:r>
        <w:t xml:space="preserve">single small case study area, leaving the question of scalability</w:t>
      </w:r>
      <w:r>
        <w:t xml:space="preserve"> </w:t>
      </w:r>
      <w:r>
        <w:t xml:space="preserve">unresolved.</w:t>
      </w:r>
    </w:p>
    <w:p>
      <w:pPr>
        <w:pStyle w:val="BodyText"/>
      </w:pPr>
    </w:p>
    <w:p>
      <w:pPr>
        <w:pStyle w:val="BodyText"/>
      </w:pPr>
      <w:r>
        <w:t xml:space="preserve">Hierarchical clustering of selected blocks and illustration of</w:t>
      </w:r>
      <w:r>
        <w:t xml:space="preserve"> </w:t>
      </w:r>
      <w:r>
        <w:t xml:space="preserve">different types (rotated). (Li et al., 2020, figure 5)</w:t>
      </w:r>
    </w:p>
    <w:p>
      <w:pPr>
        <w:pStyle w:val="BodyText"/>
      </w:pPr>
      <w:r>
        <w:t xml:space="preserve">The method proposed by @jochem2020 works on 100m grid and is based on</w:t>
      </w:r>
      <w:r>
        <w:t xml:space="preserve"> </w:t>
      </w:r>
      <w:r>
        <w:t xml:space="preserve">building footprint data and 7 characters measured per grid cell. That</w:t>
      </w:r>
      <w:r>
        <w:t xml:space="preserve"> </w:t>
      </w:r>
      <w:r>
        <w:t xml:space="preserve">resulted in 12 types (figure ) in the first and 5 in the consequent</w:t>
      </w:r>
      <w:r>
        <w:t xml:space="preserve"> </w:t>
      </w:r>
      <w:r>
        <w:t xml:space="preserve">step. The method dependent on the arbitrary grid does not follow the</w:t>
      </w:r>
      <w:r>
        <w:t xml:space="preserve"> </w:t>
      </w:r>
      <w:r>
        <w:t xml:space="preserve">natural composition of urban form and in some case might be unable to</w:t>
      </w:r>
      <w:r>
        <w:t xml:space="preserve"> </w:t>
      </w:r>
      <w:r>
        <w:t xml:space="preserve">recognise certain linear patterns. Although scalable, as presented in</w:t>
      </w:r>
      <w:r>
        <w:t xml:space="preserve"> </w:t>
      </w:r>
      <w:r>
        <w:t xml:space="preserve">the paper, the method is likely not comprehensive enough due to the</w:t>
      </w:r>
      <w:r>
        <w:t xml:space="preserve"> </w:t>
      </w:r>
      <w:r>
        <w:t xml:space="preserve">small number of measurable character influencing the resulting</w:t>
      </w:r>
      <w:r>
        <w:t xml:space="preserve"> </w:t>
      </w:r>
      <w:r>
        <w:t xml:space="preserve">classification.</w:t>
      </w:r>
    </w:p>
    <w:p>
      <w:pPr>
        <w:pStyle w:val="BodyText"/>
      </w:pPr>
    </w:p>
    <w:p>
      <w:pPr>
        <w:pStyle w:val="BodyText"/>
      </w:pPr>
      <w:r>
        <w:t xml:space="preserve">Settlement types prediction in Kinshasa, Congo in the resolution of 12</w:t>
      </w:r>
      <w:r>
        <w:t xml:space="preserve"> </w:t>
      </w:r>
      <w:r>
        <w:t xml:space="preserve">types based on 100m grid. (Jochem et al., 2020, figure 3)</w:t>
      </w:r>
    </w:p>
    <w:bookmarkEnd w:id="23"/>
    <w:bookmarkStart w:id="24" w:name="recurring-concepts"/>
    <w:p>
      <w:pPr>
        <w:pStyle w:val="Heading3"/>
      </w:pPr>
      <w:r>
        <w:t xml:space="preserve">Recurring concepts</w:t>
      </w:r>
    </w:p>
    <w:p>
      <w:pPr>
        <w:pStyle w:val="FirstParagraph"/>
      </w:pPr>
      <w:r>
        <w:t xml:space="preserve">The trajectory above presents instead unlinked methods and concepts as</w:t>
      </w:r>
      <w:r>
        <w:t xml:space="preserve"> </w:t>
      </w:r>
      <w:r>
        <w:t xml:space="preserve">urban morphology did not agree on a specific approach yet. Likely due</w:t>
      </w:r>
      <w:r>
        <w:t xml:space="preserve"> </w:t>
      </w:r>
      <w:r>
        <w:t xml:space="preserve">to the relative sub-optimality of all presented above. In remote</w:t>
      </w:r>
      <w:r>
        <w:t xml:space="preserve"> </w:t>
      </w:r>
      <w:r>
        <w:t xml:space="preserve">sensing, partially overlapping with urban morphology, are identifiable</w:t>
      </w:r>
      <w:r>
        <w:t xml:space="preserve"> </w:t>
      </w:r>
      <w:r>
        <w:t xml:space="preserve">three recurring partially linked concepts in the literature - Urban</w:t>
      </w:r>
      <w:r>
        <w:t xml:space="preserve"> </w:t>
      </w:r>
      <w:r>
        <w:t xml:space="preserve">Structural Types (UST), Land Cover (LC) classification and Local</w:t>
      </w:r>
      <w:r>
        <w:t xml:space="preserve"> </w:t>
      </w:r>
      <w:r>
        <w:t xml:space="preserve">Climate Zone (LCZ) classification.</w:t>
      </w:r>
    </w:p>
    <w:p>
      <w:pPr>
        <w:pStyle w:val="BodyText"/>
      </w:pPr>
      <w:r>
        <w:t xml:space="preserve">The concept of UST (and related Urban Structural Unit) has been first</w:t>
      </w:r>
      <w:r>
        <w:t xml:space="preserve"> </w:t>
      </w:r>
      <w:r>
        <w:t xml:space="preserve">developed for planning purposes in the 1960s [@lehner2019],</w:t>
      </w:r>
      <w:r>
        <w:t xml:space="preserve"> </w:t>
      </w:r>
      <w:r>
        <w:t xml:space="preserve">alongside the UM concepts of the morphological region [@conzen1960;</w:t>
      </w:r>
      <w:r>
        <w:t xml:space="preserve"> </w:t>
      </w:r>
      <w:r>
        <w:t xml:space="preserve">@oliveira2020] or</w:t>
      </w:r>
      <w:r>
        <w:t xml:space="preserve"> </w:t>
      </w:r>
      <w:r>
        <w:rPr>
          <w:iCs/>
          <w:i/>
        </w:rPr>
        <w:t xml:space="preserve">tessuta urbana</w:t>
      </w:r>
      <w:r>
        <w:t xml:space="preserve"> </w:t>
      </w:r>
      <w:r>
        <w:t xml:space="preserve">[@caniggia1979], with which it</w:t>
      </w:r>
      <w:r>
        <w:t xml:space="preserve"> </w:t>
      </w:r>
      <w:r>
        <w:t xml:space="preserve">shares the core of the definition based on the internal homogeneity. In</w:t>
      </w:r>
      <w:r>
        <w:t xml:space="preserve"> </w:t>
      </w:r>
      <w:r>
        <w:t xml:space="preserve">the RS, UST started to appear since the early 1990s [@lehner2019]</w:t>
      </w:r>
      <w:r>
        <w:t xml:space="preserve"> </w:t>
      </w:r>
      <w:r>
        <w:t xml:space="preserve">and become quickly popular. However, the methods and terms are still</w:t>
      </w:r>
      <w:r>
        <w:t xml:space="preserve"> </w:t>
      </w:r>
      <w:r>
        <w:t xml:space="preserve">remaining inconsistent. Defining UST is not an easy task as the</w:t>
      </w:r>
      <w:r>
        <w:t xml:space="preserve"> </w:t>
      </w:r>
      <w:r>
        <w:t xml:space="preserve">literature is not consistent in the definition and a range of works</w:t>
      </w:r>
      <w:r>
        <w:t xml:space="preserve"> </w:t>
      </w:r>
      <w:r>
        <w:t xml:space="preserve">reviewed by @lehner2019 agree on principles, but not on specific</w:t>
      </w:r>
      <w:r>
        <w:t xml:space="preserve"> </w:t>
      </w:r>
      <w:r>
        <w:t xml:space="preserve">“</w:t>
      </w:r>
      <w:r>
        <w:t xml:space="preserve">definition, description and derivation</w:t>
      </w:r>
      <w:r>
        <w:t xml:space="preserve">”</w:t>
      </w:r>
      <w:r>
        <w:t xml:space="preserve"> </w:t>
      </w:r>
      <w:r>
        <w:t xml:space="preserve">[@lehner2019, p.7].</w:t>
      </w:r>
      <w:r>
        <w:t xml:space="preserve"> </w:t>
      </w:r>
      <w:r>
        <w:t xml:space="preserve">Generally speaking, UST can be defined as a unit of a</w:t>
      </w:r>
      <w:r>
        <w:t xml:space="preserve"> </w:t>
      </w:r>
      <w:r>
        <w:t xml:space="preserve">“</w:t>
      </w:r>
      <w:r>
        <w:rPr>
          <w:iCs/>
          <w:i/>
        </w:rPr>
        <w:t xml:space="preserve">specific</w:t>
      </w:r>
      <w:r>
        <w:rPr>
          <w:iCs/>
          <w:i/>
        </w:rPr>
        <w:t xml:space="preserve"> </w:t>
      </w:r>
      <w:r>
        <w:rPr>
          <w:iCs/>
          <w:i/>
        </w:rPr>
        <w:t xml:space="preserve">spatial characteristics, e.g., the morphology and the spatial</w:t>
      </w:r>
      <w:r>
        <w:rPr>
          <w:iCs/>
          <w:i/>
        </w:rPr>
        <w:t xml:space="preserve"> </w:t>
      </w:r>
      <w:r>
        <w:rPr>
          <w:iCs/>
          <w:i/>
        </w:rPr>
        <w:t xml:space="preserve">relationships between urban artefacts such as buildings, streets,</w:t>
      </w:r>
      <w:r>
        <w:rPr>
          <w:iCs/>
          <w:i/>
        </w:rPr>
        <w:t xml:space="preserve"> </w:t>
      </w:r>
      <w:r>
        <w:rPr>
          <w:iCs/>
          <w:i/>
        </w:rPr>
        <w:t xml:space="preserve">trees, lawns</w:t>
      </w:r>
      <w:r>
        <w:t xml:space="preserve">”</w:t>
      </w:r>
      <w:r>
        <w:t xml:space="preserve"> </w:t>
      </w:r>
      <w:r>
        <w:t xml:space="preserve">[@lehner2019, p.2]. The practical translation of</w:t>
      </w:r>
      <w:r>
        <w:t xml:space="preserve"> </w:t>
      </w:r>
      <w:r>
        <w:t xml:space="preserve">this, relatively vague description, varies. Some UST classifications</w:t>
      </w:r>
      <w:r>
        <w:t xml:space="preserve"> </w:t>
      </w:r>
      <w:r>
        <w:t xml:space="preserve">are flat while others are hierarchical, work on various scales and are</w:t>
      </w:r>
      <w:r>
        <w:t xml:space="preserve"> </w:t>
      </w:r>
      <w:r>
        <w:t xml:space="preserve">mostly</w:t>
      </w:r>
      <w:r>
        <w:t xml:space="preserve"> </w:t>
      </w:r>
      <w:ins w:id="33" w:author="unknown">
        <w:r>
          <w:t xml:space="preserve">conceptual</w:t>
        </w:r>
        <w:r>
          <w:t xml:space="preserve"> </w:t>
        </w:r>
      </w:ins>
      <w:r>
        <w:t xml:space="preserve">typologies, with only a few examples of</w:t>
      </w:r>
      <w:r>
        <w:t xml:space="preserve"> </w:t>
      </w:r>
      <w:del w:id="19" w:author="unknown">
        <w:r>
          <w:delText xml:space="preserve">taxonomies</w:delText>
        </w:r>
      </w:del>
      <w:ins w:id="34" w:author="unknown">
        <w:r>
          <w:t xml:space="preserve">data-driven models</w:t>
        </w:r>
      </w:ins>
      <w:r>
        <w:t xml:space="preserve"> </w:t>
      </w:r>
      <w:r>
        <w:t xml:space="preserve">[@lehner2019]. In relation to</w:t>
      </w:r>
      <w:r>
        <w:t xml:space="preserve"> </w:t>
      </w:r>
      <w:r>
        <w:t xml:space="preserve">the OCM requirements, it is complicated to assess the concept as a</w:t>
      </w:r>
      <w:r>
        <w:t xml:space="preserve"> </w:t>
      </w:r>
      <w:r>
        <w:t xml:space="preserve">whole due to its internal inconsistency, but no method found in</w:t>
      </w:r>
      <w:r>
        <w:t xml:space="preserve"> </w:t>
      </w:r>
      <w:r>
        <w:t xml:space="preserve">literature fulfils all the criteria.</w:t>
      </w:r>
    </w:p>
    <w:p>
      <w:pPr>
        <w:pStyle w:val="BodyText"/>
      </w:pPr>
      <w:r>
        <w:t xml:space="preserve">Land cover is a related but more straightforward concept coming from</w:t>
      </w:r>
      <w:r>
        <w:t xml:space="preserve"> </w:t>
      </w:r>
      <w:r>
        <w:t xml:space="preserve">Remote Sensing area. Unlike all the other, it does not focus purely on</w:t>
      </w:r>
      <w:r>
        <w:t xml:space="preserve"> </w:t>
      </w:r>
      <w:r>
        <w:t xml:space="preserve">the urban environment but aims to classify all areas together. As such,</w:t>
      </w:r>
      <w:r>
        <w:t xml:space="preserve"> </w:t>
      </w:r>
      <w:r>
        <w:t xml:space="preserve">its detail when it comes to urban form is generally low, with CORINE</w:t>
      </w:r>
      <w:r>
        <w:t xml:space="preserve"> </w:t>
      </w:r>
      <w:r>
        <w:t xml:space="preserve">Land Cover classification [@europeanenvironmentagency1990] dividing</w:t>
      </w:r>
      <w:r>
        <w:t xml:space="preserve"> </w:t>
      </w:r>
      <w:r>
        <w:t xml:space="preserve">urban form into continuous and discontinuous, plus specialist</w:t>
      </w:r>
      <w:r>
        <w:t xml:space="preserve"> </w:t>
      </w:r>
      <w:r>
        <w:t xml:space="preserve">(industrial/commercial, ports, airports). Copernicus Urban Atlas</w:t>
      </w:r>
      <w:r>
        <w:t xml:space="preserve"> </w:t>
      </w:r>
      <w:r>
        <w:t xml:space="preserve">refines Corine by adding density on top of continuity as a second</w:t>
      </w:r>
      <w:r>
        <w:t xml:space="preserve"> </w:t>
      </w:r>
      <w:r>
        <w:t xml:space="preserve">criterion. One of the most refined is the work of @pauleit2000 which</w:t>
      </w:r>
      <w:r>
        <w:t xml:space="preserve"> </w:t>
      </w:r>
      <w:r>
        <w:t xml:space="preserve">distinguish 10 types of urban form. However, due to the nature of land</w:t>
      </w:r>
      <w:r>
        <w:t xml:space="preserve"> </w:t>
      </w:r>
      <w:r>
        <w:t xml:space="preserve">cover classification, which is usually done as a supervised</w:t>
      </w:r>
      <w:r>
        <w:t xml:space="preserve"> </w:t>
      </w:r>
      <w:r>
        <w:t xml:space="preserve">classification (i.e. labelling), it is</w:t>
      </w:r>
      <w:r>
        <w:t xml:space="preserve"> </w:t>
      </w:r>
      <w:del w:id="20" w:author="unknown">
        <w:r>
          <w:delText xml:space="preserve">conceptually</w:delText>
        </w:r>
      </w:del>
      <w:ins w:id="35" w:author="unknown">
        <w:r>
          <w:t xml:space="preserve">usually</w:t>
        </w:r>
      </w:ins>
      <w:r>
        <w:t xml:space="preserve"> </w:t>
      </w:r>
      <w:r>
        <w:t xml:space="preserve">a</w:t>
      </w:r>
      <w:r>
        <w:t xml:space="preserve"> </w:t>
      </w:r>
      <w:del w:id="21" w:author="unknown">
        <w:r>
          <w:delText xml:space="preserve">typology.</w:delText>
        </w:r>
      </w:del>
      <w:ins w:id="36" w:author="unknown">
        <w:r>
          <w:t xml:space="preserve">conceptual method (which can be both flat and</w:t>
        </w:r>
        <w:r>
          <w:t xml:space="preserve"> </w:t>
        </w:r>
        <w:r>
          <w:t xml:space="preserve">hierarchical).</w:t>
        </w:r>
      </w:ins>
    </w:p>
    <w:p>
      <w:pPr>
        <w:pStyle w:val="BodyText"/>
      </w:pPr>
      <w:r>
        <w:t xml:space="preserve">Classification into Local Climate Zones [@stewart2012] is a mix of</w:t>
      </w:r>
      <w:r>
        <w:t xml:space="preserve"> </w:t>
      </w:r>
      <w:r>
        <w:t xml:space="preserve">both urban structure and land cover into a singular</w:t>
      </w:r>
      <w:ins w:id="37" w:author="unknown">
        <w:r>
          <w:t xml:space="preserve"> </w:t>
        </w:r>
        <w:r>
          <w:t xml:space="preserve">conceptual</w:t>
        </w:r>
      </w:ins>
      <w:r>
        <w:t xml:space="preserve"> </w:t>
      </w:r>
      <w:r>
        <w:t xml:space="preserve">typology of 10 types of the built form and 7 land cover types (figure</w:t>
      </w:r>
      <w:r>
        <w:t xml:space="preserve"> </w:t>
      </w:r>
      <w:r>
        <w:t xml:space="preserve">). It is intentionally very generic to produce inclusive</w:t>
      </w:r>
      <w:r>
        <w:t xml:space="preserve"> </w:t>
      </w:r>
      <w:r>
        <w:t xml:space="preserve">classification, covering all possible types of urban development. It is</w:t>
      </w:r>
      <w:r>
        <w:t xml:space="preserve"> </w:t>
      </w:r>
      <w:del w:id="22" w:author="unknown">
        <w:r>
          <w:delText xml:space="preserve">conceptually</w:delText>
        </w:r>
      </w:del>
      <w:ins w:id="38" w:author="unknown">
        <w:r>
          <w:t xml:space="preserve">a</w:t>
        </w:r>
      </w:ins>
      <w:r>
        <w:t xml:space="preserve"> </w:t>
      </w:r>
      <w:r>
        <w:t xml:space="preserve">flat</w:t>
      </w:r>
      <w:r>
        <w:t xml:space="preserve"> </w:t>
      </w:r>
      <w:del w:id="23" w:author="unknown">
        <w:r>
          <w:delText xml:space="preserve">typology</w:delText>
        </w:r>
      </w:del>
      <w:ins w:id="39" w:author="unknown">
        <w:r>
          <w:t xml:space="preserve">model</w:t>
        </w:r>
      </w:ins>
      <w:r>
        <w:t xml:space="preserve"> </w:t>
      </w:r>
      <w:r>
        <w:t xml:space="preserve">with classes defined</w:t>
      </w:r>
      <w:r>
        <w:t xml:space="preserve"> </w:t>
      </w:r>
      <w:r>
        <w:t xml:space="preserve">numerically, but still capturing rather conceptual divisions. In RS,</w:t>
      </w:r>
      <w:r>
        <w:t xml:space="preserve"> </w:t>
      </w:r>
      <w:r>
        <w:t xml:space="preserve">LCZ are used on a large scale [@taubenbock2020] to characterise</w:t>
      </w:r>
      <w:r>
        <w:t xml:space="preserve"> </w:t>
      </w:r>
      <w:r>
        <w:t xml:space="preserve">cites across the world, but the classification itself is still</w:t>
      </w:r>
      <w:r>
        <w:t xml:space="preserve"> </w:t>
      </w:r>
      <w:r>
        <w:t xml:space="preserve">relatively limited by design and very top-level.</w:t>
      </w:r>
    </w:p>
    <w:p>
      <w:pPr>
        <w:pStyle w:val="BodyText"/>
      </w:pPr>
    </w:p>
    <w:p>
      <w:pPr>
        <w:pStyle w:val="BodyText"/>
      </w:pPr>
      <w:r>
        <w:t xml:space="preserve">Local Climate Zones as reported by Taubenböck et al., 2020, figure 1)</w:t>
      </w:r>
    </w:p>
    <w:bookmarkEnd w:id="24"/>
    <w:bookmarkStart w:id="25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relation of each of the concepts mentioned above to the OCM is</w:t>
      </w:r>
      <w:r>
        <w:t xml:space="preserve"> </w:t>
      </w:r>
      <w:r>
        <w:t xml:space="preserve">summarised in the table below.</w:t>
      </w:r>
    </w:p>
    <w:p>
      <w:pPr>
        <w:pStyle w:val="BodyText"/>
      </w:pPr>
      <w:r>
        <w:t xml:space="preserve">The majority of methods provide mutually exclusive classification, are</w:t>
      </w:r>
      <w:r>
        <w:t xml:space="preserve"> </w:t>
      </w:r>
      <w:r>
        <w:t xml:space="preserve">exhaustive and empirical. Assessing scalability is not straightforward</w:t>
      </w:r>
      <w:r>
        <w:t xml:space="preserve"> </w:t>
      </w:r>
      <w:r>
        <w:t xml:space="preserve">as the published research is mostly not reproducible without much</w:t>
      </w:r>
      <w:r>
        <w:t xml:space="preserve"> </w:t>
      </w:r>
      <w:r>
        <w:t xml:space="preserve">effort. The scalability is then inferred from the case study area or</w:t>
      </w:r>
      <w:r>
        <w:t xml:space="preserve"> </w:t>
      </w:r>
      <w:r>
        <w:t xml:space="preserve">the method description and may not be entirely precise. The least</w:t>
      </w:r>
      <w:r>
        <w:t xml:space="preserve"> </w:t>
      </w:r>
      <w:r>
        <w:t xml:space="preserve">fulfilled criteria are hierarchical nature and comprehensiveness of</w:t>
      </w:r>
      <w:r>
        <w:t xml:space="preserve"> </w:t>
      </w:r>
      <w:r>
        <w:t xml:space="preserve">methods, with only a few works being such. However, this seems to be</w:t>
      </w:r>
      <w:r>
        <w:t xml:space="preserve"> </w:t>
      </w:r>
      <w:r>
        <w:t xml:space="preserve">changing, as the proportion is growing in recent years.</w:t>
      </w:r>
    </w:p>
    <w:bookmarkEnd w:id="25"/>
    <w:bookmarkEnd w:id="26"/>
    <w:bookmarkStart w:id="27" w:name="the-gap-in-the-systematic-classification"/>
    <w:p>
      <w:pPr>
        <w:pStyle w:val="Heading2"/>
      </w:pPr>
      <w:r>
        <w:t xml:space="preserve">The gap in the systematic classification</w:t>
      </w:r>
    </w:p>
    <w:p>
      <w:pPr>
        <w:pStyle w:val="FirstParagraph"/>
      </w:pPr>
      <w:r>
        <w:t xml:space="preserve">Even though literature covers fields of geography, urban morphology,</w:t>
      </w:r>
      <w:r>
        <w:t xml:space="preserve"> </w:t>
      </w:r>
      <w:r>
        <w:t xml:space="preserve">remote sensing or cartography, there is no classification method in the</w:t>
      </w:r>
      <w:r>
        <w:t xml:space="preserve"> </w:t>
      </w:r>
      <w:r>
        <w:t xml:space="preserve">scrutinised body of work which fulfils all seven criteria of OCM. Both</w:t>
      </w:r>
      <w:r>
        <w:t xml:space="preserve"> </w:t>
      </w:r>
      <w:r>
        <w:t xml:space="preserve">exhaustivity and mutual exclusivity are generally well covered as most</w:t>
      </w:r>
      <w:r>
        <w:t xml:space="preserve"> </w:t>
      </w:r>
      <w:r>
        <w:t xml:space="preserve">of the methods follow these rules. The empirical nature is less</w:t>
      </w:r>
      <w:r>
        <w:t xml:space="preserve"> </w:t>
      </w:r>
      <w:r>
        <w:t xml:space="preserve">presented. We have to keep in mind the difference between</w:t>
      </w:r>
      <w:r>
        <w:t xml:space="preserve"> </w:t>
      </w:r>
      <w:del w:id="24" w:author="unknown">
        <w:r>
          <w:delText xml:space="preserve">taxonomy,</w:delText>
        </w:r>
        <w:r>
          <w:delText xml:space="preserve"> </w:delText>
        </w:r>
        <w:r>
          <w:delText xml:space="preserve">i.e. classification</w:delText>
        </w:r>
      </w:del>
      <w:ins w:id="40" w:author="unknown">
        <w:r>
          <w:t xml:space="preserve">classifications</w:t>
        </w:r>
      </w:ins>
      <w:r>
        <w:t xml:space="preserve"> </w:t>
      </w:r>
      <w:r>
        <w:t xml:space="preserve">with clusters based on</w:t>
      </w:r>
      <w:r>
        <w:t xml:space="preserve"> </w:t>
      </w:r>
      <w:r>
        <w:t xml:space="preserve">empirical data and</w:t>
      </w:r>
      <w:r>
        <w:t xml:space="preserve"> </w:t>
      </w:r>
      <w:del w:id="25" w:author="unknown">
        <w:r>
          <w:delText xml:space="preserve">typology, which uses</w:delText>
        </w:r>
      </w:del>
      <w:ins w:id="41" w:author="unknown">
        <w:r>
          <w:t xml:space="preserve">those that use</w:t>
        </w:r>
      </w:ins>
      <w:r>
        <w:t xml:space="preserve"> </w:t>
      </w:r>
      <w:r>
        <w:t xml:space="preserve">empirical</w:t>
      </w:r>
      <w:r>
        <w:t xml:space="preserve"> </w:t>
      </w:r>
      <w:r>
        <w:t xml:space="preserve">data to label observations properly. The latter is not empirical in the</w:t>
      </w:r>
      <w:r>
        <w:t xml:space="preserve"> </w:t>
      </w:r>
      <w:r>
        <w:t xml:space="preserve">sense of OCM as the model itself is conceptual.</w:t>
      </w:r>
    </w:p>
    <w:p>
      <w:pPr>
        <w:pStyle w:val="BodyText"/>
      </w:pPr>
      <w:r>
        <w:t xml:space="preserve">Although we can find methods which produce hierarchical classification,</w:t>
      </w:r>
      <w:r>
        <w:t xml:space="preserve"> </w:t>
      </w:r>
      <w:r>
        <w:t xml:space="preserve">it is not a standard, likely due to a) popularity and performance of</w:t>
      </w:r>
      <w:r>
        <w:t xml:space="preserve"> </w:t>
      </w:r>
      <w:r>
        <w:t xml:space="preserve">flat clustering methods as K-means in case of empirical studies, b)</w:t>
      </w:r>
      <w:r>
        <w:t xml:space="preserve"> </w:t>
      </w:r>
      <w:r>
        <w:t xml:space="preserve">additional complexity in case of conceptual studies; hence they rarely</w:t>
      </w:r>
      <w:r>
        <w:t xml:space="preserve"> </w:t>
      </w:r>
      <w:r>
        <w:t xml:space="preserve">reflect inter-group relationships. The significant issue is with the</w:t>
      </w:r>
      <w:r>
        <w:t xml:space="preserve"> </w:t>
      </w:r>
      <w:r>
        <w:t xml:space="preserve">comprehensiveness of presented models. Most of them are based on a</w:t>
      </w:r>
      <w:r>
        <w:t xml:space="preserve"> </w:t>
      </w:r>
      <w:r>
        <w:t xml:space="preserve">handful of dimensions, making them less robust and more prone to bias</w:t>
      </w:r>
      <w:r>
        <w:t xml:space="preserve"> </w:t>
      </w:r>
      <w:r>
        <w:t xml:space="preserve">induced by the careful selection of indicators. Those few examples</w:t>
      </w:r>
      <w:r>
        <w:t xml:space="preserve"> </w:t>
      </w:r>
      <w:r>
        <w:t xml:space="preserve">which are based on a broad set of descriptors [@dibble2017]</w:t>
      </w:r>
      <w:r>
        <w:t xml:space="preserve"> </w:t>
      </w:r>
      <w:r>
        <w:t xml:space="preserve">unfortunately fail to fulfil one or more of the other criteria.</w:t>
      </w:r>
    </w:p>
    <w:p>
      <w:pPr>
        <w:pStyle w:val="BodyText"/>
      </w:pPr>
      <w:r>
        <w:t xml:space="preserve">There are studies which are detailed, i.e. their spatial unit is</w:t>
      </w:r>
      <w:r>
        <w:t xml:space="preserve"> </w:t>
      </w:r>
      <w:r>
        <w:t xml:space="preserve">granular (building, plot) but again - they are sub-optimal in other</w:t>
      </w:r>
      <w:r>
        <w:t xml:space="preserve"> </w:t>
      </w:r>
      <w:r>
        <w:t xml:space="preserve">aspects. The scalability is not easy to assess as the majority of</w:t>
      </w:r>
      <w:r>
        <w:t xml:space="preserve"> </w:t>
      </w:r>
      <w:r>
        <w:t xml:space="preserve">methods is not readily reproducible, some do not even describe used</w:t>
      </w:r>
      <w:r>
        <w:t xml:space="preserve"> </w:t>
      </w:r>
      <w:r>
        <w:t xml:space="preserve">tools and computational framework, but that is an issue by itself. In</w:t>
      </w:r>
      <w:r>
        <w:t xml:space="preserve"> </w:t>
      </w:r>
      <w:r>
        <w:t xml:space="preserve">works where the method is described to a sufficient detail, the</w:t>
      </w:r>
      <w:r>
        <w:t xml:space="preserve"> </w:t>
      </w:r>
      <w:r>
        <w:t xml:space="preserve">scalability varies. However, with the rapid expansion of scientific</w:t>
      </w:r>
      <w:r>
        <w:t xml:space="preserve"> </w:t>
      </w:r>
      <w:r>
        <w:t xml:space="preserve">geospatial software and GIS in general, it is assumed that it should</w:t>
      </w:r>
      <w:r>
        <w:t xml:space="preserve"> </w:t>
      </w:r>
      <w:r>
        <w:t xml:space="preserve">not be an issue in future unless the method depends on qualitative data.</w:t>
      </w:r>
    </w:p>
    <w:p>
      <w:pPr>
        <w:pStyle w:val="BodyText"/>
      </w:pPr>
      <w:r>
        <w:t xml:space="preserve">All above lead to the conclusion that current methods are not able to</w:t>
      </w:r>
      <w:r>
        <w:t xml:space="preserve"> </w:t>
      </w:r>
      <w:r>
        <w:t xml:space="preserve">provide sufficient details and complexity when it comes to the</w:t>
      </w:r>
      <w:r>
        <w:t xml:space="preserve"> </w:t>
      </w:r>
      <w:r>
        <w:t xml:space="preserve">classification of urban form and hence their applicability in further</w:t>
      </w:r>
      <w:r>
        <w:t xml:space="preserve"> </w:t>
      </w:r>
      <w:r>
        <w:t xml:space="preserve">research or planning practice is limited.</w:t>
      </w:r>
    </w:p>
    <w:bookmarkEnd w:id="27"/>
    <w:bookmarkStart w:id="28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Classification is a rich and polysemic term, which needs specific</w:t>
      </w:r>
      <w:r>
        <w:t xml:space="preserve"> </w:t>
      </w:r>
      <w:r>
        <w:t xml:space="preserve">definitions to resolve possible ambiguities.</w:t>
      </w:r>
      <w:r>
        <w:t xml:space="preserve"> </w:t>
      </w:r>
      <w:ins w:id="42" w:author="unknown">
        <w:r>
          <w:t xml:space="preserve">However, even more</w:t>
        </w:r>
        <w:r>
          <w:t xml:space="preserve"> </w:t>
        </w:r>
        <w:r>
          <w:t xml:space="preserve">specific terms as typology and taxonomy are used with different</w:t>
        </w:r>
        <w:r>
          <w:t xml:space="preserve"> </w:t>
        </w:r>
        <w:r>
          <w:t xml:space="preserve">meanings.</w:t>
        </w:r>
        <w:r>
          <w:t xml:space="preserve"> </w:t>
        </w:r>
      </w:ins>
      <w:r>
        <w:t xml:space="preserve">The ideal path is to</w:t>
      </w:r>
      <w:r>
        <w:t xml:space="preserve"> </w:t>
      </w:r>
      <w:del w:id="26" w:author="unknown">
        <w:r>
          <w:delText xml:space="preserve">use more specific terms describing</w:delText>
        </w:r>
        <w:r>
          <w:delText xml:space="preserve"> </w:delText>
        </w:r>
        <w:r>
          <w:delText xml:space="preserve">conceptually different representations of classification, which in this</w:delText>
        </w:r>
        <w:r>
          <w:delText xml:space="preserve"> </w:delText>
        </w:r>
        <w:r>
          <w:delText xml:space="preserve">case means utilisation</w:delText>
        </w:r>
      </w:del>
      <w:ins w:id="43" w:author="unknown">
        <w:r>
          <w:t xml:space="preserve">be explicit about the context and do not rely</w:t>
        </w:r>
        <w:r>
          <w:t xml:space="preserve"> </w:t>
        </w:r>
        <w:r>
          <w:t xml:space="preserve">entirely on a single definition</w:t>
        </w:r>
      </w:ins>
      <w:r>
        <w:t xml:space="preserve"> </w:t>
      </w:r>
      <w:r>
        <w:t xml:space="preserve">of the</w:t>
      </w:r>
      <w:r>
        <w:t xml:space="preserve"> </w:t>
      </w:r>
      <w:del w:id="27" w:author="unknown">
        <w:r>
          <w:delText xml:space="preserve">term taxonomy as a</w:delText>
        </w:r>
        <w:r>
          <w:delText xml:space="preserve"> </w:delText>
        </w:r>
        <w:r>
          <w:delText xml:space="preserve">methodologically quantitative classification. Even then,</w:delText>
        </w:r>
      </w:del>
      <w:ins w:id="44" w:author="unknown">
        <w:r>
          <w:t xml:space="preserve">term. Note</w:t>
        </w:r>
        <w:r>
          <w:t xml:space="preserve"> </w:t>
        </w:r>
        <w:r>
          <w:t xml:space="preserve">that</w:t>
        </w:r>
      </w:ins>
      <w:r>
        <w:t xml:space="preserve"> </w:t>
      </w:r>
      <w:r>
        <w:t xml:space="preserve">since taxonomy can stand for both procedure and the final</w:t>
      </w:r>
      <w:r>
        <w:t xml:space="preserve"> </w:t>
      </w:r>
      <w:r>
        <w:t xml:space="preserve">result, the terminology</w:t>
      </w:r>
      <w:ins w:id="45" w:author="unknown">
        <w:r>
          <w:t xml:space="preserve"> </w:t>
        </w:r>
        <w:r>
          <w:t xml:space="preserve">also</w:t>
        </w:r>
      </w:ins>
      <w:r>
        <w:t xml:space="preserve"> </w:t>
      </w:r>
      <w:r>
        <w:t xml:space="preserve">needs more refinement. Therefore,</w:t>
      </w:r>
      <w:r>
        <w:t xml:space="preserve"> </w:t>
      </w:r>
      <w:r>
        <w:t xml:space="preserve">this research uses term taxonomy for the final result, whilst term</w:t>
      </w:r>
      <w:r>
        <w:t xml:space="preserve"> </w:t>
      </w:r>
      <w:r>
        <w:t xml:space="preserve">cluster analysis for the</w:t>
      </w:r>
      <w:r>
        <w:t xml:space="preserve"> </w:t>
      </w:r>
      <w:del w:id="28" w:author="unknown">
        <w:r>
          <w:delText xml:space="preserve">procedure itself.</w:delText>
        </w:r>
      </w:del>
      <w:ins w:id="46" w:author="unknown">
        <w:r>
          <w:t xml:space="preserve">procedure.</w:t>
        </w:r>
      </w:ins>
    </w:p>
    <w:p>
      <w:pPr>
        <w:pStyle w:val="BodyText"/>
      </w:pPr>
      <w:r>
        <w:t xml:space="preserve">The classification itself brings a lot of valuable aspects. However, to</w:t>
      </w:r>
      <w:r>
        <w:t xml:space="preserve"> </w:t>
      </w:r>
      <w:r>
        <w:t xml:space="preserve">ensure that all are present, the method for the classification of the</w:t>
      </w:r>
      <w:r>
        <w:t xml:space="preserve"> </w:t>
      </w:r>
      <w:r>
        <w:t xml:space="preserve">urban form should follow the principles of the Optimal Classification</w:t>
      </w:r>
      <w:r>
        <w:t xml:space="preserve"> </w:t>
      </w:r>
      <w:r>
        <w:t xml:space="preserve">Model based on seven simple requirements. It should be</w:t>
      </w:r>
      <w:r>
        <w:t xml:space="preserve"> </w:t>
      </w:r>
      <w:r>
        <w:rPr>
          <w:iCs/>
          <w:i/>
        </w:rPr>
        <w:t xml:space="preserve">exhaustive,</w:t>
      </w:r>
      <w:r>
        <w:rPr>
          <w:iCs/>
          <w:i/>
        </w:rPr>
        <w:t xml:space="preserve"> </w:t>
      </w:r>
      <w:r>
        <w:rPr>
          <w:iCs/>
          <w:i/>
        </w:rPr>
        <w:t xml:space="preserve">mutually exclusive, empirical, hierarchical, comprehensive, detailed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scalable.</w:t>
      </w:r>
      <w:r>
        <w:t xml:space="preserve"> </w:t>
      </w:r>
      <w:r>
        <w:t xml:space="preserve">None of the models present in literature fulfils all</w:t>
      </w:r>
      <w:r>
        <w:t xml:space="preserve"> </w:t>
      </w:r>
      <w:r>
        <w:t xml:space="preserve">seven criteria to date. The rest of this research will focus on</w:t>
      </w:r>
      <w:r>
        <w:t xml:space="preserve"> </w:t>
      </w:r>
      <w:r>
        <w:t xml:space="preserve">developing a novel method, which embeds all principles into its design</w:t>
      </w:r>
      <w:r>
        <w:t xml:space="preserve"> </w:t>
      </w:r>
      <w:r>
        <w:t xml:space="preserve">to derive the taxonomy (i.e. quantitative classification) of urban form.</w:t>
      </w:r>
    </w:p>
    <w:p>
      <w:pPr>
        <w:pStyle w:val="BodyText"/>
      </w:pPr>
      <w:r>
        <w:t xml:space="preserve">Existing models for classification of urban form present in the</w:t>
      </w:r>
      <w:r>
        <w:t xml:space="preserve"> </w:t>
      </w:r>
      <w:r>
        <w:t xml:space="preserve">literature vary and spread across multiple dimensions, from different</w:t>
      </w:r>
      <w:r>
        <w:t xml:space="preserve"> </w:t>
      </w:r>
      <w:r>
        <w:t xml:space="preserve">basic scales (from city to building) to different methodological</w:t>
      </w:r>
      <w:r>
        <w:t xml:space="preserve"> </w:t>
      </w:r>
      <w:r>
        <w:t xml:space="preserve">prepositions (from remote sensing to typo-morphology). Across the</w:t>
      </w:r>
      <w:r>
        <w:t xml:space="preserve"> </w:t>
      </w:r>
      <w:r>
        <w:t xml:space="preserve">field, all OCM criteria have been met; however, not within a single</w:t>
      </w:r>
      <w:r>
        <w:t xml:space="preserve"> </w:t>
      </w:r>
      <w:r>
        <w:t xml:space="preserve">model.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2021-04-06T16:51:17Z</dcterms:created>
  <dcterms:modified xsi:type="dcterms:W3CDTF">2021-04-06T16:51:17Z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