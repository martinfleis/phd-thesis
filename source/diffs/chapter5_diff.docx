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research-design-statement"/>
    <w:p>
      <w:pPr>
        <w:pStyle w:val="Heading1"/>
      </w:pPr>
      <w:r>
        <w:t xml:space="preserve">Research design statement</w:t>
      </w:r>
    </w:p>
    <w:p>
      <w:pPr>
        <w:pStyle w:val="FirstParagraph"/>
      </w:pPr>
      <w:r>
        <w:t xml:space="preserve">The following chapter bridges three previous background chapters and</w:t>
      </w:r>
      <w:r>
        <w:t xml:space="preserve"> </w:t>
      </w:r>
      <w:r>
        <w:t xml:space="preserve">three subsequent core chapters. It provides a partial research design,</w:t>
      </w:r>
      <w:r>
        <w:t xml:space="preserve"> </w:t>
      </w:r>
      <w:r>
        <w:t xml:space="preserve">formulates hypothesis and research questions and introduces case</w:t>
      </w:r>
      <w:r>
        <w:t xml:space="preserve"> </w:t>
      </w:r>
      <w:r>
        <w:t xml:space="preserve">studies and general approach to the research driven by the</w:t>
      </w:r>
      <w:r>
        <w:t xml:space="preserve"> </w:t>
      </w:r>
      <w:r>
        <w:t xml:space="preserve">reproducibility of the whole study.</w:t>
      </w:r>
    </w:p>
    <w:p>
      <w:pPr>
        <w:pStyle w:val="BodyText"/>
      </w:pPr>
      <w:r>
        <w:t xml:space="preserve">In the first section, this chapter summarises the core findings from</w:t>
      </w:r>
      <w:r>
        <w:t xml:space="preserve"> </w:t>
      </w:r>
      <w:r>
        <w:t xml:space="preserve">background chapters (2, 3, 4) and uses them to formulate the</w:t>
      </w:r>
      <w:r>
        <w:t xml:space="preserve"> </w:t>
      </w:r>
      <w:r>
        <w:t xml:space="preserve">hypothesis, main research question and supplementary research questions</w:t>
      </w:r>
      <w:r>
        <w:t xml:space="preserve"> </w:t>
      </w:r>
      <w:r>
        <w:t xml:space="preserve">provided in the second section. The third section introduces the</w:t>
      </w:r>
      <w:r>
        <w:t xml:space="preserve"> </w:t>
      </w:r>
      <w:r>
        <w:t xml:space="preserve">principle of reproducibility into technical aspects of the work and</w:t>
      </w:r>
      <w:r>
        <w:t xml:space="preserve"> </w:t>
      </w:r>
      <w:r>
        <w:t xml:space="preserve">provides an overview of an open-source software package design for</w:t>
      </w:r>
      <w:r>
        <w:t xml:space="preserve"> </w:t>
      </w:r>
      <w:r>
        <w:t xml:space="preserve">morphometric research. The fourth section presents three case studies</w:t>
      </w:r>
      <w:r>
        <w:t xml:space="preserve"> </w:t>
      </w:r>
      <w:r>
        <w:t xml:space="preserve">used within the remaining chapters of the work, and the last section</w:t>
      </w:r>
      <w:r>
        <w:t xml:space="preserve"> </w:t>
      </w:r>
      <w:r>
        <w:t xml:space="preserve">outlines the contents of the three core chapters 6, 7 and 8 coming</w:t>
      </w:r>
      <w:r>
        <w:t xml:space="preserve"> </w:t>
      </w:r>
      <w:r>
        <w:t xml:space="preserve">immediately after.</w:t>
      </w:r>
    </w:p>
    <w:bookmarkStart w:id="20" w:name="synthesis-of-background-chapters"/>
    <w:p>
      <w:pPr>
        <w:pStyle w:val="Heading2"/>
      </w:pPr>
      <w:r>
        <w:t xml:space="preserve">Synthesis of background chapters</w:t>
      </w:r>
    </w:p>
    <w:p>
      <w:pPr>
        <w:pStyle w:val="FirstParagraph"/>
      </w:pPr>
      <w:r>
        <w:t xml:space="preserve">The goal of chapters 2, 3 and 4 was to provide a necessary theoretical,</w:t>
      </w:r>
      <w:r>
        <w:t xml:space="preserve"> </w:t>
      </w:r>
      <w:r>
        <w:t xml:space="preserve">conceptual and methodological background for the work proposed within</w:t>
      </w:r>
      <w:r>
        <w:t xml:space="preserve"> </w:t>
      </w:r>
      <w:r>
        <w:t xml:space="preserve">this study. It is clear that the field of urban morphometrics is</w:t>
      </w:r>
      <w:r>
        <w:t xml:space="preserve"> </w:t>
      </w:r>
      <w:r>
        <w:t xml:space="preserve">advancing in recent years at a fast pace. However, as shown in each of</w:t>
      </w:r>
      <w:r>
        <w:t xml:space="preserve"> </w:t>
      </w:r>
      <w:r>
        <w:t xml:space="preserve">the chapters, there are still clear and wide gaps to fill.</w:t>
      </w:r>
    </w:p>
    <w:p>
      <w:pPr>
        <w:pStyle w:val="BodyText"/>
      </w:pPr>
      <w:r>
        <w:t xml:space="preserve">Existing literature, as shown in chapter 2, offers various methods for</w:t>
      </w:r>
      <w:r>
        <w:t xml:space="preserve"> </w:t>
      </w:r>
      <w:r>
        <w:t xml:space="preserve">classification of urban form. While approaches vary from simple duality</w:t>
      </w:r>
      <w:r>
        <w:t xml:space="preserve"> </w:t>
      </w:r>
      <w:r>
        <w:rPr>
          <w:iCs/>
          <w:i/>
        </w:rPr>
        <w:t xml:space="preserve">organised-unorganised</w:t>
      </w:r>
      <w:r>
        <w:t xml:space="preserve"> </w:t>
      </w:r>
      <w:r>
        <w:t xml:space="preserve">form based on remotely sensed data</w:t>
      </w:r>
      <w:r>
        <w:t xml:space="preserve"> </w:t>
      </w:r>
      <w:r>
        <w:t xml:space="preserve">[@dogrusoz2007] to comprehensive small scale studies based on</w:t>
      </w:r>
      <w:r>
        <w:t xml:space="preserve"> </w:t>
      </w:r>
      <w:r>
        <w:t xml:space="preserve">detailed manual digitisation of urban form elements [@dibble2017],</w:t>
      </w:r>
      <w:r>
        <w:t xml:space="preserve"> </w:t>
      </w:r>
      <w:r>
        <w:t xml:space="preserve">none of them is ideal. The optimal classification model, which consists</w:t>
      </w:r>
      <w:r>
        <w:t xml:space="preserve"> </w:t>
      </w:r>
      <w:r>
        <w:t xml:space="preserve">of 7 principles (see section 2.1.2), is not fully reflected in any of</w:t>
      </w:r>
      <w:r>
        <w:t xml:space="preserve"> </w:t>
      </w:r>
      <w:r>
        <w:t xml:space="preserve">the existing proposals (</w:t>
      </w:r>
      <w:r>
        <w:rPr>
          <w:iCs/>
          <w:i/>
        </w:rPr>
        <w:t xml:space="preserve">problem 1</w:t>
      </w:r>
      <w:r>
        <w:t xml:space="preserve">).</w:t>
      </w:r>
    </w:p>
    <w:p>
      <w:pPr>
        <w:pStyle w:val="BodyText"/>
      </w:pPr>
      <w:r>
        <w:t xml:space="preserve">One of the potential pathways which could lead to better classification</w:t>
      </w:r>
      <w:r>
        <w:t xml:space="preserve"> </w:t>
      </w:r>
      <w:r>
        <w:t xml:space="preserve">models is morphometrics and related numerical taxonomy stemming from</w:t>
      </w:r>
      <w:r>
        <w:t xml:space="preserve"> </w:t>
      </w:r>
      <w:r>
        <w:t xml:space="preserve">the phenetic studies in biology. Conceptually, morphometrics itself is</w:t>
      </w:r>
      <w:r>
        <w:t xml:space="preserve"> </w:t>
      </w:r>
      <w:r>
        <w:t xml:space="preserve">already well established in urban morphology (as shown in detail in</w:t>
      </w:r>
      <w:r>
        <w:t xml:space="preserve"> </w:t>
      </w:r>
      <w:r>
        <w:t xml:space="preserve">chapter 4) and previous work of @dibble2017 showed the potential of</w:t>
      </w:r>
      <w:r>
        <w:t xml:space="preserve"> </w:t>
      </w:r>
      <w:r>
        <w:t xml:space="preserve">application of numerical taxonomy as well. However, as shown in chapter</w:t>
      </w:r>
      <w:r>
        <w:t xml:space="preserve"> </w:t>
      </w:r>
      <w:r>
        <w:t xml:space="preserve">3, the existing proposals bridging the two are not fully operational on</w:t>
      </w:r>
      <w:r>
        <w:t xml:space="preserve"> </w:t>
      </w:r>
      <w:r>
        <w:t xml:space="preserve">a large scale and unrestricted spatial units. The critical element, an</w:t>
      </w:r>
      <w:r>
        <w:t xml:space="preserve"> </w:t>
      </w:r>
      <w:r>
        <w:t xml:space="preserve">operational taxonomic unit, needs to be revisited to reflect the nature</w:t>
      </w:r>
      <w:r>
        <w:t xml:space="preserve"> </w:t>
      </w:r>
      <w:r>
        <w:t xml:space="preserve">of urban form better and allow an exhaustive analysis of metropolitan</w:t>
      </w:r>
      <w:r>
        <w:t xml:space="preserve"> </w:t>
      </w:r>
      <w:r>
        <w:t xml:space="preserve">areas, rather than a specific carefully selected set of case studies</w:t>
      </w:r>
      <w:r>
        <w:t xml:space="preserve"> </w:t>
      </w:r>
      <w:r>
        <w:t xml:space="preserve">(</w:t>
      </w:r>
      <w:r>
        <w:rPr>
          <w:iCs/>
          <w:i/>
        </w:rPr>
        <w:t xml:space="preserve">problem 2</w:t>
      </w:r>
      <w:r>
        <w:t xml:space="preserve">).</w:t>
      </w:r>
    </w:p>
    <w:p>
      <w:pPr>
        <w:pStyle w:val="BodyText"/>
      </w:pPr>
      <w:r>
        <w:t xml:space="preserve">The related biological concept which may help with the issue of</w:t>
      </w:r>
      <w:r>
        <w:t xml:space="preserve"> </w:t>
      </w:r>
      <w:r>
        <w:t xml:space="preserve">undefined OTU is a</w:t>
      </w:r>
      <w:r>
        <w:t xml:space="preserve"> </w:t>
      </w:r>
      <w:r>
        <w:rPr>
          <w:iCs/>
          <w:i/>
        </w:rPr>
        <w:t xml:space="preserve">mixture problem</w:t>
      </w:r>
      <w:r>
        <w:t xml:space="preserve">. That arises when a taxonomist</w:t>
      </w:r>
      <w:r>
        <w:t xml:space="preserve"> </w:t>
      </w:r>
      <w:r>
        <w:t xml:space="preserve">needs to identify populations within samples to perform classification</w:t>
      </w:r>
      <w:r>
        <w:t xml:space="preserve"> </w:t>
      </w:r>
      <w:r>
        <w:t xml:space="preserve">on a population level then. The parallel in urban morphology is</w:t>
      </w:r>
      <w:r>
        <w:t xml:space="preserve"> </w:t>
      </w:r>
      <w:r>
        <w:t xml:space="preserve">apparent. From a pool of fundamental units, i.e. buildings, plots and</w:t>
      </w:r>
      <w:r>
        <w:t xml:space="preserve"> </w:t>
      </w:r>
      <w:r>
        <w:t xml:space="preserve">streets [@moudon1997], morphologist needs to identify distinct</w:t>
      </w:r>
      <w:r>
        <w:t xml:space="preserve"> </w:t>
      </w:r>
      <w:r>
        <w:t xml:space="preserve">patterns of form and classify those into a taxonomy (</w:t>
      </w:r>
      <w:r>
        <w:rPr>
          <w:iCs/>
          <w:i/>
        </w:rPr>
        <w:t xml:space="preserve">problem 3</w:t>
      </w:r>
      <w:r>
        <w:t xml:space="preserve">).</w:t>
      </w:r>
    </w:p>
    <w:p>
      <w:pPr>
        <w:pStyle w:val="BodyText"/>
      </w:pPr>
      <w:r>
        <w:t xml:space="preserve">Chapter 4 then provided a deep dive into urban morphometrics and</w:t>
      </w:r>
      <w:r>
        <w:t xml:space="preserve"> </w:t>
      </w:r>
      <w:r>
        <w:t xml:space="preserve">existing methods of measuring of urban form. For the rest of the</w:t>
      </w:r>
      <w:r>
        <w:t xml:space="preserve"> </w:t>
      </w:r>
      <w:r>
        <w:t xml:space="preserve">thesis, it is possible to draw three conclusions out of the chapter.</w:t>
      </w:r>
      <w:r>
        <w:t xml:space="preserve"> </w:t>
      </w:r>
      <w:r>
        <w:t xml:space="preserve">First, although there is a rich pool of relevant studies, we lack those</w:t>
      </w:r>
      <w:r>
        <w:t xml:space="preserve"> </w:t>
      </w:r>
      <w:r>
        <w:t xml:space="preserve">that are at the same time granular and extensive, while providing a</w:t>
      </w:r>
      <w:r>
        <w:t xml:space="preserve"> </w:t>
      </w:r>
      <w:r>
        <w:t xml:space="preserve">comprehensive description of the form (</w:t>
      </w:r>
      <w:r>
        <w:rPr>
          <w:iCs/>
          <w:i/>
        </w:rPr>
        <w:t xml:space="preserve">problem 4</w:t>
      </w:r>
      <w:r>
        <w:t xml:space="preserve">). Second, the field</w:t>
      </w:r>
      <w:r>
        <w:t xml:space="preserve"> </w:t>
      </w:r>
      <w:r>
        <w:t xml:space="preserve">has a nomenclature issue to tackle. The so-called</w:t>
      </w:r>
      <w:r>
        <w:t xml:space="preserve"> </w:t>
      </w:r>
      <w:r>
        <w:rPr>
          <w:iCs/>
          <w:i/>
        </w:rPr>
        <w:t xml:space="preserve">nicknaming issue</w:t>
      </w:r>
      <w:r>
        <w:t xml:space="preserve"> </w:t>
      </w:r>
      <w:r>
        <w:t xml:space="preserve">prevents comparability and brings a layer of inconsistency hard to</w:t>
      </w:r>
      <w:r>
        <w:t xml:space="preserve"> </w:t>
      </w:r>
      <w:r>
        <w:t xml:space="preserve">declutter without a detailed decomposition of each individual method to</w:t>
      </w:r>
      <w:r>
        <w:t xml:space="preserve"> </w:t>
      </w:r>
      <w:r>
        <w:t xml:space="preserve">the level of characters’ formulas (</w:t>
      </w:r>
      <w:r>
        <w:rPr>
          <w:iCs/>
          <w:i/>
        </w:rPr>
        <w:t xml:space="preserve">solution discussed in the chapter</w:t>
      </w:r>
      <w:r>
        <w:rPr>
          <w:iCs/>
          <w:i/>
        </w:rPr>
        <w:t xml:space="preserve"> </w:t>
      </w:r>
      <w:r>
        <w:rPr>
          <w:iCs/>
          <w:i/>
        </w:rPr>
        <w:t xml:space="preserve">4</w:t>
      </w:r>
      <w:r>
        <w:t xml:space="preserve">). Last, urban morphometrics can measure an abundant number of</w:t>
      </w:r>
      <w:r>
        <w:t xml:space="preserve"> </w:t>
      </w:r>
      <w:r>
        <w:t xml:space="preserve">characters covering all aspects of urban form. However, the focus is</w:t>
      </w:r>
      <w:r>
        <w:t xml:space="preserve"> </w:t>
      </w:r>
      <w:r>
        <w:t xml:space="preserve">not very balanced, and some categories of characters require the</w:t>
      </w:r>
      <w:r>
        <w:t xml:space="preserve"> </w:t>
      </w:r>
      <w:r>
        <w:t xml:space="preserve">development of new approaches. At the same time, it forms a stable</w:t>
      </w:r>
      <w:r>
        <w:t xml:space="preserve"> </w:t>
      </w:r>
      <w:r>
        <w:t xml:space="preserve">ground for numerical taxonomy of urban form.</w:t>
      </w:r>
    </w:p>
    <w:bookmarkEnd w:id="20"/>
    <w:bookmarkStart w:id="25" w:name="hypothesis-research-questions"/>
    <w:p>
      <w:pPr>
        <w:pStyle w:val="Heading2"/>
      </w:pPr>
      <w:r>
        <w:t xml:space="preserve">Hypothesis &amp; research questions</w:t>
      </w:r>
    </w:p>
    <w:p>
      <w:pPr>
        <w:pStyle w:val="FirstParagraph"/>
      </w:pPr>
      <w:r>
        <w:t xml:space="preserve">This work aims to fill some of the gaps identified in previous chapters</w:t>
      </w:r>
      <w:r>
        <w:t xml:space="preserve"> </w:t>
      </w:r>
      <w:r>
        <w:t xml:space="preserve">and develop a method of classification of urban form which reflects</w:t>
      </w:r>
      <w:r>
        <w:t xml:space="preserve"> </w:t>
      </w:r>
      <w:r>
        <w:rPr>
          <w:iCs/>
          <w:i/>
        </w:rPr>
        <w:t xml:space="preserve">optimal classification model</w:t>
      </w:r>
      <w:r>
        <w:t xml:space="preserve"> </w:t>
      </w:r>
      <w:r>
        <w:t xml:space="preserve">and follows principles of morphometrics</w:t>
      </w:r>
      <w:r>
        <w:t xml:space="preserve"> </w:t>
      </w:r>
      <w:r>
        <w:t xml:space="preserve">and numerical taxonomy. The scope of the work is primarily technical,</w:t>
      </w:r>
      <w:r>
        <w:t xml:space="preserve"> </w:t>
      </w:r>
      <w:r>
        <w:t xml:space="preserve">focused on reproducibility and replicability of quantitative science of</w:t>
      </w:r>
      <w:r>
        <w:t xml:space="preserve"> </w:t>
      </w:r>
      <w:r>
        <w:t xml:space="preserve">urban morphology, eventually leading to the establishment of the atlas</w:t>
      </w:r>
      <w:r>
        <w:t xml:space="preserve"> </w:t>
      </w:r>
      <w:r>
        <w:t xml:space="preserve">of urban form. However, in its nature, the work is still exploratory.</w:t>
      </w:r>
      <w:r>
        <w:t xml:space="preserve"> </w:t>
      </w:r>
      <w:r>
        <w:t xml:space="preserve">If the principles hold, the work should pave the way for more robust</w:t>
      </w:r>
      <w:r>
        <w:t xml:space="preserve"> </w:t>
      </w:r>
      <w:r>
        <w:t xml:space="preserve">implementations. Furthermore, its main theoretical contribution lies in</w:t>
      </w:r>
      <w:r>
        <w:t xml:space="preserve"> </w:t>
      </w:r>
      <w:r>
        <w:t xml:space="preserve">the revaluation of the bridge between numerical taxonomy and urban</w:t>
      </w:r>
      <w:r>
        <w:t xml:space="preserve"> </w:t>
      </w:r>
      <w:r>
        <w:t xml:space="preserve">morphology previously proposed by @dibble2017.</w:t>
      </w:r>
    </w:p>
    <w:bookmarkStart w:id="21" w:name="hypothesis"/>
    <w:p>
      <w:pPr>
        <w:pStyle w:val="Heading3"/>
      </w:pPr>
      <w:r>
        <w:t xml:space="preserve">Hypothesis</w:t>
      </w:r>
    </w:p>
    <w:p>
      <w:pPr>
        <w:pStyle w:val="FirstParagraph"/>
      </w:pPr>
      <w:r>
        <w:t xml:space="preserve">Drawing on the background knowledge presented in previous chapters, the</w:t>
      </w:r>
      <w:r>
        <w:t xml:space="preserve"> </w:t>
      </w:r>
      <w:r>
        <w:t xml:space="preserve">main hypothesis behind the proposals laid in the rest of the thesis is</w:t>
      </w:r>
      <w:r>
        <w:t xml:space="preserve"> </w:t>
      </w:r>
      <w:r>
        <w:t xml:space="preserve">then as follows:</w:t>
      </w:r>
    </w:p>
    <w:p>
      <w:pPr>
        <w:pStyle w:val="BlockText"/>
      </w:pPr>
      <w:r>
        <w:t xml:space="preserve">Methods of morphometrics and numerical taxonomy established in the</w:t>
      </w:r>
      <w:r>
        <w:t xml:space="preserve"> </w:t>
      </w:r>
      <w:r>
        <w:t xml:space="preserve">classification of biological species can be applied in the context of</w:t>
      </w:r>
      <w:r>
        <w:t xml:space="preserve"> </w:t>
      </w:r>
      <w:r>
        <w:t xml:space="preserve">urban morphology to lay the foundations of numerical taxonomy of urban</w:t>
      </w:r>
      <w:r>
        <w:t xml:space="preserve"> </w:t>
      </w:r>
      <w:r>
        <w:t xml:space="preserve">form.</w:t>
      </w:r>
    </w:p>
    <w:p>
      <w:pPr>
        <w:pStyle w:val="FirstParagraph"/>
      </w:pPr>
      <w:r>
        <w:t xml:space="preserve">The rest of the thesis builds on the hypothesis and proposes an</w:t>
      </w:r>
      <w:r>
        <w:t xml:space="preserve"> </w:t>
      </w:r>
      <w:r>
        <w:t xml:space="preserve">implementation of numerical taxonomy, which is later validated in</w:t>
      </w:r>
      <w:r>
        <w:t xml:space="preserve"> </w:t>
      </w:r>
      <w:r>
        <w:t xml:space="preserve">chapter 8. The validation of the method then indirectly indicates</w:t>
      </w:r>
      <w:r>
        <w:t xml:space="preserve"> </w:t>
      </w:r>
      <w:r>
        <w:t xml:space="preserve">whether the hypothesis is valid, which in turn tells whether the</w:t>
      </w:r>
      <w:r>
        <w:t xml:space="preserve"> </w:t>
      </w:r>
      <w:r>
        <w:t xml:space="preserve">application of numerical taxonomy in urban morphology is a viable</w:t>
      </w:r>
      <w:r>
        <w:t xml:space="preserve"> </w:t>
      </w:r>
      <w:r>
        <w:t xml:space="preserve">direction of research.</w:t>
      </w:r>
    </w:p>
    <w:bookmarkEnd w:id="21"/>
    <w:bookmarkStart w:id="24" w:name="research-questions"/>
    <w:p>
      <w:pPr>
        <w:pStyle w:val="Heading3"/>
      </w:pPr>
      <w:r>
        <w:t xml:space="preserve">Research questions</w:t>
      </w:r>
    </w:p>
    <w:p>
      <w:pPr>
        <w:pStyle w:val="FirstParagraph"/>
      </w:pPr>
      <w:r>
        <w:t xml:space="preserve">The process of verification of the hypothesis needs to provide an</w:t>
      </w:r>
      <w:r>
        <w:t xml:space="preserve"> </w:t>
      </w:r>
      <w:r>
        <w:t xml:space="preserve">answer to the main research question and a series of subsequent</w:t>
      </w:r>
      <w:r>
        <w:t xml:space="preserve"> </w:t>
      </w:r>
      <w:r>
        <w:t xml:space="preserve">supplementary research questions.</w:t>
      </w:r>
    </w:p>
    <w:bookmarkStart w:id="22" w:name="main-research-question"/>
    <w:p>
      <w:pPr>
        <w:pStyle w:val="Heading4"/>
      </w:pPr>
      <w:r>
        <w:t xml:space="preserve">Main research question</w:t>
      </w:r>
    </w:p>
    <w:p>
      <w:pPr>
        <w:pStyle w:val="FirstParagraph"/>
      </w:pPr>
      <w:r>
        <w:t xml:space="preserve">The main research question (RQ) focuses on the operationalisation of</w:t>
      </w:r>
      <w:r>
        <w:t xml:space="preserve"> </w:t>
      </w:r>
      <w:r>
        <w:t xml:space="preserve">numerical taxonomy in the context of urban morphology:</w:t>
      </w:r>
    </w:p>
    <w:p>
      <w:pPr>
        <w:pStyle w:val="BlockText"/>
      </w:pPr>
      <w:r>
        <w:t xml:space="preserve">RQ: How to adapt methods of numerical taxonomy to study of urban form?</w:t>
      </w:r>
    </w:p>
    <w:p>
      <w:pPr>
        <w:pStyle w:val="FirstParagraph"/>
      </w:pPr>
      <w:r>
        <w:t xml:space="preserve">Answering the question gives us enough ground to understand whether</w:t>
      </w:r>
      <w:r>
        <w:t xml:space="preserve"> </w:t>
      </w:r>
      <w:r>
        <w:t xml:space="preserve">such adaptation provides meaningful information for further analysis of</w:t>
      </w:r>
      <w:r>
        <w:t xml:space="preserve"> </w:t>
      </w:r>
      <w:r>
        <w:t xml:space="preserve">the built environment. The task itself could then be subdivided into</w:t>
      </w:r>
      <w:r>
        <w:t xml:space="preserve"> </w:t>
      </w:r>
      <w:r>
        <w:t xml:space="preserve">four supplementary research questions, which together outline the</w:t>
      </w:r>
      <w:r>
        <w:t xml:space="preserve"> </w:t>
      </w:r>
      <w:r>
        <w:t xml:space="preserve">research proposal, eventually answering the RQ.</w:t>
      </w:r>
    </w:p>
    <w:bookmarkEnd w:id="22"/>
    <w:bookmarkStart w:id="23" w:name="supplementary-research-questions"/>
    <w:p>
      <w:pPr>
        <w:pStyle w:val="Heading4"/>
      </w:pPr>
      <w:r>
        <w:t xml:space="preserve">Supplementary research questions</w:t>
      </w:r>
    </w:p>
    <w:p>
      <w:pPr>
        <w:pStyle w:val="FirstParagraph"/>
      </w:pPr>
      <w:r>
        <w:t xml:space="preserve">All four supplementary research questions (SRQ) focus on the</w:t>
      </w:r>
      <w:r>
        <w:t xml:space="preserve"> </w:t>
      </w:r>
      <w:r>
        <w:t xml:space="preserve">operationalisation of numerical taxonomy as a method based on urban</w:t>
      </w:r>
      <w:r>
        <w:t xml:space="preserve"> </w:t>
      </w:r>
      <w:r>
        <w:t xml:space="preserve">morphometrics.</w:t>
      </w:r>
    </w:p>
    <w:p>
      <w:pPr>
        <w:pStyle w:val="BodyText"/>
      </w:pPr>
      <w:r>
        <w:t xml:space="preserve">The first question focus on the identification of features which at the</w:t>
      </w:r>
      <w:r>
        <w:t xml:space="preserve"> </w:t>
      </w:r>
      <w:r>
        <w:t xml:space="preserve">same time form urban fabric and could be studied using morphometric</w:t>
      </w:r>
      <w:r>
        <w:t xml:space="preserve"> </w:t>
      </w:r>
      <w:r>
        <w:t xml:space="preserve">methods, and the connections between them:</w:t>
      </w:r>
    </w:p>
    <w:p>
      <w:pPr>
        <w:pStyle w:val="BlockText"/>
      </w:pPr>
      <w:r>
        <w:t xml:space="preserve">SRQ1: What are the fundamental morphometric elements and how to model</w:t>
      </w:r>
      <w:r>
        <w:t xml:space="preserve"> </w:t>
      </w:r>
      <w:r>
        <w:t xml:space="preserve">their relationship?</w:t>
      </w:r>
    </w:p>
    <w:p>
      <w:pPr>
        <w:pStyle w:val="FirstParagraph"/>
      </w:pPr>
      <w:r>
        <w:t xml:space="preserve">Chapter 6 is dedicated to answering the question.</w:t>
      </w:r>
    </w:p>
    <w:p>
      <w:pPr>
        <w:pStyle w:val="BodyText"/>
      </w:pPr>
      <w:r>
        <w:t xml:space="preserve">The second question builds on the previous and fills the gap identified</w:t>
      </w:r>
      <w:r>
        <w:t xml:space="preserve"> </w:t>
      </w:r>
      <w:r>
        <w:t xml:space="preserve">in chapter 3. The question of OTU is critical as it directly affects</w:t>
      </w:r>
      <w:r>
        <w:t xml:space="preserve"> </w:t>
      </w:r>
      <w:r>
        <w:t xml:space="preserve">the very nature of the taxonomy. The question itself seeks an answer to</w:t>
      </w:r>
      <w:r>
        <w:t xml:space="preserve"> </w:t>
      </w:r>
      <w:r>
        <w:t xml:space="preserve">both theoretical definition of the fundamental unit of urban form and</w:t>
      </w:r>
      <w:r>
        <w:t xml:space="preserve"> </w:t>
      </w:r>
      <w:r>
        <w:t xml:space="preserve">the technical aspects of its delineation:</w:t>
      </w:r>
    </w:p>
    <w:p>
      <w:pPr>
        <w:pStyle w:val="BlockText"/>
      </w:pPr>
      <w:r>
        <w:t xml:space="preserve">SRQ2: What is the optimal Operational Taxonomic Unit of urban form</w:t>
      </w:r>
      <w:r>
        <w:t xml:space="preserve"> </w:t>
      </w:r>
      <w:r>
        <w:t xml:space="preserve">and how to identify it in the continuous urban fabric?</w:t>
      </w:r>
    </w:p>
    <w:p>
      <w:pPr>
        <w:pStyle w:val="FirstParagraph"/>
      </w:pPr>
      <w:r>
        <w:t xml:space="preserve">Since an OTU is the result of a population delineation (see</w:t>
      </w:r>
      <w:r>
        <w:t xml:space="preserve"> </w:t>
      </w:r>
      <w:r>
        <w:rPr>
          <w:iCs/>
          <w:i/>
        </w:rPr>
        <w:t xml:space="preserve">mixture</w:t>
      </w:r>
      <w:r>
        <w:rPr>
          <w:iCs/>
          <w:i/>
        </w:rPr>
        <w:t xml:space="preserve"> </w:t>
      </w:r>
      <w:r>
        <w:rPr>
          <w:iCs/>
          <w:i/>
        </w:rPr>
        <w:t xml:space="preserve">problem</w:t>
      </w:r>
      <w:r>
        <w:t xml:space="preserve"> </w:t>
      </w:r>
      <w:r>
        <w:t xml:space="preserve">in section 3.1.2.3), it is necessarily an aggregation of</w:t>
      </w:r>
      <w:r>
        <w:t xml:space="preserve"> </w:t>
      </w:r>
      <w:r>
        <w:t xml:space="preserve">fundamental morphometric elements. The overview of aggregation models</w:t>
      </w:r>
      <w:r>
        <w:t xml:space="preserve"> </w:t>
      </w:r>
      <w:r>
        <w:t xml:space="preserve">is available in chapter 6, together with a theoretical discussion and</w:t>
      </w:r>
      <w:r>
        <w:t xml:space="preserve"> </w:t>
      </w:r>
      <w:r>
        <w:t xml:space="preserve">definition of OTU for this study. The delineation part is the content</w:t>
      </w:r>
      <w:r>
        <w:t xml:space="preserve"> </w:t>
      </w:r>
      <w:r>
        <w:t xml:space="preserve">of chapter 7.</w:t>
      </w:r>
    </w:p>
    <w:p>
      <w:pPr>
        <w:pStyle w:val="BodyText"/>
      </w:pPr>
      <w:r>
        <w:t xml:space="preserve">Morphometric assessment of any kind is based on morphometric</w:t>
      </w:r>
      <w:r>
        <w:t xml:space="preserve"> </w:t>
      </w:r>
      <w:r>
        <w:t xml:space="preserve">characters, i.e. measurable aspects of elements used within the study.</w:t>
      </w:r>
      <w:r>
        <w:t xml:space="preserve"> </w:t>
      </w:r>
      <w:r>
        <w:t xml:space="preserve">Their selection and implementation are the key drivers influencing the</w:t>
      </w:r>
      <w:r>
        <w:t xml:space="preserve"> </w:t>
      </w:r>
      <w:r>
        <w:t xml:space="preserve">results of the analysis; hence it is necessary to give them enough</w:t>
      </w:r>
      <w:r>
        <w:t xml:space="preserve"> </w:t>
      </w:r>
      <w:r>
        <w:t xml:space="preserve">attention and dedicate one SRQ to the topic:</w:t>
      </w:r>
    </w:p>
    <w:p>
      <w:pPr>
        <w:pStyle w:val="BlockText"/>
      </w:pPr>
      <w:r>
        <w:t xml:space="preserve">SRQ3: What are the taxonomic characters describing urban form?</w:t>
      </w:r>
    </w:p>
    <w:p>
      <w:pPr>
        <w:pStyle w:val="FirstParagraph"/>
      </w:pPr>
      <w:r>
        <w:t xml:space="preserve">The first part of chapter 7 aims to provide answers, building on the</w:t>
      </w:r>
      <w:r>
        <w:t xml:space="preserve"> </w:t>
      </w:r>
      <w:r>
        <w:t xml:space="preserve">database collected in chapter 4.</w:t>
      </w:r>
    </w:p>
    <w:p>
      <w:pPr>
        <w:pStyle w:val="BodyText"/>
      </w:pPr>
      <w:r>
        <w:t xml:space="preserve">The final SRQ focuses on the final aspect of the creation of numerical</w:t>
      </w:r>
      <w:r>
        <w:t xml:space="preserve"> </w:t>
      </w:r>
      <w:r>
        <w:t xml:space="preserve">taxonomy, the quantification of similarity of OTUs:</w:t>
      </w:r>
    </w:p>
    <w:p>
      <w:pPr>
        <w:pStyle w:val="BlockText"/>
      </w:pPr>
      <w:r>
        <w:t xml:space="preserve">SRQ4: How to determine the taxonomic relationship between OTUs to</w:t>
      </w:r>
      <w:r>
        <w:t xml:space="preserve"> </w:t>
      </w:r>
      <w:r>
        <w:t xml:space="preserve">derive taxa of urban form?</w:t>
      </w:r>
    </w:p>
    <w:p>
      <w:pPr>
        <w:pStyle w:val="FirstParagraph"/>
      </w:pPr>
      <w:r>
        <w:t xml:space="preserve">The method of creation of numerical taxonomy in the context of urban</w:t>
      </w:r>
      <w:r>
        <w:t xml:space="preserve"> </w:t>
      </w:r>
      <w:r>
        <w:t xml:space="preserve">form and related answers to the last question is part of chapter 8.</w:t>
      </w:r>
    </w:p>
    <w:bookmarkEnd w:id="23"/>
    <w:bookmarkEnd w:id="24"/>
    <w:bookmarkEnd w:id="25"/>
    <w:bookmarkStart w:id="27" w:name="Xd5572edbd3167da8048f9dd90d906755f9d1321"/>
    <w:p>
      <w:pPr>
        <w:pStyle w:val="Heading2"/>
      </w:pPr>
      <w:r>
        <w:t xml:space="preserve">momepy: Urban Morphology Measuring Toolkit</w:t>
      </w:r>
    </w:p>
    <w:p>
      <w:pPr>
        <w:pStyle w:val="BlockText"/>
      </w:pPr>
      <w:r>
        <w:rPr>
          <w:iCs/>
          <w:i/>
        </w:rPr>
        <w:t xml:space="preserve">The content of this section was partially published in</w:t>
      </w:r>
      <w:r>
        <w:rPr>
          <w:iCs/>
          <w:i/>
        </w:rPr>
        <w:t xml:space="preserve"> </w:t>
      </w:r>
      <w:r>
        <w:rPr>
          <w:iCs/>
          <w:i/>
        </w:rPr>
        <w:t xml:space="preserve">@fleischmann2019a.</w:t>
      </w:r>
    </w:p>
    <w:p>
      <w:pPr>
        <w:pStyle w:val="FirstParagraph"/>
      </w:pPr>
      <w:r>
        <w:t xml:space="preserve">Urban morphology is based on the analysis of space, traditionally</w:t>
      </w:r>
      <w:r>
        <w:t xml:space="preserve"> </w:t>
      </w:r>
      <w:r>
        <w:t xml:space="preserve">mostly visual and qualitative [@dibble2015]; its objects are the</w:t>
      </w:r>
      <w:r>
        <w:t xml:space="preserve"> </w:t>
      </w:r>
      <w:r>
        <w:t xml:space="preserve">fundamental elements of urban form (building, plot, street)</w:t>
      </w:r>
      <w:r>
        <w:t xml:space="preserve"> </w:t>
      </w:r>
      <w:r>
        <w:t xml:space="preserve">[@moudon1997] as well as a range of analytical constructs such as</w:t>
      </w:r>
      <w:r>
        <w:t xml:space="preserve"> </w:t>
      </w:r>
      <w:r>
        <w:t xml:space="preserve">axial maps [@ariza-villaverde2013] or proximity bands</w:t>
      </w:r>
      <w:r>
        <w:t xml:space="preserve"> </w:t>
      </w:r>
      <w:r>
        <w:t xml:space="preserve">[@araldi2019]. The increased availability of morphological data and</w:t>
      </w:r>
      <w:r>
        <w:t xml:space="preserve"> </w:t>
      </w:r>
      <w:r>
        <w:t xml:space="preserve">computational power have led in time to more emphasis on quantitative</w:t>
      </w:r>
      <w:r>
        <w:t xml:space="preserve"> </w:t>
      </w:r>
      <w:r>
        <w:t xml:space="preserve">forms of analysis, and the emergence of urban morphometrics</w:t>
      </w:r>
      <w:r>
        <w:t xml:space="preserve"> </w:t>
      </w:r>
      <w:r>
        <w:t xml:space="preserve">[@dibble2017]. Since morphometric analysis is addressed both</w:t>
      </w:r>
      <w:r>
        <w:t xml:space="preserve"> </w:t>
      </w:r>
      <w:r>
        <w:t xml:space="preserve">in-depth and at large scale, it is grounded on the intensive use of GIS</w:t>
      </w:r>
      <w:r>
        <w:t xml:space="preserve"> </w:t>
      </w:r>
      <w:r>
        <w:t xml:space="preserve">software (proprietary ArcGIS, MapInfo, open-source QGIS) either through</w:t>
      </w:r>
      <w:r>
        <w:t xml:space="preserve"> </w:t>
      </w:r>
      <w:r>
        <w:t xml:space="preserve">built-in processing tools or specific plugins like Urban Network</w:t>
      </w:r>
      <w:r>
        <w:t xml:space="preserve"> </w:t>
      </w:r>
      <w:r>
        <w:t xml:space="preserve">Analysis [@sevtsuk2012] or Place Syntax Tool [@stahle2005].</w:t>
      </w:r>
      <w:r>
        <w:t xml:space="preserve"> </w:t>
      </w:r>
      <w:r>
        <w:t xml:space="preserve">However, essential functions to conduct measurements of specific urban</w:t>
      </w:r>
      <w:r>
        <w:t xml:space="preserve"> </w:t>
      </w:r>
      <w:r>
        <w:t xml:space="preserve">morphometric characters or tools to generate required geometry as axial</w:t>
      </w:r>
      <w:r>
        <w:t xml:space="preserve"> </w:t>
      </w:r>
      <w:r>
        <w:t xml:space="preserve">maps or proximity bands are not always available: current plugins offer</w:t>
      </w:r>
      <w:r>
        <w:t xml:space="preserve"> </w:t>
      </w:r>
      <w:r>
        <w:t xml:space="preserve">only a limited number of functionalities as they are mainly application</w:t>
      </w:r>
      <w:r>
        <w:t xml:space="preserve"> </w:t>
      </w:r>
      <w:r>
        <w:t xml:space="preserve">or case-specific.</w:t>
      </w:r>
    </w:p>
    <w:p>
      <w:pPr>
        <w:pStyle w:val="BodyText"/>
      </w:pPr>
      <w:r>
        <w:t xml:space="preserve">This thesis is hereby proposing momepy, a Python toolkit which aims to</w:t>
      </w:r>
      <w:r>
        <w:t xml:space="preserve"> </w:t>
      </w:r>
      <w:r>
        <w:t xml:space="preserve">overcome such limitations by enabling a systematic in-depth analysis of</w:t>
      </w:r>
      <w:r>
        <w:t xml:space="preserve"> </w:t>
      </w:r>
      <w:r>
        <w:t xml:space="preserve">urban form, to comprehensively include a wide range of measurable</w:t>
      </w:r>
      <w:r>
        <w:t xml:space="preserve"> </w:t>
      </w:r>
      <w:r>
        <w:t xml:space="preserve">characters, with a prospect of expanding future development due to its</w:t>
      </w:r>
      <w:r>
        <w:t xml:space="preserve"> </w:t>
      </w:r>
      <w:r>
        <w:t xml:space="preserve">open-source nature and independence on proprietary software or</w:t>
      </w:r>
      <w:r>
        <w:t xml:space="preserve"> </w:t>
      </w:r>
      <w:r>
        <w:t xml:space="preserve">operating systems. The development of momepy is timely, as the role of</w:t>
      </w:r>
      <w:r>
        <w:t xml:space="preserve"> </w:t>
      </w:r>
      <w:r>
        <w:t xml:space="preserve">measurable characters is vital to recognise form-based patterns and</w:t>
      </w:r>
      <w:r>
        <w:t xml:space="preserve"> </w:t>
      </w:r>
      <w:r>
        <w:t xml:space="preserve">establish descriptive and analytical frameworks of human settlements,</w:t>
      </w:r>
      <w:r>
        <w:t xml:space="preserve"> </w:t>
      </w:r>
      <w:r>
        <w:t xml:space="preserve">in the</w:t>
      </w:r>
      <w:r>
        <w:t xml:space="preserve"> </w:t>
      </w:r>
      <w:r>
        <w:t xml:space="preserve">“</w:t>
      </w:r>
      <w:r>
        <w:t xml:space="preserve">age of urbanisation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Momepy holds all morphometric algorithms used within this thesis (and</w:t>
      </w:r>
      <w:r>
        <w:t xml:space="preserve"> </w:t>
      </w:r>
      <w:r>
        <w:t xml:space="preserve">some more) to simplify the adoption of urban morphometrics and allow</w:t>
      </w:r>
      <w:r>
        <w:t xml:space="preserve"> </w:t>
      </w:r>
      <w:r>
        <w:t xml:space="preserve">easy reproducibility of the whole work presented in this study.</w:t>
      </w:r>
      <w:r>
        <w:t xml:space="preserve"> </w:t>
      </w:r>
      <w:r>
        <w:t xml:space="preserve">Furthermore, momepy is designed to be more flexible than other toolkits</w:t>
      </w:r>
      <w:r>
        <w:t xml:space="preserve"> </w:t>
      </w:r>
      <w:r>
        <w:t xml:space="preserve">as its functions are generally not restricted to specific morphological</w:t>
      </w:r>
      <w:r>
        <w:t xml:space="preserve"> </w:t>
      </w:r>
      <w:r>
        <w:t xml:space="preserve">elements but to geometry types only and as such, can be used in various</w:t>
      </w:r>
      <w:r>
        <w:t xml:space="preserve"> </w:t>
      </w:r>
      <w:r>
        <w:t xml:space="preserve">analytical models.</w:t>
      </w:r>
    </w:p>
    <w:p>
      <w:pPr>
        <w:pStyle w:val="BodyText"/>
      </w:pPr>
      <w:r>
        <w:t xml:space="preserve">The six core modules of momepy represent six categories of urban</w:t>
      </w:r>
      <w:r>
        <w:t xml:space="preserve"> </w:t>
      </w:r>
      <w:r>
        <w:t xml:space="preserve">morphometric characters:</w:t>
      </w:r>
      <w:r>
        <w:t xml:space="preserve"> </w:t>
      </w:r>
      <w:r>
        <w:rPr>
          <w:rStyle w:val="VerbatimChar"/>
        </w:rPr>
        <w:t xml:space="preserve">dimension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, spatial</w:t>
      </w:r>
      <w:r>
        <w:t xml:space="preserve"> </w:t>
      </w:r>
      <w:r>
        <w:rPr>
          <w:rStyle w:val="VerbatimChar"/>
        </w:rPr>
        <w:t xml:space="preserve">distribution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intensity</w:t>
      </w:r>
      <w:r>
        <w:t xml:space="preserve">, connectivity (</w:t>
      </w:r>
      <w:r>
        <w:rPr>
          <w:rStyle w:val="VerbatimChar"/>
        </w:rPr>
        <w:t xml:space="preserve">graph</w:t>
      </w:r>
      <w:r>
        <w:t xml:space="preserve"> </w:t>
      </w:r>
      <w:r>
        <w:t xml:space="preserve">module), and</w:t>
      </w:r>
      <w:r>
        <w:t xml:space="preserve"> </w:t>
      </w:r>
      <w:r>
        <w:rPr>
          <w:rStyle w:val="VerbatimChar"/>
        </w:rPr>
        <w:t xml:space="preserve">diversity</w:t>
      </w:r>
      <w:r>
        <w:t xml:space="preserve"> </w:t>
      </w:r>
      <w:r>
        <w:t xml:space="preserve">identified</w:t>
      </w:r>
      <w:r>
        <w:t xml:space="preserve"> </w:t>
      </w:r>
      <w:r>
        <w:t xml:space="preserve">in chapter 4. These six modules together provide a wide range of</w:t>
      </w:r>
      <w:r>
        <w:t xml:space="preserve"> </w:t>
      </w:r>
      <w:r>
        <w:t xml:space="preserve">algorithms measuring different aspects of urban form and are able to</w:t>
      </w:r>
      <w:r>
        <w:t xml:space="preserve"> </w:t>
      </w:r>
      <w:r>
        <w:t xml:space="preserve">describe its complexity with a significant degree of precision. Each of</w:t>
      </w:r>
      <w:r>
        <w:t xml:space="preserve"> </w:t>
      </w:r>
      <w:r>
        <w:t xml:space="preserve">the characters tested or used in chapters 6 and 7 are included in the</w:t>
      </w:r>
      <w:r>
        <w:t xml:space="preserve"> </w:t>
      </w:r>
      <w:r>
        <w:t xml:space="preserve">respective module. Additional modules help with the generation of</w:t>
      </w:r>
      <w:r>
        <w:t xml:space="preserve"> </w:t>
      </w:r>
      <w:r>
        <w:t xml:space="preserve">necessary morphometric elements, preprocessing of input data and other</w:t>
      </w:r>
      <w:r>
        <w:t xml:space="preserve"> </w:t>
      </w:r>
      <w:r>
        <w:t xml:space="preserve">utilities.</w:t>
      </w:r>
    </w:p>
    <w:p>
      <w:pPr>
        <w:pStyle w:val="BodyText"/>
      </w:pPr>
      <w:r>
        <w:t xml:space="preserve">Internally, momepy is built on the GeoPandas Python package</w:t>
      </w:r>
      <w:r>
        <w:t xml:space="preserve"> </w:t>
      </w:r>
      <w:r>
        <w:t xml:space="preserve">[@kelsey_jordahl_2020_3946761], using its GeoSeries and GeoDataFrame</w:t>
      </w:r>
      <w:r>
        <w:t xml:space="preserve"> </w:t>
      </w:r>
      <w:r>
        <w:t xml:space="preserve">objects to store and handle large amounts of geospatial information.</w:t>
      </w:r>
      <w:r>
        <w:t xml:space="preserve"> </w:t>
      </w:r>
      <w:r>
        <w:t xml:space="preserve">Under the hood uses PySAL [@doi:10.1080/17421772.2019.1593495;</w:t>
      </w:r>
      <w:r>
        <w:t xml:space="preserve"> </w:t>
      </w:r>
      <w:r>
        <w:t xml:space="preserve">@rey2007], mostly taking care of spatial weights matrices capturing</w:t>
      </w:r>
      <w:r>
        <w:t xml:space="preserve"> </w:t>
      </w:r>
      <w:r>
        <w:t xml:space="preserve">the adjacency of elements of urban form. The graph module uses the</w:t>
      </w:r>
      <w:r>
        <w:t xml:space="preserve"> </w:t>
      </w:r>
      <w:r>
        <w:t xml:space="preserve">capabilities of networkX [@hagberg2008] for the analysis of urban</w:t>
      </w:r>
      <w:r>
        <w:t xml:space="preserve"> </w:t>
      </w:r>
      <w:r>
        <w:t xml:space="preserve">street networks. Basic Python knowledge is required to use momepy, but</w:t>
      </w:r>
      <w:r>
        <w:t xml:space="preserve"> </w:t>
      </w:r>
      <w:r>
        <w:t xml:space="preserve">exemplar Jupyter notebooks should provide enough information to allow</w:t>
      </w:r>
      <w:r>
        <w:t xml:space="preserve"> </w:t>
      </w:r>
      <w:r>
        <w:t xml:space="preserve">using momepy with a standard GIS knowledge only.</w:t>
      </w:r>
    </w:p>
    <w:p>
      <w:pPr>
        <w:pStyle w:val="BodyText"/>
      </w:pPr>
      <w:r>
        <w:t xml:space="preserve">Version 0.1. of the package was released in November 2019. Current</w:t>
      </w:r>
      <w:r>
        <w:t xml:space="preserve"> </w:t>
      </w:r>
      <w:r>
        <w:t xml:space="preserve">version 0.3 (as of November 2020) was released in July 2020, and the</w:t>
      </w:r>
      <w:r>
        <w:t xml:space="preserve"> </w:t>
      </w:r>
      <w:r>
        <w:t xml:space="preserve">software is being picked up by the research community</w:t>
      </w:r>
      <w:r>
        <w:t xml:space="preserve"> </w:t>
      </w:r>
      <w:r>
        <w:t xml:space="preserve">[@mottelson2020fine]. Thanks to the Journal of Open Source Software,</w:t>
      </w:r>
      <w:r>
        <w:t xml:space="preserve"> </w:t>
      </w:r>
      <w:r>
        <w:t xml:space="preserve">the whole package is now peer-reviewed.</w:t>
      </w:r>
    </w:p>
    <w:p>
      <w:pPr>
        <w:pStyle w:val="BodyText"/>
      </w:pPr>
      <w:r>
        <w:t xml:space="preserve">The reproducibility and replicability of research is a critical asset</w:t>
      </w:r>
      <w:r>
        <w:t xml:space="preserve"> </w:t>
      </w:r>
      <w:r>
        <w:t xml:space="preserve">which should be ever-present, especially in the data-driven studies</w:t>
      </w:r>
      <w:r>
        <w:t xml:space="preserve"> </w:t>
      </w:r>
      <w:r>
        <w:t xml:space="preserve">like this one. Momepy is seen as a fundamental component of the</w:t>
      </w:r>
      <w:r>
        <w:t xml:space="preserve"> </w:t>
      </w:r>
      <w:r>
        <w:t xml:space="preserve">significance of this work as it enables further research and minimises</w:t>
      </w:r>
      <w:r>
        <w:t xml:space="preserve"> </w:t>
      </w:r>
      <w:r>
        <w:t xml:space="preserve">barriers to urban morphometrics.</w:t>
      </w:r>
    </w:p>
    <w:p>
      <w:pPr>
        <w:pStyle w:val="BodyText"/>
      </w:pPr>
      <w:r>
        <w:t xml:space="preserve">The software and its documentation are publicly available on</w:t>
      </w:r>
      <w:r>
        <w:t xml:space="preserve"> </w:t>
      </w:r>
      <w:hyperlink r:id="rId26">
        <w:r>
          <w:rPr>
            <w:rStyle w:val="Hyperlink"/>
          </w:rPr>
          <w:t xml:space="preserve">momepy.org</w:t>
        </w:r>
      </w:hyperlink>
      <w:r>
        <w:t xml:space="preserve">.</w:t>
      </w:r>
    </w:p>
    <w:bookmarkEnd w:id="27"/>
    <w:bookmarkStart w:id="28" w:name="case-studies"/>
    <w:p>
      <w:pPr>
        <w:pStyle w:val="Heading2"/>
      </w:pPr>
      <w:r>
        <w:t xml:space="preserve">Case studies</w:t>
      </w:r>
    </w:p>
    <w:p>
      <w:pPr>
        <w:pStyle w:val="FirstParagraph"/>
      </w:pPr>
      <w:r>
        <w:t xml:space="preserve">The following chapters will present the work done on the three case</w:t>
      </w:r>
      <w:r>
        <w:t xml:space="preserve"> </w:t>
      </w:r>
      <w:r>
        <w:t xml:space="preserve">studies - Prague, CZ, Amsterdam, NL and Zurich, CH.</w:t>
      </w:r>
    </w:p>
    <w:p>
      <w:pPr>
        <w:pStyle w:val="BodyText"/>
      </w:pPr>
      <w:r>
        <w:t xml:space="preserve">The research focus of this work requires morphological richness in its</w:t>
      </w:r>
      <w:r>
        <w:t xml:space="preserve"> </w:t>
      </w:r>
      <w:r>
        <w:t xml:space="preserve">case studies, which should capture various situations and assess the</w:t>
      </w:r>
      <w:r>
        <w:t xml:space="preserve"> </w:t>
      </w:r>
      <w:r>
        <w:t xml:space="preserve">versatility of the proposed method. The second requirement is the</w:t>
      </w:r>
      <w:r>
        <w:t xml:space="preserve"> </w:t>
      </w:r>
      <w:r>
        <w:t xml:space="preserve">availability of data representing selected morphometric elements of</w:t>
      </w:r>
      <w:r>
        <w:t xml:space="preserve"> </w:t>
      </w:r>
      <w:r>
        <w:t xml:space="preserve">inconsistent quality and level of detail. Furthermore, it is</w:t>
      </w:r>
      <w:r>
        <w:t xml:space="preserve"> </w:t>
      </w:r>
      <w:r>
        <w:t xml:space="preserve">advantageous if the researcher knows the place or has the ability to do</w:t>
      </w:r>
      <w:r>
        <w:t xml:space="preserve"> </w:t>
      </w:r>
      <w:r>
        <w:t xml:space="preserve">a study visit to verify findings and interpretation on the ground.</w:t>
      </w:r>
    </w:p>
    <w:p>
      <w:pPr>
        <w:pStyle w:val="BodyText"/>
      </w:pPr>
      <w:r>
        <w:t xml:space="preserve">The core case study used throughout the following chapters is Prague.</w:t>
      </w:r>
      <w:r>
        <w:t xml:space="preserve"> </w:t>
      </w:r>
      <w:r>
        <w:t xml:space="preserve">Prague was selected as a case for its morphological richness of</w:t>
      </w:r>
      <w:r>
        <w:t xml:space="preserve"> </w:t>
      </w:r>
      <w:r>
        <w:t xml:space="preserve">multiple historical layers. It was only mildly affected by bombing</w:t>
      </w:r>
      <w:r>
        <w:t xml:space="preserve"> </w:t>
      </w:r>
      <w:r>
        <w:t xml:space="preserve">during the WW2, leaving the large part of the medieval core and other</w:t>
      </w:r>
      <w:r>
        <w:t xml:space="preserve"> </w:t>
      </w:r>
      <w:r>
        <w:t xml:space="preserve">historical neighbourhoods intact. Furthermore, during the era of</w:t>
      </w:r>
      <w:r>
        <w:t xml:space="preserve"> </w:t>
      </w:r>
      <w:r>
        <w:t xml:space="preserve">communism between 1948 and 1989, the city built its modernist belt,</w:t>
      </w:r>
      <w:r>
        <w:t xml:space="preserve"> </w:t>
      </w:r>
      <w:r>
        <w:t xml:space="preserve">offering, together with the other areas, wide scope of urban patterns</w:t>
      </w:r>
      <w:r>
        <w:t xml:space="preserve"> </w:t>
      </w:r>
      <w:r>
        <w:t xml:space="preserve">within a relatively compact extent. The study area is limited by the</w:t>
      </w:r>
      <w:r>
        <w:t xml:space="preserve"> </w:t>
      </w:r>
      <w:r>
        <w:t xml:space="preserve">administrative boundary of the city (figure ), which still extends the</w:t>
      </w:r>
      <w:r>
        <w:t xml:space="preserve"> </w:t>
      </w:r>
      <w:r>
        <w:t xml:space="preserve">built-up area of the city by a large margin. That ensures the</w:t>
      </w:r>
      <w:r>
        <w:t xml:space="preserve"> </w:t>
      </w:r>
      <w:r>
        <w:t xml:space="preserve">minimisation of the edge effect [@gil2016] which could otherwise</w:t>
      </w:r>
      <w:r>
        <w:t xml:space="preserve"> </w:t>
      </w:r>
      <w:r>
        <w:t xml:space="preserve">adversely affect morphometric values. Prague’s Institute provided the</w:t>
      </w:r>
      <w:r>
        <w:t xml:space="preserve"> </w:t>
      </w:r>
      <w:r>
        <w:t xml:space="preserve">data used within this study for Planning and Development</w:t>
      </w:r>
      <w:r>
        <w:t xml:space="preserve"> </w:t>
      </w:r>
      <w:r>
        <w:t xml:space="preserve">(www.geoportalpraha.cz) and further preprocessed using bespoke</w:t>
      </w:r>
      <w:r>
        <w:t xml:space="preserve"> </w:t>
      </w:r>
      <w:r>
        <w:t xml:space="preserve">algorithms.</w:t>
      </w:r>
    </w:p>
    <w:p>
      <w:pPr>
        <w:pStyle w:val="BodyText"/>
      </w:pPr>
    </w:p>
    <w:p>
      <w:pPr>
        <w:pStyle w:val="BodyText"/>
      </w:pPr>
      <w:r>
        <w:t xml:space="preserve">Prague case study area, which matches the administrative boundaries.</w:t>
      </w:r>
      <w:r>
        <w:t xml:space="preserve"> </w:t>
      </w:r>
      <w:r>
        <w:t xml:space="preserve">Data source © IPR Praha, CC BY-SA 4.0</w:t>
      </w:r>
    </w:p>
    <w:p>
      <w:pPr>
        <w:pStyle w:val="BodyText"/>
      </w:pPr>
      <w:r>
        <w:t xml:space="preserve">The second case study to which Prague will be compared in chapter 8 is</w:t>
      </w:r>
      <w:r>
        <w:t xml:space="preserve"> </w:t>
      </w:r>
      <w:r>
        <w:t xml:space="preserve">Amsterdam. Both cities share some of the characteristics as both have</w:t>
      </w:r>
      <w:r>
        <w:t xml:space="preserve"> </w:t>
      </w:r>
      <w:r>
        <w:t xml:space="preserve">(relatively) preserved medieval cores and a range of patterns of</w:t>
      </w:r>
      <w:r>
        <w:t xml:space="preserve"> </w:t>
      </w:r>
      <w:r>
        <w:t xml:space="preserve">development spanning through historical periods. However, Amsterdam’s</w:t>
      </w:r>
      <w:r>
        <w:t xml:space="preserve"> </w:t>
      </w:r>
      <w:r>
        <w:t xml:space="preserve">planning context is very different. Prague is historically mercantile</w:t>
      </w:r>
      <w:r>
        <w:t xml:space="preserve"> </w:t>
      </w:r>
      <w:r>
        <w:t xml:space="preserve">city on the river, which was never fully exploited by industry. On the</w:t>
      </w:r>
      <w:r>
        <w:t xml:space="preserve"> </w:t>
      </w:r>
      <w:r>
        <w:t xml:space="preserve">other hand, Amsterdam is a port city with a high presence of</w:t>
      </w:r>
      <w:r>
        <w:t xml:space="preserve"> </w:t>
      </w:r>
      <w:r>
        <w:t xml:space="preserve">port-related industry. Its historical centre is interlaced with</w:t>
      </w:r>
      <w:r>
        <w:t xml:space="preserve"> </w:t>
      </w:r>
      <w:r>
        <w:t xml:space="preserve">artificial canals bringing different spatial order. Furthermore, the</w:t>
      </w:r>
      <w:r>
        <w:t xml:space="preserve"> </w:t>
      </w:r>
      <w:r>
        <w:t xml:space="preserve">development of the second half of the 20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century and the beginning</w:t>
      </w:r>
      <w:r>
        <w:t xml:space="preserve"> </w:t>
      </w:r>
      <w:r>
        <w:t xml:space="preserve">of 21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followed different planning paradigms that the one in Prague.</w:t>
      </w:r>
      <w:r>
        <w:t xml:space="preserve"> </w:t>
      </w:r>
      <w:r>
        <w:t xml:space="preserve">The study area could not be limited to the administrative boundary as</w:t>
      </w:r>
      <w:r>
        <w:t xml:space="preserve"> </w:t>
      </w:r>
      <w:r>
        <w:t xml:space="preserve">that does not reflect the morphology of a city. Instead, contiguous</w:t>
      </w:r>
      <w:r>
        <w:t xml:space="preserve"> </w:t>
      </w:r>
      <w:r>
        <w:t xml:space="preserve">built-up land is used to avoid cutting through urban fabric (figure ).</w:t>
      </w:r>
      <w:r>
        <w:t xml:space="preserve"> </w:t>
      </w:r>
      <w:r>
        <w:t xml:space="preserve">The data are obtained from @dukai2020 and Basisregistratie</w:t>
      </w:r>
      <w:r>
        <w:t xml:space="preserve"> </w:t>
      </w:r>
      <w:r>
        <w:t xml:space="preserve">Grootschalige Topografie, BGT (http://data.nlextract.nl/). Road network</w:t>
      </w:r>
      <w:r>
        <w:t xml:space="preserve"> </w:t>
      </w:r>
      <w:r>
        <w:t xml:space="preserve">was further preprocessed to eliminate dual carriageways, roundabouts</w:t>
      </w:r>
      <w:r>
        <w:t xml:space="preserve"> </w:t>
      </w:r>
      <w:r>
        <w:t xml:space="preserve">and similar transport-focused features following the procedure proposed</w:t>
      </w:r>
      <w:r>
        <w:t xml:space="preserve"> </w:t>
      </w:r>
      <w:r>
        <w:t xml:space="preserve">in @krenz2018.</w:t>
      </w:r>
    </w:p>
    <w:p>
      <w:pPr>
        <w:pStyle w:val="BodyText"/>
      </w:pPr>
    </w:p>
    <w:p>
      <w:pPr>
        <w:pStyle w:val="BodyText"/>
      </w:pPr>
      <w:r>
        <w:t xml:space="preserve">Amsterdam case study area, which follows continuous built-up area. Data</w:t>
      </w:r>
      <w:r>
        <w:t xml:space="preserve"> </w:t>
      </w:r>
      <w:r>
        <w:t xml:space="preserve">source © BGT</w:t>
      </w:r>
    </w:p>
    <w:p>
      <w:pPr>
        <w:pStyle w:val="BodyText"/>
      </w:pPr>
      <w:r>
        <w:t xml:space="preserve">For a one specific step requiring cadastral layer, Zurich, CH is used</w:t>
      </w:r>
      <w:r>
        <w:t xml:space="preserve"> </w:t>
      </w:r>
      <w:r>
        <w:t xml:space="preserve">as a case study. The relevant section of chapter 6 has been published</w:t>
      </w:r>
      <w:r>
        <w:t xml:space="preserve"> </w:t>
      </w:r>
      <w:r>
        <w:t xml:space="preserve">as an independent research paper [@fleischmann2020] prior</w:t>
      </w:r>
      <w:r>
        <w:t xml:space="preserve"> </w:t>
      </w:r>
      <w:r>
        <w:t xml:space="preserve">specification of Prague and Amsterdam as case studies for numerical</w:t>
      </w:r>
      <w:r>
        <w:t xml:space="preserve"> </w:t>
      </w:r>
      <w:r>
        <w:t xml:space="preserve">taxonomy as a boundary is used administrative area of Zurich (figure ).</w:t>
      </w:r>
      <w:r>
        <w:t xml:space="preserve"> </w:t>
      </w:r>
      <w:r>
        <w:t xml:space="preserve">Zurich was chosen for its historically characterised and heterogeneous</w:t>
      </w:r>
      <w:r>
        <w:t xml:space="preserve"> </w:t>
      </w:r>
      <w:r>
        <w:t xml:space="preserve">urban fabric as well as for the availability of the</w:t>
      </w:r>
      <w:r>
        <w:t xml:space="preserve"> </w:t>
      </w:r>
      <w:r>
        <w:t xml:space="preserve">“</w:t>
      </w:r>
      <w:r>
        <w:rPr>
          <w:iCs/>
          <w:i/>
        </w:rPr>
        <w:t xml:space="preserve">Amtliche</w:t>
      </w:r>
      <w:r>
        <w:rPr>
          <w:iCs/>
          <w:i/>
        </w:rPr>
        <w:t xml:space="preserve"> </w:t>
      </w:r>
      <w:r>
        <w:rPr>
          <w:iCs/>
          <w:i/>
        </w:rPr>
        <w:t xml:space="preserve">Vermessung</w:t>
      </w:r>
      <w:r>
        <w:t xml:space="preserve">”</w:t>
      </w:r>
      <w:r>
        <w:t xml:space="preserve"> </w:t>
      </w:r>
      <w:r>
        <w:t xml:space="preserve">dataset, a freely-accessible resource containing</w:t>
      </w:r>
      <w:r>
        <w:t xml:space="preserve"> </w:t>
      </w:r>
      <w:r>
        <w:t xml:space="preserve">high-quality information on cadastral plots and building footprints.</w:t>
      </w:r>
    </w:p>
    <w:p>
      <w:pPr>
        <w:pStyle w:val="BodyText"/>
      </w:pPr>
    </w:p>
    <w:p>
      <w:pPr>
        <w:pStyle w:val="BodyText"/>
      </w:pPr>
      <w:r>
        <w:t xml:space="preserve">Zurich case study area, which matches the administrative boundaries.</w:t>
      </w:r>
      <w:r>
        <w:t xml:space="preserve"> </w:t>
      </w:r>
      <w:r>
        <w:t xml:space="preserve">Data source © Kanton Zürich, CC BY-SA 4.0</w:t>
      </w:r>
    </w:p>
    <w:bookmarkEnd w:id="28"/>
    <w:bookmarkStart w:id="29" w:name="outline-of-the-second-part"/>
    <w:p>
      <w:pPr>
        <w:pStyle w:val="Heading2"/>
      </w:pPr>
      <w:r>
        <w:t xml:space="preserve">Outline of the second part</w:t>
      </w:r>
    </w:p>
    <w:p>
      <w:pPr>
        <w:pStyle w:val="FirstParagraph"/>
      </w:pPr>
      <w:r>
        <w:t xml:space="preserve">The second (core) part of the thesis is formed of three chapters (6, 7,</w:t>
      </w:r>
      <w:r>
        <w:t xml:space="preserve"> </w:t>
      </w:r>
      <w:r>
        <w:t xml:space="preserve">8), followed by synthesis.</w:t>
      </w:r>
    </w:p>
    <w:p>
      <w:pPr>
        <w:pStyle w:val="BodyText"/>
      </w:pPr>
      <w:r>
        <w:t xml:space="preserve">Chapter 6 studies morphometric elements of urban form. It provides an</w:t>
      </w:r>
      <w:r>
        <w:t xml:space="preserve"> </w:t>
      </w:r>
      <w:r>
        <w:t xml:space="preserve">overview of fundamental ones and method of their aggregation, both</w:t>
      </w:r>
      <w:r>
        <w:t xml:space="preserve"> </w:t>
      </w:r>
      <w:r>
        <w:t xml:space="preserve">area-based and location-based. It discusses in detail the issue of the</w:t>
      </w:r>
      <w:r>
        <w:t xml:space="preserve"> </w:t>
      </w:r>
      <w:r>
        <w:t xml:space="preserve">smallest spatial unit, leading to the proposal and later test of</w:t>
      </w:r>
      <w:r>
        <w:t xml:space="preserve"> </w:t>
      </w:r>
      <w:r>
        <w:t xml:space="preserve">morphological tessellation, Voronoi-based partitioning of space, as a</w:t>
      </w:r>
      <w:r>
        <w:t xml:space="preserve"> </w:t>
      </w:r>
      <w:r>
        <w:t xml:space="preserve">basic unit</w:t>
      </w:r>
      <w:r>
        <w:t xml:space="preserve"> </w:t>
      </w:r>
      <w:del w:id="1" w:author="unknown">
        <w:r>
          <w:delText xml:space="preserve">instead</w:delText>
        </w:r>
        <w:r>
          <w:delText xml:space="preserve"> </w:delText>
        </w:r>
      </w:del>
      <w:r>
        <w:t xml:space="preserve">of</w:t>
      </w:r>
      <w:r>
        <w:t xml:space="preserve"> </w:t>
      </w:r>
      <w:del w:id="2" w:author="unknown">
        <w:r>
          <w:delText xml:space="preserve">commonly used plot.</w:delText>
        </w:r>
      </w:del>
      <w:ins w:id="1" w:author="unknown">
        <w:r>
          <w:t xml:space="preserve">analysis.</w:t>
        </w:r>
      </w:ins>
      <w:r>
        <w:t xml:space="preserve"> </w:t>
      </w:r>
      <w:r>
        <w:t xml:space="preserve">The</w:t>
      </w:r>
      <w:r>
        <w:t xml:space="preserve"> </w:t>
      </w:r>
      <w:r>
        <w:t xml:space="preserve">topological aggregation capability of tessellation is further tested in</w:t>
      </w:r>
      <w:r>
        <w:t xml:space="preserve"> </w:t>
      </w:r>
      <w:r>
        <w:t xml:space="preserve">comparison to conventionally used methods. Furthermore, chapter 6</w:t>
      </w:r>
      <w:r>
        <w:t xml:space="preserve"> </w:t>
      </w:r>
      <w:r>
        <w:t xml:space="preserve">proposes urban tissue as an operational taxonomic unit for numerical</w:t>
      </w:r>
      <w:r>
        <w:t xml:space="preserve"> </w:t>
      </w:r>
      <w:r>
        <w:t xml:space="preserve">taxonomy and defines a relational framework of urban form, which will</w:t>
      </w:r>
      <w:r>
        <w:t xml:space="preserve"> </w:t>
      </w:r>
      <w:r>
        <w:t xml:space="preserve">be later used for the morphometric characterisation of both main case</w:t>
      </w:r>
      <w:r>
        <w:t xml:space="preserve"> </w:t>
      </w:r>
      <w:r>
        <w:t xml:space="preserve">studies.</w:t>
      </w:r>
    </w:p>
    <w:p>
      <w:pPr>
        <w:pStyle w:val="BodyText"/>
      </w:pPr>
      <w:r>
        <w:t xml:space="preserve">Chapter 7 builds on the proposals and empirical tests presented in the</w:t>
      </w:r>
      <w:r>
        <w:t xml:space="preserve"> </w:t>
      </w:r>
      <w:r>
        <w:t xml:space="preserve">previous chapter and presents a selection of morphometric characters of</w:t>
      </w:r>
      <w:r>
        <w:t xml:space="preserve"> </w:t>
      </w:r>
      <w:r>
        <w:t xml:space="preserve">two kinds - primary and contextual. A complex quantitative description</w:t>
      </w:r>
      <w:r>
        <w:t xml:space="preserve"> </w:t>
      </w:r>
      <w:r>
        <w:t xml:space="preserve">of urban form patterns linked to the level of individual buildings is</w:t>
      </w:r>
      <w:r>
        <w:t xml:space="preserve"> </w:t>
      </w:r>
      <w:r>
        <w:t xml:space="preserve">then used as an input for cluster analysis identifying urban tissue</w:t>
      </w:r>
      <w:r>
        <w:t xml:space="preserve"> </w:t>
      </w:r>
      <w:r>
        <w:t xml:space="preserve">types in the urban fabric in the form of homogenous contiguous clusters.</w:t>
      </w:r>
    </w:p>
    <w:p>
      <w:pPr>
        <w:pStyle w:val="BodyText"/>
      </w:pPr>
      <w:r>
        <w:t xml:space="preserve">Chapter 8, the last core chapter then proposes a method of composition</w:t>
      </w:r>
      <w:r>
        <w:t xml:space="preserve"> </w:t>
      </w:r>
      <w:r>
        <w:t xml:space="preserve">of numerical taxonomy based on urban tissue types identified in chapter</w:t>
      </w:r>
      <w:r>
        <w:t xml:space="preserve"> </w:t>
      </w:r>
      <w:r>
        <w:t xml:space="preserve">7. Furthermore, it extensively validates the whole method using</w:t>
      </w:r>
      <w:r>
        <w:t xml:space="preserve"> </w:t>
      </w:r>
      <w:r>
        <w:t xml:space="preserve">additional data layers (historical origin, land use, municipal</w:t>
      </w:r>
      <w:r>
        <w:t xml:space="preserve"> </w:t>
      </w:r>
      <w:r>
        <w:t xml:space="preserve">typology) and additional case study (Amsterdam). The final part of the</w:t>
      </w:r>
      <w:r>
        <w:t xml:space="preserve"> </w:t>
      </w:r>
      <w:r>
        <w:t xml:space="preserve">chapter assesses extensibility of a taxonomy allowing further expansion</w:t>
      </w:r>
      <w:r>
        <w:t xml:space="preserve"> </w:t>
      </w:r>
      <w:r>
        <w:t xml:space="preserve">of the database, eventually leading to the atlas of urban form.</w:t>
      </w:r>
    </w:p>
    <w:p>
      <w:pPr>
        <w:pStyle w:val="BodyText"/>
      </w:pPr>
      <w:r>
        <w:t xml:space="preserve">The final chapter 9 synthesises the whole research, discusses the</w:t>
      </w:r>
      <w:r>
        <w:t xml:space="preserve"> </w:t>
      </w:r>
      <w:r>
        <w:t xml:space="preserve">implications, limits and potential application of the proposed method,</w:t>
      </w:r>
      <w:r>
        <w:t xml:space="preserve"> </w:t>
      </w:r>
      <w:r>
        <w:t xml:space="preserve">outlines potential further research and concludes the thesis.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cs.momep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cs.momep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2021-04-06T16:51:24Z</dcterms:created>
  <dcterms:modified xsi:type="dcterms:W3CDTF">2021-04-06T16:51:24Z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