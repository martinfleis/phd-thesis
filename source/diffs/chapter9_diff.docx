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synthesis"/>
    <w:p>
      <w:pPr>
        <w:pStyle w:val="Heading1"/>
      </w:pPr>
      <w:r>
        <w:t xml:space="preserve">Synthesis</w:t>
      </w:r>
    </w:p>
    <w:p>
      <w:pPr>
        <w:pStyle w:val="FirstParagraph"/>
      </w:pPr>
      <w:r>
        <w:t xml:space="preserve">Where chapter 1 introduced the issue of classification of urban form,</w:t>
      </w:r>
      <w:r>
        <w:t xml:space="preserve"> </w:t>
      </w:r>
      <w:r>
        <w:t xml:space="preserve">chapters 2, 3, and 4 provided background knowledge allowing formulation</w:t>
      </w:r>
      <w:r>
        <w:t xml:space="preserve"> </w:t>
      </w:r>
      <w:r>
        <w:t xml:space="preserve">of hypothesis and research questions in chapter 5 to be answered in</w:t>
      </w:r>
      <w:r>
        <w:t xml:space="preserve"> </w:t>
      </w:r>
      <w:r>
        <w:t xml:space="preserve">chapters 6, 7, and 8, the final chapter aims to put the whole research</w:t>
      </w:r>
      <w:r>
        <w:t xml:space="preserve"> </w:t>
      </w:r>
      <w:r>
        <w:t xml:space="preserve">back into the broader context. Therefore, the following sections</w:t>
      </w:r>
      <w:r>
        <w:t xml:space="preserve"> </w:t>
      </w:r>
      <w:r>
        <w:t xml:space="preserve">provide reflections and discussion of the value of the thesis and its</w:t>
      </w:r>
      <w:r>
        <w:t xml:space="preserve"> </w:t>
      </w:r>
      <w:r>
        <w:t xml:space="preserve">components, their limitations and potential further research.</w:t>
      </w:r>
    </w:p>
    <w:p>
      <w:pPr>
        <w:pStyle w:val="BodyText"/>
      </w:pPr>
      <w:r>
        <w:t xml:space="preserve">The chapter first links the proposals of this thesis to the context</w:t>
      </w:r>
      <w:r>
        <w:t xml:space="preserve"> </w:t>
      </w:r>
      <w:r>
        <w:t xml:space="preserve">described in the background chapters and specific gaps of knowledge and</w:t>
      </w:r>
      <w:r>
        <w:t xml:space="preserve"> </w:t>
      </w:r>
      <w:r>
        <w:t xml:space="preserve">limitation identified there. Then it discusses the relation of</w:t>
      </w:r>
      <w:r>
        <w:t xml:space="preserve"> </w:t>
      </w:r>
      <w:r>
        <w:t xml:space="preserve">presented results to the hypothesis and each of the research questions.</w:t>
      </w:r>
      <w:r>
        <w:t xml:space="preserve"> </w:t>
      </w:r>
      <w:r>
        <w:t xml:space="preserve">Having summarised the research itself, the next section discusses its</w:t>
      </w:r>
      <w:r>
        <w:t xml:space="preserve"> </w:t>
      </w:r>
      <w:r>
        <w:t xml:space="preserve">limitations followed by the proposals for further research.</w:t>
      </w:r>
    </w:p>
    <w:bookmarkStart w:id="24" w:name="reflections-and-discussion"/>
    <w:p>
      <w:pPr>
        <w:pStyle w:val="Heading2"/>
      </w:pPr>
      <w:r>
        <w:t xml:space="preserve">Reflections and discussion</w:t>
      </w:r>
    </w:p>
    <w:p>
      <w:pPr>
        <w:pStyle w:val="FirstParagraph"/>
      </w:pPr>
      <w:r>
        <w:t xml:space="preserve">The background chapter (2, 3, and 4) provided the context of specific</w:t>
      </w:r>
      <w:r>
        <w:t xml:space="preserve"> </w:t>
      </w:r>
      <w:r>
        <w:t xml:space="preserve">aspects of urban morphology to date. It is hence only fair to examine</w:t>
      </w:r>
      <w:r>
        <w:t xml:space="preserve"> </w:t>
      </w:r>
      <w:r>
        <w:t xml:space="preserve">where the method proposed in the core chapter (6, 7, and 8) sits in</w:t>
      </w:r>
      <w:r>
        <w:t xml:space="preserve"> </w:t>
      </w:r>
      <w:r>
        <w:t xml:space="preserve">relation to all three chapters and the key gaps of knowledge they</w:t>
      </w:r>
      <w:r>
        <w:t xml:space="preserve"> </w:t>
      </w:r>
      <w:r>
        <w:t xml:space="preserve">identify.</w:t>
      </w:r>
    </w:p>
    <w:bookmarkStart w:id="20" w:name="classification-of-urban-form"/>
    <w:p>
      <w:pPr>
        <w:pStyle w:val="Heading3"/>
      </w:pPr>
      <w:r>
        <w:t xml:space="preserve">Classification of urban form</w:t>
      </w:r>
    </w:p>
    <w:p>
      <w:pPr>
        <w:pStyle w:val="FirstParagraph"/>
      </w:pPr>
      <w:r>
        <w:t xml:space="preserve">Classification can be done in a multitude of ways, as shown in chapter</w:t>
      </w:r>
      <w:r>
        <w:t xml:space="preserve"> </w:t>
      </w:r>
      <w:r>
        <w:t xml:space="preserve">2. However, a classification which reflects the aim of this thesis</w:t>
      </w:r>
      <w:r>
        <w:t xml:space="preserve"> </w:t>
      </w:r>
      <w:r>
        <w:t xml:space="preserve">should follow seven principles of the</w:t>
      </w:r>
      <w:r>
        <w:t xml:space="preserve"> </w:t>
      </w:r>
      <w:r>
        <w:rPr>
          <w:iCs/>
          <w:i/>
        </w:rPr>
        <w:t xml:space="preserve">Optimal Classification Model</w:t>
      </w:r>
      <w:r>
        <w:t xml:space="preserve"> </w:t>
      </w:r>
      <w:r>
        <w:t xml:space="preserve">(see section 2.1.2 for details). As shown in Table 2.1, none of the</w:t>
      </w:r>
      <w:r>
        <w:t xml:space="preserve"> </w:t>
      </w:r>
      <w:r>
        <w:t xml:space="preserve">existing models presented in the published literature reflects all</w:t>
      </w:r>
      <w:r>
        <w:t xml:space="preserve"> </w:t>
      </w:r>
      <w:r>
        <w:t xml:space="preserve">seven principles. The method proposed in this research attempts to be</w:t>
      </w:r>
      <w:r>
        <w:t xml:space="preserve"> </w:t>
      </w:r>
      <w:r>
        <w:t xml:space="preserve">the first one which does.</w:t>
      </w:r>
    </w:p>
    <w:p>
      <w:pPr>
        <w:pStyle w:val="BodyText"/>
      </w:pPr>
      <w:r>
        <w:t xml:space="preserve">The method, as a combination of cluster analysis delineating urban</w:t>
      </w:r>
      <w:r>
        <w:t xml:space="preserve"> </w:t>
      </w:r>
      <w:r>
        <w:t xml:space="preserve">tissue types and subsequent hierarchical classification deriving a</w:t>
      </w:r>
      <w:r>
        <w:t xml:space="preserve"> </w:t>
      </w:r>
      <w:r>
        <w:t xml:space="preserve">taxonomy, is</w:t>
      </w:r>
      <w:r>
        <w:t xml:space="preserve"> </w:t>
      </w:r>
      <w:r>
        <w:rPr>
          <w:iCs/>
          <w:i/>
        </w:rPr>
        <w:t xml:space="preserve">exhaustive</w:t>
      </w:r>
      <w:r>
        <w:t xml:space="preserve"> </w:t>
      </w:r>
      <w:r>
        <w:t xml:space="preserve">as it covers all</w:t>
      </w:r>
      <w:r>
        <w:t xml:space="preserve"> </w:t>
      </w:r>
      <w:del w:id="1" w:author="unknown">
        <w:r>
          <w:delText xml:space="preserve">elements of urban</w:delText>
        </w:r>
        <w:r>
          <w:delText xml:space="preserve"> </w:delText>
        </w:r>
        <w:r>
          <w:delText xml:space="preserve">form</w:delText>
        </w:r>
      </w:del>
      <w:ins w:id="1" w:author="unknown">
        <w:r>
          <w:t xml:space="preserve">observations within the dataset (i.e. all tessellation cells)</w:t>
        </w:r>
      </w:ins>
      <w:r>
        <w:t xml:space="preserve"> </w:t>
      </w:r>
      <w:r>
        <w:t xml:space="preserve">leaving none unclassified. Furthermore, classification is</w:t>
      </w:r>
      <w:r>
        <w:t xml:space="preserve"> </w:t>
      </w:r>
      <w:r>
        <w:rPr>
          <w:iCs/>
          <w:i/>
        </w:rPr>
        <w:t xml:space="preserve">mutually</w:t>
      </w:r>
      <w:r>
        <w:rPr>
          <w:iCs/>
          <w:i/>
        </w:rPr>
        <w:t xml:space="preserve"> </w:t>
      </w:r>
      <w:r>
        <w:rPr>
          <w:iCs/>
          <w:i/>
        </w:rPr>
        <w:t xml:space="preserve">exclusive</w:t>
      </w:r>
      <w:r>
        <w:t xml:space="preserve"> </w:t>
      </w:r>
      <w:r>
        <w:t xml:space="preserve">- none of the features is member of more than one class at</w:t>
      </w:r>
      <w:r>
        <w:t xml:space="preserve"> </w:t>
      </w:r>
      <w:r>
        <w:t xml:space="preserve">the same time. The method is unsupervised, data-driven, hence purely</w:t>
      </w:r>
      <w:r>
        <w:t xml:space="preserve"> </w:t>
      </w:r>
      <w:r>
        <w:rPr>
          <w:iCs/>
          <w:i/>
        </w:rPr>
        <w:t xml:space="preserve">empirical</w:t>
      </w:r>
      <w:r>
        <w:t xml:space="preserve">. The final structure of the taxonomy is hierarchical,</w:t>
      </w:r>
      <w:r>
        <w:t xml:space="preserve"> </w:t>
      </w:r>
      <w:r>
        <w:t xml:space="preserve">allowing flexible interpretation following different branches, enabling</w:t>
      </w:r>
      <w:r>
        <w:t xml:space="preserve"> </w:t>
      </w:r>
      <w:r>
        <w:t xml:space="preserve">classification of form from 2 to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classes, depending on the</w:t>
      </w:r>
      <w:r>
        <w:t xml:space="preserve"> </w:t>
      </w:r>
      <w:r>
        <w:t xml:space="preserve">requirements of each subsequent study. The data input for cluster</w:t>
      </w:r>
      <w:r>
        <w:t xml:space="preserve"> </w:t>
      </w:r>
      <w:r>
        <w:t xml:space="preserve">analysis has 296 variables, reflecting the spatial distribution of 74</w:t>
      </w:r>
      <w:r>
        <w:t xml:space="preserve"> </w:t>
      </w:r>
      <w:r>
        <w:t xml:space="preserve">primary morphometric characters, based on relational framework of urban</w:t>
      </w:r>
      <w:r>
        <w:t xml:space="preserve"> </w:t>
      </w:r>
      <w:r>
        <w:t xml:space="preserve">form, which indicates that the method can be considered comprehensive.</w:t>
      </w:r>
      <w:r>
        <w:t xml:space="preserve"> </w:t>
      </w:r>
      <w:r>
        <w:t xml:space="preserve">That, in turn, minimises the selection bias and attempts to reflect the</w:t>
      </w:r>
      <w:r>
        <w:t xml:space="preserve"> </w:t>
      </w:r>
      <w:r>
        <w:t xml:space="preserve">complexity of urban form. At the same time, the classification is done</w:t>
      </w:r>
      <w:r>
        <w:t xml:space="preserve"> </w:t>
      </w:r>
      <w:r>
        <w:t xml:space="preserve">on the level of individual buildings/tessellation cells. That brings</w:t>
      </w:r>
      <w:r>
        <w:t xml:space="preserve"> </w:t>
      </w:r>
      <w:r>
        <w:t xml:space="preserve">high granularity of the result, making the method</w:t>
      </w:r>
      <w:r>
        <w:t xml:space="preserve"> </w:t>
      </w:r>
      <w:r>
        <w:rPr>
          <w:iCs/>
          <w:i/>
        </w:rPr>
        <w:t xml:space="preserve">detailed</w:t>
      </w:r>
      <w:r>
        <w:t xml:space="preserve">. Finally,</w:t>
      </w:r>
      <w:r>
        <w:t xml:space="preserve"> </w:t>
      </w:r>
      <w:r>
        <w:t xml:space="preserve">due to its algorithmic nature and Python backend (see section 5.3 and</w:t>
      </w:r>
      <w:r>
        <w:t xml:space="preserve"> </w:t>
      </w:r>
      <w:r>
        <w:t xml:space="preserve">Annexe 2), the method is</w:t>
      </w:r>
      <w:r>
        <w:t xml:space="preserve"> </w:t>
      </w:r>
      <w:r>
        <w:rPr>
          <w:iCs/>
          <w:i/>
        </w:rPr>
        <w:t xml:space="preserve">scalable</w:t>
      </w:r>
      <w:r>
        <w:t xml:space="preserve">. While it is currently shown on</w:t>
      </w:r>
      <w:r>
        <w:t xml:space="preserve"> </w:t>
      </w:r>
      <w:r>
        <w:t xml:space="preserve">metropolitan areas composed of up to 250 000 features, the method</w:t>
      </w:r>
      <w:r>
        <w:t xml:space="preserve"> </w:t>
      </w:r>
      <w:r>
        <w:t xml:space="preserve">itself has the potential to scale further up.</w:t>
      </w:r>
    </w:p>
    <w:p>
      <w:pPr>
        <w:pStyle w:val="BodyText"/>
      </w:pPr>
      <w:r>
        <w:t xml:space="preserve">There are similarities between the proposed method and some of the</w:t>
      </w:r>
      <w:r>
        <w:t xml:space="preserve"> </w:t>
      </w:r>
      <w:r>
        <w:t xml:space="preserve">existing. The principle of tissue type delineation is similar to</w:t>
      </w:r>
      <w:r>
        <w:t xml:space="preserve"> </w:t>
      </w:r>
      <w:r>
        <w:t xml:space="preserve">@araldi2019</w:t>
      </w:r>
      <w:del w:id="2" w:author="unknown">
        <w:r>
          <w:delText xml:space="preserve">, where both</w:delText>
        </w:r>
      </w:del>
      <w:ins w:id="2" w:author="unknown">
        <w:r>
          <w:t xml:space="preserve">. Both</w:t>
        </w:r>
      </w:ins>
      <w:r>
        <w:t xml:space="preserve"> </w:t>
      </w:r>
      <w:r>
        <w:t xml:space="preserve">methods measure primary</w:t>
      </w:r>
      <w:r>
        <w:t xml:space="preserve"> </w:t>
      </w:r>
      <w:r>
        <w:t xml:space="preserve">characters on selected elements (street segment in the case of</w:t>
      </w:r>
      <w:r>
        <w:t xml:space="preserve"> </w:t>
      </w:r>
      <w:r>
        <w:t xml:space="preserve">@araldi2019), then include contextualisation layer (LISA/ILINCS</w:t>
      </w:r>
      <w:r>
        <w:t xml:space="preserve"> </w:t>
      </w:r>
      <w:r>
        <w:t xml:space="preserve">patterns in the case of @araldi2019)</w:t>
      </w:r>
      <w:ins w:id="3" w:author="unknown">
        <w:r>
          <w:t xml:space="preserve">,</w:t>
        </w:r>
      </w:ins>
      <w:r>
        <w:t xml:space="preserve"> </w:t>
      </w:r>
      <w:r>
        <w:t xml:space="preserve">which is used in cluster</w:t>
      </w:r>
      <w:r>
        <w:t xml:space="preserve"> </w:t>
      </w:r>
      <w:r>
        <w:t xml:space="preserve">analysis determining types.</w:t>
      </w:r>
      <w:ins w:id="4" w:author="unknown">
        <w:r>
          <w:t xml:space="preserve"> </w:t>
        </w:r>
        <w:r>
          <w:t xml:space="preserve">Although the direct quantitative</w:t>
        </w:r>
        <w:r>
          <w:t xml:space="preserve"> </w:t>
        </w:r>
        <w:r>
          <w:t xml:space="preserve">comparison of Araldi and Fusco’s method with the presented one has not</w:t>
        </w:r>
        <w:r>
          <w:t xml:space="preserve"> </w:t>
        </w:r>
        <w:r>
          <w:t xml:space="preserve">been done, the proposed method is expected to be able to capture more</w:t>
        </w:r>
        <w:r>
          <w:t xml:space="preserve"> </w:t>
        </w:r>
        <w:r>
          <w:t xml:space="preserve">granular differences in urban patterns due to the smaller unit of</w:t>
        </w:r>
        <w:r>
          <w:t xml:space="preserve"> </w:t>
        </w:r>
        <w:r>
          <w:t xml:space="preserve">analysis (street segment vs tessellation cell), provides a higher</w:t>
        </w:r>
        <w:r>
          <w:t xml:space="preserve"> </w:t>
        </w:r>
        <w:r>
          <w:t xml:space="preserve">granularity of the typology (9 types in French Riviera vs 20 in Prague</w:t>
        </w:r>
        <w:r>
          <w:t xml:space="preserve"> </w:t>
        </w:r>
        <w:r>
          <w:t xml:space="preserve">and 30 in Amsterdam) and the hierarchical layer of taxonomy (compared</w:t>
        </w:r>
        <w:r>
          <w:t xml:space="preserve"> </w:t>
        </w:r>
        <w:r>
          <w:t xml:space="preserve">to the flat model used by @araldi2019).</w:t>
        </w:r>
      </w:ins>
      <w:r>
        <w:t xml:space="preserve"> </w:t>
      </w:r>
      <w:r>
        <w:t xml:space="preserve">Similarly to @dibble2017,</w:t>
      </w:r>
      <w:r>
        <w:t xml:space="preserve"> </w:t>
      </w:r>
      <w:r>
        <w:t xml:space="preserve">@dong2019, @li2020 or @serra2018a, the resulting classification is</w:t>
      </w:r>
      <w:r>
        <w:t xml:space="preserve"> </w:t>
      </w:r>
      <w:r>
        <w:t xml:space="preserve">hierarchical, but there are generally more differences between</w:t>
      </w:r>
      <w:r>
        <w:t xml:space="preserve"> </w:t>
      </w:r>
      <w:r>
        <w:t xml:space="preserve">mentioned works and the current one than similarities,</w:t>
      </w:r>
      <w:r>
        <w:t xml:space="preserve"> </w:t>
      </w:r>
      <w:del w:id="3" w:author="unknown">
        <w:r>
          <w:delText xml:space="preserve">mostly</w:delText>
        </w:r>
      </w:del>
      <w:ins w:id="5" w:author="unknown">
        <w:r>
          <w:t xml:space="preserve">primarily</w:t>
        </w:r>
      </w:ins>
      <w:r>
        <w:t xml:space="preserve"> </w:t>
      </w:r>
      <w:r>
        <w:t xml:space="preserve">due to the automatic delineation of tissue</w:t>
      </w:r>
      <w:r>
        <w:t xml:space="preserve"> </w:t>
      </w:r>
      <w:r>
        <w:t xml:space="preserve">types used as the OTU. Granularity and extent</w:t>
      </w:r>
      <w:r>
        <w:t xml:space="preserve"> </w:t>
      </w:r>
      <w:del w:id="4" w:author="unknown">
        <w:r>
          <w:delText xml:space="preserve">is</w:delText>
        </w:r>
      </w:del>
      <w:ins w:id="6" w:author="unknown">
        <w:r>
          <w:t xml:space="preserve">are</w:t>
        </w:r>
      </w:ins>
      <w:r>
        <w:t xml:space="preserve"> </w:t>
      </w:r>
      <w:r>
        <w:t xml:space="preserve">similar to</w:t>
      </w:r>
      <w:r>
        <w:t xml:space="preserve"> </w:t>
      </w:r>
      <w:r>
        <w:t xml:space="preserve">@berghauserpont2019a,</w:t>
      </w:r>
      <w:r>
        <w:t xml:space="preserve"> </w:t>
      </w:r>
      <w:del w:id="5" w:author="unknown">
        <w:r>
          <w:delText xml:space="preserve">who, however,</w:delText>
        </w:r>
      </w:del>
      <w:ins w:id="7" w:author="unknown">
        <w:r>
          <w:t xml:space="preserve">who</w:t>
        </w:r>
      </w:ins>
      <w:r>
        <w:t xml:space="preserve"> </w:t>
      </w:r>
      <w:r>
        <w:t xml:space="preserve">do not combine elements</w:t>
      </w:r>
      <w:r>
        <w:t xml:space="preserve"> </w:t>
      </w:r>
      <w:r>
        <w:t xml:space="preserve">into a single classification and generally use only a small number of</w:t>
      </w:r>
      <w:r>
        <w:t xml:space="preserve"> </w:t>
      </w:r>
      <w:r>
        <w:t xml:space="preserve">variables.</w:t>
      </w:r>
      <w:ins w:id="8" w:author="unknown">
        <w:r>
          <w:t xml:space="preserve"> </w:t>
        </w:r>
        <w:r>
          <w:t xml:space="preserve">Whilst missing the direct comparison of results, the</w:t>
        </w:r>
        <w:r>
          <w:t xml:space="preserve"> </w:t>
        </w:r>
        <w:r>
          <w:t xml:space="preserve">proposed method provides a higher granularity of typology (i.e., more</w:t>
        </w:r>
        <w:r>
          <w:t xml:space="preserve"> </w:t>
        </w:r>
        <w:r>
          <w:t xml:space="preserve">types) and the recognition of similarity between the types</w:t>
        </w:r>
        <w:r>
          <w:t xml:space="preserve"> </w:t>
        </w:r>
        <w:r>
          <w:t xml:space="preserve">(hierarchical classification), not present in the assessed research. In</w:t>
        </w:r>
        <w:r>
          <w:t xml:space="preserve"> </w:t>
        </w:r>
        <w:r>
          <w:t xml:space="preserve">the case of Amsterdam, as a case study shared by this research and</w:t>
        </w:r>
        <w:r>
          <w:t xml:space="preserve"> </w:t>
        </w:r>
        <w:r>
          <w:t xml:space="preserve">@berghauserpont2019a, the clustering in the city centre area presented</w:t>
        </w:r>
        <w:r>
          <w:t xml:space="preserve"> </w:t>
        </w:r>
        <w:r>
          <w:t xml:space="preserve">in this thesis follows the historical development of Amsterdam more</w:t>
        </w:r>
        <w:r>
          <w:t xml:space="preserve"> </w:t>
        </w:r>
        <w:r>
          <w:t xml:space="preserve">closely (while comparing with plot types). However, it is important to</w:t>
        </w:r>
        <w:r>
          <w:t xml:space="preserve"> </w:t>
        </w:r>
        <w:r>
          <w:t xml:space="preserve">acknowledge that the work of @berghauserpont2019a is based on</w:t>
        </w:r>
        <w:r>
          <w:t xml:space="preserve"> </w:t>
        </w:r>
        <w:r>
          <w:t xml:space="preserve">different conceptual assumptions and has a different aim; therefore the</w:t>
        </w:r>
        <w:r>
          <w:t xml:space="preserve"> </w:t>
        </w:r>
        <w:r>
          <w:t xml:space="preserve">direct comparison is not entirely possible. Notably, the proposed</w:t>
        </w:r>
        <w:r>
          <w:t xml:space="preserve"> </w:t>
        </w:r>
        <w:r>
          <w:t xml:space="preserve">method includes more morphometric characters than other studies</w:t>
        </w:r>
        <w:r>
          <w:t xml:space="preserve"> </w:t>
        </w:r>
        <w:r>
          <w:t xml:space="preserve">available in the literature to date.</w:t>
        </w:r>
      </w:ins>
    </w:p>
    <w:bookmarkEnd w:id="20"/>
    <w:bookmarkStart w:id="21" w:name="numerical-taxonomy"/>
    <w:p>
      <w:pPr>
        <w:pStyle w:val="Heading3"/>
      </w:pPr>
      <w:r>
        <w:t xml:space="preserve">Numerical taxonomy</w:t>
      </w:r>
    </w:p>
    <w:p>
      <w:pPr>
        <w:pStyle w:val="FirstParagraph"/>
      </w:pPr>
      <w:r>
        <w:t xml:space="preserve">The proposed method adheres to the seven principles of numerical</w:t>
      </w:r>
      <w:r>
        <w:t xml:space="preserve"> </w:t>
      </w:r>
      <w:r>
        <w:t xml:space="preserve">taxonomy outlined in chapter 3, where applicable to urban morphology.</w:t>
      </w:r>
      <w:r>
        <w:t xml:space="preserve"> </w:t>
      </w:r>
      <w:r>
        <w:t xml:space="preserve">Although some results may indicate the possibility to infer the</w:t>
      </w:r>
      <w:r>
        <w:t xml:space="preserve"> </w:t>
      </w:r>
      <w:r>
        <w:t xml:space="preserve">phylogenetic relationship between urban tissue types from the taxonomy,</w:t>
      </w:r>
      <w:r>
        <w:t xml:space="preserve"> </w:t>
      </w:r>
      <w:r>
        <w:t xml:space="preserve">it would be a bold statement at this point.</w:t>
      </w:r>
    </w:p>
    <w:p>
      <w:pPr>
        <w:pStyle w:val="BodyText"/>
      </w:pPr>
      <w:r>
        <w:t xml:space="preserve">The classification of urban form is, in principle, classification on</w:t>
      </w:r>
      <w:r>
        <w:t xml:space="preserve"> </w:t>
      </w:r>
      <w:r>
        <w:t xml:space="preserve">the population level. Where in biology population would reflect a group</w:t>
      </w:r>
      <w:r>
        <w:t xml:space="preserve"> </w:t>
      </w:r>
      <w:r>
        <w:t xml:space="preserve">of individuals belonging to the same species within the same</w:t>
      </w:r>
      <w:r>
        <w:t xml:space="preserve"> </w:t>
      </w:r>
      <w:r>
        <w:t xml:space="preserve">geographical area, the population in case of urban form is analogous to</w:t>
      </w:r>
      <w:r>
        <w:t xml:space="preserve"> </w:t>
      </w:r>
      <w:r>
        <w:t xml:space="preserve">urban tissue. Therefore, the whole process is seen as a</w:t>
      </w:r>
      <w:r>
        <w:t xml:space="preserve"> </w:t>
      </w:r>
      <w:r>
        <w:rPr>
          <w:iCs/>
          <w:i/>
        </w:rPr>
        <w:t xml:space="preserve">mixture</w:t>
      </w:r>
      <w:r>
        <w:rPr>
          <w:iCs/>
          <w:i/>
        </w:rPr>
        <w:t xml:space="preserve"> </w:t>
      </w:r>
      <w:r>
        <w:rPr>
          <w:iCs/>
          <w:i/>
        </w:rPr>
        <w:t xml:space="preserve">problem</w:t>
      </w:r>
      <w:r>
        <w:t xml:space="preserve"> </w:t>
      </w:r>
      <w:r>
        <w:t xml:space="preserve">(see section 3.1.2.2). The Operational Taxonomic Unit is an</w:t>
      </w:r>
      <w:r>
        <w:t xml:space="preserve"> </w:t>
      </w:r>
      <w:r>
        <w:t xml:space="preserve">urban tissue type, which itself is recognised as a population of</w:t>
      </w:r>
      <w:r>
        <w:t xml:space="preserve"> </w:t>
      </w:r>
      <w:r>
        <w:t xml:space="preserve">fundamental elements of urban form defined by inner morphometric</w:t>
      </w:r>
      <w:r>
        <w:t xml:space="preserve"> </w:t>
      </w:r>
      <w:r>
        <w:t xml:space="preserve">homogeneity. Such an approach limits the effect of MAUP as no</w:t>
      </w:r>
      <w:r>
        <w:t xml:space="preserve"> </w:t>
      </w:r>
      <w:r>
        <w:t xml:space="preserve">predefined artificial aggregation or boundary is in play. Moreover, it</w:t>
      </w:r>
      <w:r>
        <w:t xml:space="preserve"> </w:t>
      </w:r>
      <w:r>
        <w:t xml:space="preserve">allows capturing patterns in different planning contexts, following</w:t>
      </w:r>
      <w:r>
        <w:t xml:space="preserve"> </w:t>
      </w:r>
      <w:r>
        <w:t xml:space="preserve">different structural principles.</w:t>
      </w:r>
    </w:p>
    <w:bookmarkEnd w:id="21"/>
    <w:bookmarkStart w:id="22" w:name="urban-morphometrics"/>
    <w:p>
      <w:pPr>
        <w:pStyle w:val="Heading3"/>
      </w:pPr>
      <w:r>
        <w:t xml:space="preserve">Urban morphometrics</w:t>
      </w:r>
    </w:p>
    <w:p>
      <w:pPr>
        <w:pStyle w:val="FirstParagraph"/>
      </w:pPr>
      <w:r>
        <w:t xml:space="preserve">The context of chapter 4 and classification of quantitative studies in</w:t>
      </w:r>
      <w:r>
        <w:t xml:space="preserve"> </w:t>
      </w:r>
      <w:r>
        <w:t xml:space="preserve">urban morphology (section 4.2), this work can be categorised into</w:t>
      </w:r>
      <w:r>
        <w:t xml:space="preserve"> </w:t>
      </w:r>
      <w:r>
        <w:rPr>
          <w:iCs/>
          <w:i/>
        </w:rPr>
        <w:t xml:space="preserve">comparison</w:t>
      </w:r>
      <w:r>
        <w:t xml:space="preserve"> </w:t>
      </w:r>
      <w:r>
        <w:t xml:space="preserve">based on purpose, using 296 characters, with the smallest</w:t>
      </w:r>
      <w:r>
        <w:t xml:space="preserve"> </w:t>
      </w:r>
      <w:r>
        <w:t xml:space="preserve">scale of grain (1) and the largest scale of extent (10), occupying the</w:t>
      </w:r>
      <w:r>
        <w:t xml:space="preserve"> </w:t>
      </w:r>
      <w:r>
        <w:t xml:space="preserve">bottom right corner of figure 4.2, as shown in figure .</w:t>
      </w:r>
    </w:p>
    <w:p>
      <w:pPr>
        <w:pStyle w:val="BodyText"/>
      </w:pPr>
      <w:r>
        <w:t xml:space="preserve">Classification of Literature with an inclusion of this research (bottom</w:t>
      </w:r>
      <w:r>
        <w:t xml:space="preserve"> </w:t>
      </w:r>
      <w:r>
        <w:t xml:space="preserve">right - highlighted). Predominantly quantitative studies in urban</w:t>
      </w:r>
      <w:r>
        <w:t xml:space="preserve"> </w:t>
      </w:r>
      <w:r>
        <w:t xml:space="preserve">morphology classified according to grain scale (Y axis), extent scale</w:t>
      </w:r>
      <w:r>
        <w:t xml:space="preserve"> </w:t>
      </w:r>
      <w:r>
        <w:t xml:space="preserve">(X axis), purpose (colour) and number of urban form characters (size).</w:t>
      </w:r>
      <w:r>
        <w:t xml:space="preserve"> </w:t>
      </w:r>
      <w:r>
        <w:t xml:space="preserve">The histograms show a relative balance in terms of scale of grain and a</w:t>
      </w:r>
      <w:r>
        <w:t xml:space="preserve"> </w:t>
      </w:r>
      <w:r>
        <w:t xml:space="preserve">tendency towards large scales of extent. Note: placement of points is</w:t>
      </w:r>
      <w:r>
        <w:t xml:space="preserve"> </w:t>
      </w:r>
      <w:r>
        <w:t xml:space="preserve">jittered to minimise overlaps.</w:t>
      </w:r>
    </w:p>
    <w:p>
      <w:pPr>
        <w:pStyle w:val="BodyText"/>
      </w:pPr>
      <w:r>
        <w:t xml:space="preserve">Terminologically, the whole research follows</w:t>
      </w:r>
      <w:r>
        <w:t xml:space="preserve"> </w:t>
      </w:r>
      <w:r>
        <w:rPr>
          <w:iCs/>
          <w:i/>
        </w:rPr>
        <w:t xml:space="preserve">Index of Element</w:t>
      </w:r>
      <w:r>
        <w:t xml:space="preserve"> </w:t>
      </w:r>
      <w:r>
        <w:t xml:space="preserve">principle in the naming of morphometric characters, limiting ambiguity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nicknaming</w:t>
      </w:r>
      <w:r>
        <w:t xml:space="preserve"> </w:t>
      </w:r>
      <w:r>
        <w:t xml:space="preserve">to a minimum. The classification of characters into</w:t>
      </w:r>
      <w:r>
        <w:t xml:space="preserve"> </w:t>
      </w:r>
      <w:r>
        <w:t xml:space="preserve">categories is illustrated in figure . The most common category of</w:t>
      </w:r>
      <w:r>
        <w:t xml:space="preserve"> </w:t>
      </w:r>
      <w:r>
        <w:t xml:space="preserve">primary characters (24 characters) is a dimension, the most simple one.</w:t>
      </w:r>
      <w:r>
        <w:t xml:space="preserve"> </w:t>
      </w:r>
      <w:r>
        <w:t xml:space="preserve">Shape (16), spatial distribution (15) and intensity (11) are relatively</w:t>
      </w:r>
      <w:r>
        <w:t xml:space="preserve"> </w:t>
      </w:r>
      <w:r>
        <w:t xml:space="preserve">balanced. Connectivity is naturally sparse since the required scale of</w:t>
      </w:r>
      <w:r>
        <w:t xml:space="preserve"> </w:t>
      </w:r>
      <w:r>
        <w:t xml:space="preserve">characters does not allow for characters derived from large networks.</w:t>
      </w:r>
      <w:r>
        <w:t xml:space="preserve"> </w:t>
      </w:r>
      <w:r>
        <w:t xml:space="preserve">Diversity is present in two examples only, but that is due to the</w:t>
      </w:r>
      <w:r>
        <w:t xml:space="preserve"> </w:t>
      </w:r>
      <w:r>
        <w:t xml:space="preserve">research design. Looking at the distribution of contextual characters</w:t>
      </w:r>
      <w:r>
        <w:t xml:space="preserve"> </w:t>
      </w:r>
      <w:r>
        <w:t xml:space="preserve">used in the cluster analysis (figure b), the fact that interquartile</w:t>
      </w:r>
      <w:r>
        <w:t xml:space="preserve"> </w:t>
      </w:r>
      <w:r>
        <w:t xml:space="preserve">range, interdecile Theil index and Simpson’s diversity index are all</w:t>
      </w:r>
      <w:r>
        <w:t xml:space="preserve"> </w:t>
      </w:r>
      <w:r>
        <w:t xml:space="preserve">meta characters belonging to diversity category changes the balance</w:t>
      </w:r>
      <w:r>
        <w:t xml:space="preserve"> </w:t>
      </w:r>
      <w:r>
        <w:t xml:space="preserve">with a significant prevalence of diversity over other categories (see</w:t>
      </w:r>
      <w:r>
        <w:t xml:space="preserve"> </w:t>
      </w:r>
      <w:r>
        <w:t xml:space="preserve">section 7.1.2.2 for details).</w:t>
      </w:r>
    </w:p>
    <w:p>
      <w:pPr>
        <w:pStyle w:val="BodyText"/>
      </w:pPr>
      <w:r>
        <w:t xml:space="preserve">Number of morphometric characters per category as used within different</w:t>
      </w:r>
      <w:r>
        <w:t xml:space="preserve"> </w:t>
      </w:r>
      <w:r>
        <w:t xml:space="preserve">stages of this study. a) shows counts of primary characters per</w:t>
      </w:r>
      <w:r>
        <w:t xml:space="preserve"> </w:t>
      </w:r>
      <w:r>
        <w:t xml:space="preserve">category; b) shows counts of contextual characters per category.</w:t>
      </w:r>
    </w:p>
    <w:bookmarkEnd w:id="22"/>
    <w:bookmarkStart w:id="23" w:name="hypothesis-and-research-questions"/>
    <w:p>
      <w:pPr>
        <w:pStyle w:val="Heading3"/>
      </w:pPr>
      <w:r>
        <w:t xml:space="preserve">Hypothesis and research questions</w:t>
      </w:r>
    </w:p>
    <w:p>
      <w:pPr>
        <w:pStyle w:val="FirstParagraph"/>
      </w:pPr>
      <w:r>
        <w:t xml:space="preserve">Whilst chapter 5 formulated the hypothesis and a series of research</w:t>
      </w:r>
      <w:r>
        <w:t xml:space="preserve"> </w:t>
      </w:r>
      <w:r>
        <w:t xml:space="preserve">questions, the following chapters tried to answer them and validate the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The main hypothesis of the research related to the applicability of</w:t>
      </w:r>
      <w:r>
        <w:t xml:space="preserve"> </w:t>
      </w:r>
      <w:r>
        <w:t xml:space="preserve">methods of morphometrics and numerical taxonomy in the context of urban</w:t>
      </w:r>
      <w:r>
        <w:t xml:space="preserve"> </w:t>
      </w:r>
      <w:r>
        <w:t xml:space="preserve">morphology remains plausible. The results do not indicate that there is</w:t>
      </w:r>
      <w:r>
        <w:t xml:space="preserve"> </w:t>
      </w:r>
      <w:r>
        <w:t xml:space="preserve">a ground for its rejection, and it is possible to conclude that the</w:t>
      </w:r>
      <w:r>
        <w:t xml:space="preserve"> </w:t>
      </w:r>
      <w:r>
        <w:t xml:space="preserve">hypothesis still holds. That means that there is clear potential in the</w:t>
      </w:r>
      <w:r>
        <w:t xml:space="preserve"> </w:t>
      </w:r>
      <w:r>
        <w:t xml:space="preserve">application of such methods and further research in the topic as the</w:t>
      </w:r>
      <w:r>
        <w:t xml:space="preserve"> </w:t>
      </w:r>
      <w:r>
        <w:t xml:space="preserve">initial work of @dibble2017 as well as this one are explorative. Both</w:t>
      </w:r>
      <w:r>
        <w:t xml:space="preserve"> </w:t>
      </w:r>
      <w:r>
        <w:t xml:space="preserve">works, although using different implementations, conclude the same -</w:t>
      </w:r>
      <w:r>
        <w:t xml:space="preserve"> </w:t>
      </w:r>
      <w:r>
        <w:t xml:space="preserve">numerical taxonomy is applicable in urban morphology.</w:t>
      </w:r>
    </w:p>
    <w:p>
      <w:pPr>
        <w:pStyle w:val="BodyText"/>
      </w:pPr>
      <w:r>
        <w:t xml:space="preserve">The overall method proposed in chapters 6, 7 and 8 provides an answer</w:t>
      </w:r>
      <w:r>
        <w:t xml:space="preserve"> </w:t>
      </w:r>
      <w:r>
        <w:t xml:space="preserve">to the main research question,</w:t>
      </w:r>
      <w:r>
        <w:t xml:space="preserve"> </w:t>
      </w:r>
      <w:r>
        <w:rPr>
          <w:iCs/>
          <w:i/>
        </w:rPr>
        <w:t xml:space="preserve">‌how to adapt methods of numerical</w:t>
      </w:r>
      <w:r>
        <w:rPr>
          <w:iCs/>
          <w:i/>
        </w:rPr>
        <w:t xml:space="preserve"> </w:t>
      </w:r>
      <w:r>
        <w:rPr>
          <w:iCs/>
          <w:i/>
        </w:rPr>
        <w:t xml:space="preserve">taxonomy to study of urban form</w:t>
      </w:r>
      <w:r>
        <w:t xml:space="preserve">. Subdividing the answer into relevant</w:t>
      </w:r>
      <w:r>
        <w:t xml:space="preserve"> </w:t>
      </w:r>
      <w:r>
        <w:t xml:space="preserve">supplementary research questions:</w:t>
      </w:r>
    </w:p>
    <w:p>
      <w:pPr>
        <w:pStyle w:val="BlockText"/>
      </w:pPr>
      <w:r>
        <w:t xml:space="preserve">SRQ1 -</w:t>
      </w:r>
      <w:r>
        <w:t xml:space="preserve"> </w:t>
      </w:r>
      <w:r>
        <w:rPr>
          <w:iCs/>
          <w:i/>
        </w:rPr>
        <w:t xml:space="preserve">‌What are the fundamental morphometric elements and how to</w:t>
      </w:r>
      <w:r>
        <w:rPr>
          <w:iCs/>
          <w:i/>
        </w:rPr>
        <w:t xml:space="preserve"> </w:t>
      </w:r>
      <w:r>
        <w:rPr>
          <w:iCs/>
          <w:i/>
        </w:rPr>
        <w:t xml:space="preserve">model their relationship?</w:t>
      </w:r>
    </w:p>
    <w:p>
      <w:pPr>
        <w:pStyle w:val="FirstParagraph"/>
      </w:pPr>
      <w:r>
        <w:t xml:space="preserve">Chapter six proposes three fundamental elements based on two sources of</w:t>
      </w:r>
      <w:r>
        <w:t xml:space="preserve"> </w:t>
      </w:r>
      <w:r>
        <w:t xml:space="preserve">input data. Buildings, represented as footprint polygons and street</w:t>
      </w:r>
      <w:r>
        <w:t xml:space="preserve"> </w:t>
      </w:r>
      <w:r>
        <w:t xml:space="preserve">network, represented as</w:t>
      </w:r>
      <w:r>
        <w:t xml:space="preserve"> </w:t>
      </w:r>
      <w:del w:id="6" w:author="unknown">
        <w:r>
          <w:delText xml:space="preserve">polyline</w:delText>
        </w:r>
      </w:del>
      <w:ins w:id="9" w:author="unknown">
        <w:r>
          <w:t xml:space="preserve">centreline</w:t>
        </w:r>
      </w:ins>
      <w:r>
        <w:t xml:space="preserve"> </w:t>
      </w:r>
      <w:r>
        <w:t xml:space="preserve">geometry, which can</w:t>
      </w:r>
      <w:r>
        <w:t xml:space="preserve"> </w:t>
      </w:r>
      <w:r>
        <w:t xml:space="preserve">be further split to nodes and edges capturing intersections and</w:t>
      </w:r>
      <w:r>
        <w:t xml:space="preserve"> </w:t>
      </w:r>
      <w:r>
        <w:t xml:space="preserve">streets, are direct inputs. Furthermore, buildings can be used to</w:t>
      </w:r>
      <w:r>
        <w:t xml:space="preserve"> </w:t>
      </w:r>
      <w:r>
        <w:t xml:space="preserve">generate morphological tessellation, the smallest spatial unit</w:t>
      </w:r>
      <w:r>
        <w:t xml:space="preserve"> </w:t>
      </w:r>
      <w:del w:id="7" w:author="unknown">
        <w:r>
          <w:delText xml:space="preserve">substituting</w:delText>
        </w:r>
      </w:del>
      <w:ins w:id="10" w:author="unknown">
        <w:r>
          <w:t xml:space="preserve">taking</w:t>
        </w:r>
      </w:ins>
      <w:r>
        <w:t xml:space="preserve"> </w:t>
      </w:r>
      <w:r>
        <w:t xml:space="preserve">the role of</w:t>
      </w:r>
      <w:r>
        <w:t xml:space="preserve"> </w:t>
      </w:r>
      <w:del w:id="8" w:author="unknown">
        <w:r>
          <w:delText xml:space="preserve">plot</w:delText>
        </w:r>
      </w:del>
      <w:ins w:id="11" w:author="unknown">
        <w:r>
          <w:t xml:space="preserve">the smallest spatial</w:t>
        </w:r>
        <w:r>
          <w:t xml:space="preserve"> </w:t>
        </w:r>
        <w:r>
          <w:t xml:space="preserve">unit of analysis</w:t>
        </w:r>
      </w:ins>
      <w:r>
        <w:t xml:space="preserve"> </w:t>
      </w:r>
      <w:r>
        <w:t xml:space="preserve">within the morphometric assessment. The</w:t>
      </w:r>
      <w:r>
        <w:t xml:space="preserve"> </w:t>
      </w:r>
      <w:r>
        <w:t xml:space="preserve">relationships between all elements are then captured by the relational</w:t>
      </w:r>
      <w:r>
        <w:t xml:space="preserve"> </w:t>
      </w:r>
      <w:r>
        <w:t xml:space="preserve">framework of urban form, structurally following overlapping</w:t>
      </w:r>
      <w:r>
        <w:t xml:space="preserve"> </w:t>
      </w:r>
      <w:r>
        <w:t xml:space="preserve">semi-lattice argued for in @alexander1966.</w:t>
      </w:r>
    </w:p>
    <w:p>
      <w:pPr>
        <w:pStyle w:val="BlockText"/>
      </w:pPr>
      <w:r>
        <w:t xml:space="preserve">SRQ2 -</w:t>
      </w:r>
      <w:r>
        <w:t xml:space="preserve"> </w:t>
      </w:r>
      <w:r>
        <w:rPr>
          <w:iCs/>
          <w:i/>
        </w:rPr>
        <w:t xml:space="preserve">‌What is the optimal Operational Taxonomic Unit of urban form</w:t>
      </w:r>
      <w:r>
        <w:rPr>
          <w:iCs/>
          <w:i/>
        </w:rPr>
        <w:t xml:space="preserve"> </w:t>
      </w:r>
      <w:r>
        <w:rPr>
          <w:iCs/>
          <w:i/>
        </w:rPr>
        <w:t xml:space="preserve">and how to identify it in continuous urban fabric?</w:t>
      </w:r>
    </w:p>
    <w:p>
      <w:pPr>
        <w:pStyle w:val="FirstParagraph"/>
      </w:pPr>
      <w:r>
        <w:t xml:space="preserve">The</w:t>
      </w:r>
      <w:r>
        <w:t xml:space="preserve"> </w:t>
      </w:r>
      <w:del w:id="9" w:author="unknown">
        <w:r>
          <w:delText xml:space="preserve">OTU,</w:delText>
        </w:r>
      </w:del>
      <w:ins w:id="12" w:author="unknown">
        <w:r>
          <w:t xml:space="preserve">Operational Taxonomic Unit,</w:t>
        </w:r>
      </w:ins>
      <w:r>
        <w:t xml:space="preserve"> </w:t>
      </w:r>
      <w:r>
        <w:t xml:space="preserve">as understood within this</w:t>
      </w:r>
      <w:r>
        <w:t xml:space="preserve"> </w:t>
      </w:r>
      <w:r>
        <w:t xml:space="preserve">study, is an urban tissue type for the level of taxonomy. The way of</w:t>
      </w:r>
      <w:r>
        <w:t xml:space="preserve"> </w:t>
      </w:r>
      <w:r>
        <w:t xml:space="preserve">identifying it in continuous urban fabric follows the mixture problem,</w:t>
      </w:r>
      <w:r>
        <w:t xml:space="preserve"> </w:t>
      </w:r>
      <w:r>
        <w:t xml:space="preserve">i.e. delineation of populations based on morphometric profiles of</w:t>
      </w:r>
      <w:r>
        <w:t xml:space="preserve"> </w:t>
      </w:r>
      <w:r>
        <w:t xml:space="preserve">individual features (building/tessellation cell entity). The method</w:t>
      </w:r>
      <w:r>
        <w:t xml:space="preserve"> </w:t>
      </w:r>
      <w:r>
        <w:t xml:space="preserve">itself then measures primary and contextual characters, which are then</w:t>
      </w:r>
      <w:r>
        <w:t xml:space="preserve"> </w:t>
      </w:r>
      <w:r>
        <w:t xml:space="preserve">used within cluster analysis (employing Gaussian Mixture Model method)</w:t>
      </w:r>
      <w:r>
        <w:t xml:space="preserve"> </w:t>
      </w:r>
      <w:r>
        <w:t xml:space="preserve">defining tissue types</w:t>
      </w:r>
      <w:r>
        <w:t xml:space="preserve"> </w:t>
      </w:r>
      <w:del w:id="10" w:author="unknown">
        <w:r>
          <w:delText xml:space="preserve">(OTUs)</w:delText>
        </w:r>
      </w:del>
      <w:ins w:id="13" w:author="unknown">
        <w:r>
          <w:t xml:space="preserve">(Operational Taxonomic Units)</w:t>
        </w:r>
      </w:ins>
      <w:r>
        <w:t xml:space="preserve">.</w:t>
      </w:r>
    </w:p>
    <w:p>
      <w:pPr>
        <w:pStyle w:val="BlockText"/>
      </w:pPr>
      <w:r>
        <w:t xml:space="preserve">SRQ3 -</w:t>
      </w:r>
      <w:r>
        <w:t xml:space="preserve"> </w:t>
      </w:r>
      <w:r>
        <w:rPr>
          <w:iCs/>
          <w:i/>
        </w:rPr>
        <w:t xml:space="preserve">‌What are the taxonomic characters describing urban form?</w:t>
      </w:r>
    </w:p>
    <w:p>
      <w:pPr>
        <w:pStyle w:val="FirstParagraph"/>
      </w:pPr>
      <w:r>
        <w:t xml:space="preserve">Chapter 4 and Appendix A4 provide a comprehensive overview of possible</w:t>
      </w:r>
      <w:r>
        <w:t xml:space="preserve"> </w:t>
      </w:r>
      <w:r>
        <w:t xml:space="preserve">morphometric characters which can be used in the study of urban form.</w:t>
      </w:r>
      <w:r>
        <w:t xml:space="preserve"> </w:t>
      </w:r>
      <w:r>
        <w:t xml:space="preserve">The set of</w:t>
      </w:r>
      <w:r>
        <w:t xml:space="preserve"> </w:t>
      </w:r>
      <w:r>
        <w:rPr>
          <w:iCs/>
          <w:i/>
        </w:rPr>
        <w:t xml:space="preserve">taxonomic</w:t>
      </w:r>
      <w:r>
        <w:t xml:space="preserve"> </w:t>
      </w:r>
      <w:r>
        <w:t xml:space="preserve">characters used within this thesis is a smaller</w:t>
      </w:r>
      <w:r>
        <w:t xml:space="preserve"> </w:t>
      </w:r>
      <w:r>
        <w:t xml:space="preserve">subset primarily designed to delineate urban tissue types and</w:t>
      </w:r>
      <w:r>
        <w:t xml:space="preserve"> </w:t>
      </w:r>
      <w:r>
        <w:t xml:space="preserve">characterise them. However, it is worth noting that the completeness of</w:t>
      </w:r>
      <w:r>
        <w:t xml:space="preserve"> </w:t>
      </w:r>
      <w:r>
        <w:t xml:space="preserve">a set of taxonomic characters is always an illusion to a degree. An</w:t>
      </w:r>
      <w:r>
        <w:t xml:space="preserve"> </w:t>
      </w:r>
      <w:r>
        <w:t xml:space="preserve">infinite number of characters can theoretically describe each urban</w:t>
      </w:r>
      <w:r>
        <w:t xml:space="preserve"> </w:t>
      </w:r>
      <w:r>
        <w:t xml:space="preserve">tissue and even each individual element.</w:t>
      </w:r>
    </w:p>
    <w:p>
      <w:pPr>
        <w:pStyle w:val="BlockText"/>
      </w:pPr>
      <w:r>
        <w:t xml:space="preserve">SRQ4 -</w:t>
      </w:r>
      <w:r>
        <w:t xml:space="preserve"> </w:t>
      </w:r>
      <w:r>
        <w:rPr>
          <w:iCs/>
          <w:i/>
        </w:rPr>
        <w:t xml:space="preserve">How to determine the taxonomic relationship between OTUs to</w:t>
      </w:r>
      <w:r>
        <w:rPr>
          <w:iCs/>
          <w:i/>
        </w:rPr>
        <w:t xml:space="preserve"> </w:t>
      </w:r>
      <w:r>
        <w:rPr>
          <w:iCs/>
          <w:i/>
        </w:rPr>
        <w:t xml:space="preserve">derive taxa of urban form?</w:t>
      </w:r>
    </w:p>
    <w:p>
      <w:pPr>
        <w:pStyle w:val="FirstParagraph"/>
      </w:pPr>
      <w:r>
        <w:t xml:space="preserve">The answer to the last supplementary question, which completes the</w:t>
      </w:r>
      <w:r>
        <w:t xml:space="preserve"> </w:t>
      </w:r>
      <w:r>
        <w:t xml:space="preserve">answer to the main research question is proposed in chapter 8. The</w:t>
      </w:r>
      <w:r>
        <w:t xml:space="preserve"> </w:t>
      </w:r>
      <w:r>
        <w:t xml:space="preserve">application of Ward’s hierarchical clustering in the derivation of the</w:t>
      </w:r>
      <w:r>
        <w:t xml:space="preserve"> </w:t>
      </w:r>
      <w:r>
        <w:t xml:space="preserve">taxonomic relationship between urban tissue types seem to be plausible</w:t>
      </w:r>
      <w:r>
        <w:t xml:space="preserve"> </w:t>
      </w:r>
      <w:r>
        <w:t xml:space="preserve">not only based on the results of the validation in chapter 8 but also</w:t>
      </w:r>
      <w:r>
        <w:t xml:space="preserve"> </w:t>
      </w:r>
      <w:r>
        <w:t xml:space="preserve">considering relevant literature tending to employ the same algorithm</w:t>
      </w:r>
      <w:r>
        <w:t xml:space="preserve"> </w:t>
      </w:r>
      <w:r>
        <w:t xml:space="preserve">[@serra2018a;</w:t>
      </w:r>
      <w:r>
        <w:t xml:space="preserve"> </w:t>
      </w:r>
      <w:del w:id="11" w:author="unknown">
        <w:r>
          <w:delText xml:space="preserve">@dibble2017]</w:delText>
        </w:r>
      </w:del>
      <w:ins w:id="14" w:author="unknown">
        <w:r>
          <w:t xml:space="preserve">@dibble2017; @jochem2020]</w:t>
        </w:r>
      </w:ins>
      <w:r>
        <w:t xml:space="preserve">.</w:t>
      </w:r>
    </w:p>
    <w:p>
      <w:pPr>
        <w:pStyle w:val="BodyText"/>
      </w:pPr>
      <w:r>
        <w:t xml:space="preserve">One question remains. What is the relation of morphometric urban tissue</w:t>
      </w:r>
      <w:r>
        <w:t xml:space="preserve"> </w:t>
      </w:r>
      <w:r>
        <w:t xml:space="preserve">type (i.e. clusters) and urban tissue as it would be identified using</w:t>
      </w:r>
      <w:r>
        <w:t xml:space="preserve"> </w:t>
      </w:r>
      <w:r>
        <w:t xml:space="preserve">qualitative methods of traditional urban morphology [@oliveira2016]?</w:t>
      </w:r>
      <w:r>
        <w:t xml:space="preserve"> </w:t>
      </w:r>
      <w:r>
        <w:t xml:space="preserve">If we assume that clusters precisely capture what would be an urban</w:t>
      </w:r>
      <w:r>
        <w:t xml:space="preserve"> </w:t>
      </w:r>
      <w:r>
        <w:t xml:space="preserve">tissue type, a single urban tissue would be a contiguous patch of</w:t>
      </w:r>
      <w:r>
        <w:t xml:space="preserve"> </w:t>
      </w:r>
      <w:r>
        <w:t xml:space="preserve">morphological tessellation belonging to the same class. However, the</w:t>
      </w:r>
      <w:r>
        <w:t xml:space="preserve"> </w:t>
      </w:r>
      <w:r>
        <w:t xml:space="preserve">question is still hard to answer as it would require a proper</w:t>
      </w:r>
      <w:r>
        <w:t xml:space="preserve"> </w:t>
      </w:r>
      <w:r>
        <w:t xml:space="preserve">typo-morphological or historic-geographical study of one of the case</w:t>
      </w:r>
      <w:r>
        <w:t xml:space="preserve"> </w:t>
      </w:r>
      <w:r>
        <w:t xml:space="preserve">studies and comparison of results. The closest available dataset is the</w:t>
      </w:r>
      <w:r>
        <w:t xml:space="preserve"> </w:t>
      </w:r>
      <w:r>
        <w:t xml:space="preserve">municipal typology of Prague’s urban fabric, which even though it has</w:t>
      </w:r>
      <w:r>
        <w:t xml:space="preserve"> </w:t>
      </w:r>
      <w:r>
        <w:t xml:space="preserve">its own limitations (see section 8.2.2.1.2.3), indicates a high</w:t>
      </w:r>
      <w:r>
        <w:t xml:space="preserve"> </w:t>
      </w:r>
      <w:r>
        <w:t xml:space="preserve">association between the two. What plays a significant role in this</w:t>
      </w:r>
      <w:r>
        <w:t xml:space="preserve"> </w:t>
      </w:r>
      <w:r>
        <w:t xml:space="preserve">relationship is the definition of homogeneity. Tissue is</w:t>
      </w:r>
      <w:r>
        <w:t xml:space="preserve"> </w:t>
      </w:r>
      <w:r>
        <w:rPr>
          <w:iCs/>
          <w:i/>
        </w:rPr>
        <w:t xml:space="preserve">a distinct</w:t>
      </w:r>
      <w:r>
        <w:rPr>
          <w:iCs/>
          <w:i/>
        </w:rPr>
        <w:t xml:space="preserve"> </w:t>
      </w:r>
      <w:r>
        <w:rPr>
          <w:iCs/>
          <w:i/>
        </w:rPr>
        <w:t xml:space="preserve">area</w:t>
      </w:r>
      <w:r>
        <w:t xml:space="preserve"> </w:t>
      </w:r>
      <w:r>
        <w:t xml:space="preserve">[@kropf2017], but the definition does not specify how much</w:t>
      </w:r>
      <w:r>
        <w:t xml:space="preserve"> </w:t>
      </w:r>
      <w:r>
        <w:t xml:space="preserve">distinct is should be. Therefore it is not straightforward to link</w:t>
      </w:r>
      <w:r>
        <w:t xml:space="preserve"> </w:t>
      </w:r>
      <w:r>
        <w:t xml:space="preserve">tissue and cluster in a definitive way. Is tissue a contiguous area of</w:t>
      </w:r>
      <w:r>
        <w:t xml:space="preserve"> </w:t>
      </w:r>
      <w:r>
        <w:t xml:space="preserve">a cluster as delineated in chapter 7? Or is tissue rather a contiguous</w:t>
      </w:r>
      <w:r>
        <w:t xml:space="preserve"> </w:t>
      </w:r>
      <w:r>
        <w:t xml:space="preserve">area of a branch of dendrogram defined in chapter 8? A theory does not</w:t>
      </w:r>
      <w:r>
        <w:t xml:space="preserve"> </w:t>
      </w:r>
      <w:r>
        <w:t xml:space="preserve">give us an answer as both can be correct. It always depends on the</w:t>
      </w:r>
      <w:r>
        <w:t xml:space="preserve"> </w:t>
      </w:r>
      <w:r>
        <w:t xml:space="preserve">required resolution of each study. However, the flexibility which comes</w:t>
      </w:r>
      <w:r>
        <w:t xml:space="preserve"> </w:t>
      </w:r>
      <w:r>
        <w:t xml:space="preserve">with the dendrogram helps in finding this connection.</w:t>
      </w:r>
    </w:p>
    <w:bookmarkEnd w:id="23"/>
    <w:bookmarkEnd w:id="24"/>
    <w:bookmarkStart w:id="25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Whilst the method proposed in this thesis and its components appear to</w:t>
      </w:r>
      <w:r>
        <w:t xml:space="preserve"> </w:t>
      </w:r>
      <w:r>
        <w:t xml:space="preserve">be a promising new addition to urban morphology; there are some</w:t>
      </w:r>
      <w:r>
        <w:t xml:space="preserve"> </w:t>
      </w:r>
      <w:r>
        <w:t xml:space="preserve">limitations.</w:t>
      </w:r>
    </w:p>
    <w:p>
      <w:pPr>
        <w:pStyle w:val="BodyText"/>
      </w:pPr>
      <w:r>
        <w:t xml:space="preserve">The general limitation which affects all steps of the method is data</w:t>
      </w:r>
      <w:r>
        <w:t xml:space="preserve"> </w:t>
      </w:r>
      <w:r>
        <w:t xml:space="preserve">availability. It is not complicated to find case studies offering the</w:t>
      </w:r>
      <w:r>
        <w:t xml:space="preserve"> </w:t>
      </w:r>
      <w:r>
        <w:t xml:space="preserve">data in required quality and detail, but, indeed, data of this level of</w:t>
      </w:r>
      <w:r>
        <w:t xml:space="preserve"> </w:t>
      </w:r>
      <w:r>
        <w:t xml:space="preserve">precision are not available everywhere around the world. That is true,</w:t>
      </w:r>
      <w:r>
        <w:t xml:space="preserve"> </w:t>
      </w:r>
      <w:r>
        <w:t xml:space="preserve">especially for building height parameters. Having all data, as outlined</w:t>
      </w:r>
      <w:r>
        <w:t xml:space="preserve"> </w:t>
      </w:r>
      <w:r>
        <w:t xml:space="preserve">in chapter 6, is the ideal situation. In the real world, the situation</w:t>
      </w:r>
      <w:r>
        <w:t xml:space="preserve"> </w:t>
      </w:r>
      <w:r>
        <w:t xml:space="preserve">might be less optimal than that, so pre-processing procedures have to</w:t>
      </w:r>
      <w:r>
        <w:t xml:space="preserve"> </w:t>
      </w:r>
      <w:r>
        <w:t xml:space="preserve">be employed before performing the analysis itself. Furthermore, in</w:t>
      </w:r>
      <w:r>
        <w:t xml:space="preserve"> </w:t>
      </w:r>
      <w:r>
        <w:t xml:space="preserve">cases with sub-optimal data which can not be pre-processed to the</w:t>
      </w:r>
      <w:r>
        <w:t xml:space="preserve"> </w:t>
      </w:r>
      <w:r>
        <w:t xml:space="preserve">required level of detail or which do not have known building height,</w:t>
      </w:r>
      <w:r>
        <w:t xml:space="preserve"> </w:t>
      </w:r>
      <w:r>
        <w:t xml:space="preserve">the method needs to be adapted and further validated.</w:t>
      </w:r>
    </w:p>
    <w:p>
      <w:pPr>
        <w:pStyle w:val="BodyText"/>
      </w:pPr>
      <w:r>
        <w:t xml:space="preserve">Going to the individual aspects of the proposed method, the first limit</w:t>
      </w:r>
      <w:r>
        <w:t xml:space="preserve"> </w:t>
      </w:r>
      <w:r>
        <w:t xml:space="preserve">of an assessment of morphological tessellation presented in chapter 6</w:t>
      </w:r>
      <w:r>
        <w:t xml:space="preserve"> </w:t>
      </w:r>
      <w:r>
        <w:t xml:space="preserve">is that the cadastral parcels in Zurich, which were loosely treated as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, are solely based on land-ownership. That causes a discrepancy</w:t>
      </w:r>
      <w:r>
        <w:t xml:space="preserve"> </w:t>
      </w:r>
      <w:r>
        <w:t xml:space="preserve">between the generated tessellation and the cadastral layer, which</w:t>
      </w:r>
      <w:r>
        <w:t xml:space="preserve"> </w:t>
      </w:r>
      <w:r>
        <w:t xml:space="preserve">includes multi-building plots. However, as only 21% of plots are</w:t>
      </w:r>
      <w:r>
        <w:t xml:space="preserve"> </w:t>
      </w:r>
      <w:r>
        <w:t xml:space="preserve">affected and results are reported for both groups, it is believed that</w:t>
      </w:r>
      <w:r>
        <w:t xml:space="preserve"> </w:t>
      </w:r>
      <w:r>
        <w:t xml:space="preserve">the presented method is robust enough to provide relevant results.</w:t>
      </w:r>
    </w:p>
    <w:p>
      <w:pPr>
        <w:pStyle w:val="BodyText"/>
      </w:pPr>
      <w:r>
        <w:t xml:space="preserve">Furthermore, whilst it is true that a morphological tessellation can be</w:t>
      </w:r>
      <w:r>
        <w:t xml:space="preserve"> </w:t>
      </w:r>
      <w:r>
        <w:t xml:space="preserve">generated directly from a building layer alone, it cannot be created</w:t>
      </w:r>
      <w:r>
        <w:t xml:space="preserve"> </w:t>
      </w:r>
      <w:r>
        <w:t xml:space="preserve">from any building layer, as this needs to comply to certain quality</w:t>
      </w:r>
      <w:r>
        <w:t xml:space="preserve"> </w:t>
      </w:r>
      <w:r>
        <w:t xml:space="preserve">requirements, which links back to the first limitation above. Notably,</w:t>
      </w:r>
      <w:r>
        <w:t xml:space="preserve"> </w:t>
      </w:r>
      <w:r>
        <w:t xml:space="preserve">since the method sees every feature of GIS layer as an individual input</w:t>
      </w:r>
      <w:r>
        <w:t xml:space="preserve"> </w:t>
      </w:r>
      <w:r>
        <w:t xml:space="preserve">for tessellation, it is important not to have buildings composed of</w:t>
      </w:r>
      <w:r>
        <w:t xml:space="preserve"> </w:t>
      </w:r>
      <w:r>
        <w:t xml:space="preserve">multiple features each representing, for example, different heights or</w:t>
      </w:r>
      <w:r>
        <w:t xml:space="preserve"> </w:t>
      </w:r>
      <w:r>
        <w:t xml:space="preserve">different parts of the same (as in the case of British Ordnance</w:t>
      </w:r>
      <w:r>
        <w:t xml:space="preserve"> </w:t>
      </w:r>
      <w:r>
        <w:t xml:space="preserve">Survey). Similarly, it is important not to have different independent</w:t>
      </w:r>
      <w:r>
        <w:t xml:space="preserve"> </w:t>
      </w:r>
      <w:r>
        <w:t xml:space="preserve">buildings collapsed into a single simplified feature (as in the case of</w:t>
      </w:r>
      <w:r>
        <w:t xml:space="preserve"> </w:t>
      </w:r>
      <w:r>
        <w:t xml:space="preserve">vast portions of OpenStreetMap).</w:t>
      </w:r>
    </w:p>
    <w:p>
      <w:pPr>
        <w:pStyle w:val="BodyText"/>
      </w:pPr>
      <w:r>
        <w:t xml:space="preserve">The key component of the method is the selection of morphometric</w:t>
      </w:r>
      <w:r>
        <w:t xml:space="preserve"> </w:t>
      </w:r>
      <w:r>
        <w:t xml:space="preserve">characters used for both delineation of tissue types and hierarchical</w:t>
      </w:r>
      <w:r>
        <w:t xml:space="preserve"> </w:t>
      </w:r>
      <w:r>
        <w:t xml:space="preserve">clustering. Although the set of primary characters is defined based on</w:t>
      </w:r>
      <w:r>
        <w:t xml:space="preserve"> </w:t>
      </w:r>
      <w:r>
        <w:t xml:space="preserve">a thorough procedure (see section 7.1.2.1.1), its verification comes</w:t>
      </w:r>
      <w:r>
        <w:t xml:space="preserve"> </w:t>
      </w:r>
      <w:r>
        <w:t xml:space="preserve">only indirectly through the validation of the whole method. There are</w:t>
      </w:r>
      <w:r>
        <w:t xml:space="preserve"> </w:t>
      </w:r>
      <w:r>
        <w:t xml:space="preserve">likely characters which are not included, but which would help in</w:t>
      </w:r>
      <w:r>
        <w:t xml:space="preserve"> </w:t>
      </w:r>
      <w:r>
        <w:t xml:space="preserve">classification. Furthermore, due to computational demands, it was not</w:t>
      </w:r>
      <w:r>
        <w:t xml:space="preserve"> </w:t>
      </w:r>
      <w:r>
        <w:t xml:space="preserve">tested whether the full set is required. However, the results indicate</w:t>
      </w:r>
      <w:r>
        <w:t xml:space="preserve"> </w:t>
      </w:r>
      <w:r>
        <w:t xml:space="preserve">that the used set of characters could be perceived as valid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A similar situation is with contextual characters. The method uses four</w:t>
      </w:r>
      <w:r>
        <w:t xml:space="preserve"> </w:t>
      </w:r>
      <w:r>
        <w:t xml:space="preserve">meta contextual characters to derive spatially lagged information on</w:t>
      </w:r>
      <w:r>
        <w:t xml:space="preserve"> </w:t>
      </w:r>
      <w:r>
        <w:t xml:space="preserve">the spatial distribution of values of primary characters. Although the</w:t>
      </w:r>
      <w:r>
        <w:t xml:space="preserve"> </w:t>
      </w:r>
      <w:r>
        <w:t xml:space="preserve">selection is able to deliver expected results, other options may be</w:t>
      </w:r>
      <w:r>
        <w:t xml:space="preserve"> </w:t>
      </w:r>
      <w:r>
        <w:t xml:space="preserve">more suitable. However, that is left for further research.</w:t>
      </w:r>
    </w:p>
    <w:p>
      <w:pPr>
        <w:pStyle w:val="BodyText"/>
      </w:pPr>
      <w:r>
        <w:t xml:space="preserve">Gaussian Mixture Model technique used to delineate morphometric tissue</w:t>
      </w:r>
      <w:r>
        <w:t xml:space="preserve"> </w:t>
      </w:r>
      <w:r>
        <w:t xml:space="preserve">types does reflect the nature of the clustering problem but comes with</w:t>
      </w:r>
      <w:r>
        <w:t xml:space="preserve"> </w:t>
      </w:r>
      <w:r>
        <w:t xml:space="preserve">certain limits. First, the method is non-spatial, which mean that it</w:t>
      </w:r>
      <w:r>
        <w:t xml:space="preserve"> </w:t>
      </w:r>
      <w:r>
        <w:t xml:space="preserve">does not include any contiguity constraint. That can be an issue, since</w:t>
      </w:r>
      <w:r>
        <w:t xml:space="preserve"> </w:t>
      </w:r>
      <w:r>
        <w:t xml:space="preserve">the resulting cluster may be in some cases scattered, especially along</w:t>
      </w:r>
      <w:r>
        <w:t xml:space="preserve"> </w:t>
      </w:r>
      <w:r>
        <w:t xml:space="preserve">boundaries of distinct tissues or in heterogeneous areas. While this</w:t>
      </w:r>
      <w:r>
        <w:t xml:space="preserve"> </w:t>
      </w:r>
      <w:r>
        <w:t xml:space="preserve">issue is mostly mitigated by the design of contextual characters which</w:t>
      </w:r>
      <w:r>
        <w:t xml:space="preserve"> </w:t>
      </w:r>
      <w:r>
        <w:t xml:space="preserve">are an input of the cluster analysis, it is not perfect and there are</w:t>
      </w:r>
      <w:r>
        <w:t xml:space="preserve"> </w:t>
      </w:r>
      <w:r>
        <w:t xml:space="preserve">some features which could be seen as mislabeled from the perspective of</w:t>
      </w:r>
      <w:r>
        <w:t xml:space="preserve"> </w:t>
      </w:r>
      <w:r>
        <w:t xml:space="preserve">contiguity. However, available methods of spatially constrained</w:t>
      </w:r>
      <w:r>
        <w:t xml:space="preserve"> </w:t>
      </w:r>
      <w:r>
        <w:t xml:space="preserve">clustering are not yet efficient enough to deal with datasets of this</w:t>
      </w:r>
      <w:r>
        <w:t xml:space="preserve"> </w:t>
      </w:r>
      <w:r>
        <w:t xml:space="preserve">size.</w:t>
      </w:r>
    </w:p>
    <w:p>
      <w:pPr>
        <w:pStyle w:val="BodyText"/>
      </w:pPr>
      <w:r>
        <w:t xml:space="preserve">The computational efficiency also limits GMM to a degree. Compared to</w:t>
      </w:r>
      <w:r>
        <w:t xml:space="preserve"> </w:t>
      </w:r>
      <w:r>
        <w:t xml:space="preserve">more straightforward methods as K-Means, a probabilistic component of</w:t>
      </w:r>
      <w:r>
        <w:t xml:space="preserve"> </w:t>
      </w:r>
      <w:r>
        <w:t xml:space="preserve">GMM significantly slows down the computation and it is a question how</w:t>
      </w:r>
      <w:r>
        <w:t xml:space="preserve"> </w:t>
      </w:r>
      <w:r>
        <w:t xml:space="preserve">scalable the method will be when used on larger areas composed of</w:t>
      </w:r>
      <w:r>
        <w:t xml:space="preserve"> </w:t>
      </w:r>
      <w:r>
        <w:t xml:space="preserve">millions of features. Although there are potential performant</w:t>
      </w:r>
      <w:r>
        <w:t xml:space="preserve"> </w:t>
      </w:r>
      <w:r>
        <w:t xml:space="preserve">implementations based on distributed computing on GPU</w:t>
      </w:r>
      <w:r>
        <w:t xml:space="preserve"> </w:t>
      </w:r>
      <w:r>
        <w:t xml:space="preserve">[@bingham2019pyro; @matthew_rocklin-proc-scipy-2015], it may become</w:t>
      </w:r>
      <w:r>
        <w:t xml:space="preserve"> </w:t>
      </w:r>
      <w:r>
        <w:t xml:space="preserve">a weak link in the whole process of scaling up. However, as shown in</w:t>
      </w:r>
      <w:r>
        <w:t xml:space="preserve"> </w:t>
      </w:r>
      <w:r>
        <w:t xml:space="preserve">chapter 7, there is still the potential to train model on a sample of</w:t>
      </w:r>
      <w:r>
        <w:t xml:space="preserve"> </w:t>
      </w:r>
      <w:r>
        <w:t xml:space="preserve">the data.</w:t>
      </w:r>
    </w:p>
    <w:p>
      <w:pPr>
        <w:pStyle w:val="BodyText"/>
      </w:pPr>
      <w:r>
        <w:t xml:space="preserve">Furthermore, similarly to K-Means, GMM uses an initial random seed,</w:t>
      </w:r>
      <w:r>
        <w:t xml:space="preserve"> </w:t>
      </w:r>
      <w:r>
        <w:t xml:space="preserve">which affects the final result. While the effect of the seed is not</w:t>
      </w:r>
      <w:r>
        <w:t xml:space="preserve"> </w:t>
      </w:r>
      <w:r>
        <w:t xml:space="preserve">significant, there is some, present mostly in areas where two tissues</w:t>
      </w:r>
      <w:r>
        <w:t xml:space="preserve"> </w:t>
      </w:r>
      <w:r>
        <w:t xml:space="preserve">meet. The resulting boundary between tissue types should hence be seen</w:t>
      </w:r>
      <w:r>
        <w:t xml:space="preserve"> </w:t>
      </w:r>
      <w:r>
        <w:t xml:space="preserve">as fuzzy, since different random seeds place is in a similar, but not</w:t>
      </w:r>
      <w:r>
        <w:t xml:space="preserve"> </w:t>
      </w:r>
      <w:r>
        <w:t xml:space="preserve">the same position.</w:t>
      </w:r>
    </w:p>
    <w:p>
      <w:pPr>
        <w:pStyle w:val="BodyText"/>
      </w:pPr>
      <w:r>
        <w:t xml:space="preserve">The validation has two limitations - one related to additional data,</w:t>
      </w:r>
      <w:r>
        <w:t xml:space="preserve"> </w:t>
      </w:r>
      <w:r>
        <w:t xml:space="preserve">other related to the additional case study. As mentioned in chapter 8,</w:t>
      </w:r>
      <w:r>
        <w:t xml:space="preserve"> </w:t>
      </w:r>
      <w:r>
        <w:t xml:space="preserve">there is no ground truth with which the results could be compared.</w:t>
      </w:r>
      <w:r>
        <w:t xml:space="preserve"> </w:t>
      </w:r>
      <w:r>
        <w:t xml:space="preserve">Therefore, the first step of validation is using data which should</w:t>
      </w:r>
      <w:r>
        <w:t xml:space="preserve"> </w:t>
      </w:r>
      <w:r>
        <w:t xml:space="preserve">indirectly reflect changes in urban patterns. Although the selection is</w:t>
      </w:r>
      <w:r>
        <w:t xml:space="preserve"> </w:t>
      </w:r>
      <w:r>
        <w:t xml:space="preserve">representative, there could be other sources of data more appropriate,</w:t>
      </w:r>
      <w:r>
        <w:t xml:space="preserve"> </w:t>
      </w:r>
      <w:r>
        <w:t xml:space="preserve">which would give us better, more direct, understanding of the</w:t>
      </w:r>
      <w:r>
        <w:t xml:space="preserve"> </w:t>
      </w:r>
      <w:r>
        <w:t xml:space="preserve">performance of the proposed method. One such layer could be the</w:t>
      </w:r>
      <w:r>
        <w:t xml:space="preserve"> </w:t>
      </w:r>
      <w:r>
        <w:t xml:space="preserve">qualitative study of the same case study already mentioned above.</w:t>
      </w:r>
    </w:p>
    <w:p>
      <w:pPr>
        <w:pStyle w:val="BodyText"/>
      </w:pPr>
      <w:r>
        <w:t xml:space="preserve">The second limitation is affecting the validation of transferability</w:t>
      </w:r>
      <w:r>
        <w:t xml:space="preserve"> </w:t>
      </w:r>
      <w:r>
        <w:t xml:space="preserve">and extensibility of the method. Since this research focuses solely on</w:t>
      </w:r>
      <w:r>
        <w:t xml:space="preserve"> </w:t>
      </w:r>
      <w:r>
        <w:t xml:space="preserve">the European context and selects two cities of a historical origin, its</w:t>
      </w:r>
      <w:r>
        <w:t xml:space="preserve"> </w:t>
      </w:r>
      <w:r>
        <w:t xml:space="preserve">validity in other contexts is still unknown. Although it is assumed</w:t>
      </w:r>
      <w:r>
        <w:t xml:space="preserve"> </w:t>
      </w:r>
      <w:r>
        <w:t xml:space="preserve">that it should perform similarly in Asian, African or North American</w:t>
      </w:r>
      <w:r>
        <w:t xml:space="preserve"> </w:t>
      </w:r>
      <w:r>
        <w:t xml:space="preserve">cities with different spatial logic, this remains to be tested.</w:t>
      </w:r>
    </w:p>
    <w:p>
      <w:pPr>
        <w:pStyle w:val="BodyText"/>
      </w:pPr>
      <w:ins w:id="15" w:author="unknown">
        <w:r>
          <w:t xml:space="preserve">Finally, the scope of this work restricted to minimal data input</w:t>
        </w:r>
        <w:r>
          <w:t xml:space="preserve"> </w:t>
        </w:r>
        <w:r>
          <w:t xml:space="preserve">comes with the limitation regarding the ability to reflect other</w:t>
        </w:r>
        <w:r>
          <w:t xml:space="preserve"> </w:t>
        </w:r>
        <w:r>
          <w:t xml:space="preserve">dimensions of the built environment. None of the characters used within</w:t>
        </w:r>
        <w:r>
          <w:t xml:space="preserve"> </w:t>
        </w:r>
        <w:r>
          <w:t xml:space="preserve">the method captures green and blue space or land use, among other</w:t>
        </w:r>
        <w:r>
          <w:t xml:space="preserve"> </w:t>
        </w:r>
        <w:r>
          <w:t xml:space="preserve">aspects of cities, all of which may affect the outcome of clustering</w:t>
        </w:r>
        <w:r>
          <w:t xml:space="preserve"> </w:t>
        </w:r>
        <w:r>
          <w:t xml:space="preserve">and taxonomy. The significance of such an effect is unknown and will</w:t>
        </w:r>
        <w:r>
          <w:t xml:space="preserve"> </w:t>
        </w:r>
        <w:r>
          <w:t xml:space="preserve">likely depend on individual cases. However, it is necessary to</w:t>
        </w:r>
        <w:r>
          <w:t xml:space="preserve"> </w:t>
        </w:r>
        <w:r>
          <w:t xml:space="preserve">acknowledge that differences in urban patterns reflected, for example,</w:t>
        </w:r>
        <w:r>
          <w:t xml:space="preserve"> </w:t>
        </w:r>
        <w:r>
          <w:t xml:space="preserve">by the variable density of natural features are not captured by the</w:t>
        </w:r>
        <w:r>
          <w:t xml:space="preserve"> </w:t>
        </w:r>
        <w:r>
          <w:t xml:space="preserve">presented model. Another consequence of the restriction of data input</w:t>
        </w:r>
        <w:r>
          <w:t xml:space="preserve"> </w:t>
        </w:r>
        <w:r>
          <w:t xml:space="preserve">is the exclusion of the plot layer, which is partially substituted by</w:t>
        </w:r>
        <w:r>
          <w:t xml:space="preserve"> </w:t>
        </w:r>
        <w:r>
          <w:t xml:space="preserve">morphological tessellation. While morphological tessellation can</w:t>
        </w:r>
        <w:r>
          <w:t xml:space="preserve"> </w:t>
        </w:r>
        <w:r>
          <w:t xml:space="preserve">provide analytical information on the scale of the plot, the method is</w:t>
        </w:r>
        <w:r>
          <w:t xml:space="preserve"> </w:t>
        </w:r>
        <w:r>
          <w:t xml:space="preserve">not able to capture morphological characters reflecting the position of</w:t>
        </w:r>
        <w:r>
          <w:t xml:space="preserve"> </w:t>
        </w:r>
        <w:r>
          <w:t xml:space="preserve">a building on a plot (among others).</w:t>
        </w:r>
      </w:ins>
    </w:p>
    <w:bookmarkEnd w:id="25"/>
    <w:bookmarkStart w:id="26" w:name="applicability-of-morphometric-data"/>
    <w:p>
      <w:pPr>
        <w:pStyle w:val="Heading2"/>
      </w:pPr>
      <w:ins w:id="16" w:author="unknown">
        <w:r>
          <w:t xml:space="preserve">Applicability of morphometric data</w:t>
        </w:r>
      </w:ins>
    </w:p>
    <w:p>
      <w:pPr>
        <w:pStyle w:val="FirstParagraph"/>
      </w:pPr>
      <w:ins w:id="17" w:author="unknown">
        <w:r>
          <w:t xml:space="preserve">The morphometric data resulting from the proposed method offer three</w:t>
        </w:r>
        <w:r>
          <w:t xml:space="preserve"> </w:t>
        </w:r>
        <w:r>
          <w:t xml:space="preserve">layers of applicability: 1) morphometric characterisation of urban</w:t>
        </w:r>
        <w:r>
          <w:t xml:space="preserve"> </w:t>
        </w:r>
        <w:r>
          <w:t xml:space="preserve">environment based on 370 individual measurable characters, 2)</w:t>
        </w:r>
        <w:r>
          <w:t xml:space="preserve"> </w:t>
        </w:r>
        <w:r>
          <w:t xml:space="preserve">delineation of urban tissue types, and 3) taxonomy of tissue types.</w:t>
        </w:r>
        <w:r>
          <w:t xml:space="preserve"> </w:t>
        </w:r>
        <w:r>
          <w:t xml:space="preserve">Each offer different kind of information which can be used to answer</w:t>
        </w:r>
        <w:r>
          <w:t xml:space="preserve"> </w:t>
        </w:r>
        <w:r>
          <w:t xml:space="preserve">(or to help answer) different questions.</w:t>
        </w:r>
      </w:ins>
    </w:p>
    <w:p>
      <w:pPr>
        <w:pStyle w:val="BodyText"/>
      </w:pPr>
      <w:ins w:id="18" w:author="unknown">
        <w:r>
          <w:t xml:space="preserve">The raw morphometric values, linked to either morphological</w:t>
        </w:r>
        <w:r>
          <w:t xml:space="preserve"> </w:t>
        </w:r>
        <w:r>
          <w:t xml:space="preserve">tessellation or relevant elements of urban form (e.g. street network</w:t>
        </w:r>
        <w:r>
          <w:t xml:space="preserve"> </w:t>
        </w:r>
        <w:r>
          <w:t xml:space="preserve">nodes), provide a characterisation of the built environment from a</w:t>
        </w:r>
        <w:r>
          <w:t xml:space="preserve"> </w:t>
        </w:r>
        <w:r>
          <w:t xml:space="preserve">broad range of perspectives. As such, they could become an input of</w:t>
        </w:r>
        <w:r>
          <w:t xml:space="preserve"> </w:t>
        </w:r>
        <w:r>
          <w:t xml:space="preserve">various predictive models and semi-morphological studies, aiming at</w:t>
        </w:r>
        <w:r>
          <w:t xml:space="preserve"> </w:t>
        </w:r>
        <w:r>
          <w:t xml:space="preserve">understanding relations between different aspects of urban form and</w:t>
        </w:r>
        <w:r>
          <w:t xml:space="preserve"> </w:t>
        </w:r>
        <w:r>
          <w:t xml:space="preserve">other facets of life. Furthermore, some of the characters literature</w:t>
        </w:r>
        <w:r>
          <w:t xml:space="preserve"> </w:t>
        </w:r>
        <w:r>
          <w:t xml:space="preserve">identifies as proxies for urban form resilience [@feliciotti2018] or</w:t>
        </w:r>
        <w:r>
          <w:t xml:space="preserve"> </w:t>
        </w:r>
        <w:r>
          <w:t xml:space="preserve">other performance-based indicators (e.g. sustainability</w:t>
        </w:r>
        <w:r>
          <w:t xml:space="preserve"> </w:t>
        </w:r>
        <w:r>
          <w:t xml:space="preserve">[@bourdic2012]), allowing for a more narrowly focused assessment of</w:t>
        </w:r>
        <w:r>
          <w:t xml:space="preserve"> </w:t>
        </w:r>
        <w:r>
          <w:t xml:space="preserve">urban fabric.</w:t>
        </w:r>
      </w:ins>
    </w:p>
    <w:p>
      <w:pPr>
        <w:pStyle w:val="BodyText"/>
      </w:pPr>
      <w:ins w:id="19" w:author="unknown">
        <w:r>
          <w:t xml:space="preserve">The delineation of urban tissues (i.e. flat classification) is the</w:t>
        </w:r>
        <w:r>
          <w:t xml:space="preserve"> </w:t>
        </w:r>
        <w:r>
          <w:t xml:space="preserve">major step in complexity reduction since it combines a large number of</w:t>
        </w:r>
        <w:r>
          <w:t xml:space="preserve"> </w:t>
        </w:r>
        <w:r>
          <w:t xml:space="preserve">fundamental elements into a small set of tissue types. The types can be</w:t>
        </w:r>
        <w:r>
          <w:t xml:space="preserve"> </w:t>
        </w:r>
        <w:r>
          <w:t xml:space="preserve">consequently employed as a unit of analysis when asking about the</w:t>
        </w:r>
        <w:r>
          <w:t xml:space="preserve"> </w:t>
        </w:r>
        <w:r>
          <w:t xml:space="preserve">relation of urban patterns and other aspects of the urban environment.</w:t>
        </w:r>
        <w:r>
          <w:t xml:space="preserve"> </w:t>
        </w:r>
        <w:r>
          <w:t xml:space="preserve">Where the layer of raw morphometric values provides information on</w:t>
        </w:r>
        <w:r>
          <w:t xml:space="preserve"> </w:t>
        </w:r>
        <w:r>
          <w:t xml:space="preserve">individual structural aspects of urban form, the layer of tissue types</w:t>
        </w:r>
        <w:r>
          <w:t xml:space="preserve"> </w:t>
        </w:r>
        <w:r>
          <w:t xml:space="preserve">captures coherent patterns as their combination.</w:t>
        </w:r>
      </w:ins>
    </w:p>
    <w:p>
      <w:pPr>
        <w:pStyle w:val="BodyText"/>
      </w:pPr>
      <w:ins w:id="20" w:author="unknown">
        <w:r>
          <w:t xml:space="preserve">Finally, the taxonomy identifies similarity between tissue types</w:t>
        </w:r>
        <w:r>
          <w:t xml:space="preserve"> </w:t>
        </w:r>
        <w:r>
          <w:t xml:space="preserve">which in turn brings flexibility to the classification. If we take the</w:t>
        </w:r>
        <w:r>
          <w:t xml:space="preserve"> </w:t>
        </w:r>
        <w:r>
          <w:t xml:space="preserve">Amsterdam case study as an example, we may ask about the relationship</w:t>
        </w:r>
        <w:r>
          <w:t xml:space="preserve"> </w:t>
        </w:r>
        <w:r>
          <w:t xml:space="preserve">between tissue types and AirBnB locations (leaving aside other aspects</w:t>
        </w:r>
        <w:r>
          <w:t xml:space="preserve"> </w:t>
        </w:r>
        <w:r>
          <w:t xml:space="preserve">influencing such the locations for the sake of the illustration). It is</w:t>
        </w:r>
        <w:r>
          <w:t xml:space="preserve"> </w:t>
        </w:r>
        <w:r>
          <w:t xml:space="preserve">likely that using the initial 30 clusters may prove suboptimal since</w:t>
        </w:r>
        <w:r>
          <w:t xml:space="preserve"> </w:t>
        </w:r>
        <w:r>
          <w:t xml:space="preserve">they are covered by each type is relatively small and within this</w:t>
        </w:r>
        <w:r>
          <w:t xml:space="preserve"> </w:t>
        </w:r>
        <w:r>
          <w:t xml:space="preserve">question hard to interpret. Therefore we may want to reduce the number</w:t>
        </w:r>
        <w:r>
          <w:t xml:space="preserve"> </w:t>
        </w:r>
        <w:r>
          <w:t xml:space="preserve">of classes, which can be flexibly done by moving through the dendrogram</w:t>
        </w:r>
        <w:r>
          <w:t xml:space="preserve"> </w:t>
        </w:r>
        <w:r>
          <w:t xml:space="preserve">upwards. The final analysis can therefore look into the location of</w:t>
        </w:r>
        <w:r>
          <w:t xml:space="preserve"> </w:t>
        </w:r>
        <w:r>
          <w:t xml:space="preserve">Airbnb listings within, e.g., five macro taxa of tissue types. The</w:t>
        </w:r>
        <w:r>
          <w:t xml:space="preserve"> </w:t>
        </w:r>
        <w:r>
          <w:t xml:space="preserve">level of aggregation into higher-order taxa depends on the research</w:t>
        </w:r>
        <w:r>
          <w:t xml:space="preserve"> </w:t>
        </w:r>
        <w:r>
          <w:t xml:space="preserve">question asked and within the proposed model can be adapted to the</w:t>
        </w:r>
        <w:r>
          <w:t xml:space="preserve"> </w:t>
        </w:r>
        <w:r>
          <w:t xml:space="preserve">specific needs.</w:t>
        </w:r>
      </w:ins>
    </w:p>
    <w:bookmarkEnd w:id="26"/>
    <w:bookmarkStart w:id="27" w:name="further-research"/>
    <w:p>
      <w:pPr>
        <w:pStyle w:val="Heading2"/>
      </w:pPr>
      <w:r>
        <w:t xml:space="preserve">Further research</w:t>
      </w:r>
    </w:p>
    <w:p>
      <w:pPr>
        <w:pStyle w:val="FirstParagraph"/>
      </w:pPr>
      <w:r>
        <w:t xml:space="preserve">The avenue of further research based on the findings presented in this</w:t>
      </w:r>
      <w:r>
        <w:t xml:space="preserve"> </w:t>
      </w:r>
      <w:r>
        <w:t xml:space="preserve">thesis is wide. One direction could further study different aspects of</w:t>
      </w:r>
      <w:r>
        <w:t xml:space="preserve"> </w:t>
      </w:r>
      <w:r>
        <w:t xml:space="preserve">the method to eliminate some of its current limitations, while the</w:t>
      </w:r>
      <w:r>
        <w:t xml:space="preserve"> </w:t>
      </w:r>
      <w:r>
        <w:t xml:space="preserve">other could focus on the applicability of urban morphometrics and</w:t>
      </w:r>
      <w:r>
        <w:t xml:space="preserve"> </w:t>
      </w:r>
      <w:r>
        <w:t xml:space="preserve">numerical taxonomy in urban science.</w:t>
      </w:r>
    </w:p>
    <w:p>
      <w:pPr>
        <w:pStyle w:val="BodyText"/>
      </w:pPr>
      <w:r>
        <w:t xml:space="preserve">Starting with the first direction and proposed morphological</w:t>
      </w:r>
      <w:r>
        <w:t xml:space="preserve"> </w:t>
      </w:r>
      <w:r>
        <w:t xml:space="preserve">tessellation, further research should resolve the question of the</w:t>
      </w:r>
      <w:r>
        <w:t xml:space="preserve"> </w:t>
      </w:r>
      <w:r>
        <w:t xml:space="preserve">external boundary of tessellation which is currently defined as a</w:t>
      </w:r>
      <w:r>
        <w:t xml:space="preserve"> </w:t>
      </w:r>
      <w:r>
        <w:t xml:space="preserve">static 100m buffer around building footprints. This decision likely</w:t>
      </w:r>
      <w:r>
        <w:t xml:space="preserve"> </w:t>
      </w:r>
      <w:r>
        <w:t xml:space="preserve">causes edge effect, where edge cells are significantly larger than they</w:t>
      </w:r>
      <w:r>
        <w:t xml:space="preserve"> </w:t>
      </w:r>
      <w:r>
        <w:t xml:space="preserve">should be. The optimal solution could be a limitation of tessellation</w:t>
      </w:r>
      <w:r>
        <w:t xml:space="preserve"> </w:t>
      </w:r>
      <w:r>
        <w:t xml:space="preserve">by the pre-defined known boundary of the built-up area. Alternatively,</w:t>
      </w:r>
      <w:r>
        <w:t xml:space="preserve"> </w:t>
      </w:r>
      <w:r>
        <w:t xml:space="preserve">an adaptive buffer capturing the different scales of urban patterns</w:t>
      </w:r>
      <w:r>
        <w:t xml:space="preserve"> </w:t>
      </w:r>
      <w:r>
        <w:t xml:space="preserve">could be developed. Moreover, further research should focus on the</w:t>
      </w:r>
      <w:r>
        <w:t xml:space="preserve"> </w:t>
      </w:r>
      <w:r>
        <w:t xml:space="preserve">question of the exact meaning and variation of topological distance on</w:t>
      </w:r>
      <w:r>
        <w:t xml:space="preserve"> </w:t>
      </w:r>
      <w:r>
        <w:t xml:space="preserve">morphological tessellation and its definition for specific purposes.</w:t>
      </w:r>
      <w:r>
        <w:t xml:space="preserve"> </w:t>
      </w:r>
      <w:r>
        <w:t xml:space="preserve">The question of how many topological steps should be used for the</w:t>
      </w:r>
      <w:r>
        <w:t xml:space="preserve"> </w:t>
      </w:r>
      <w:r>
        <w:t xml:space="preserve">analysis of urban form does not have a fixed answer. It is expected</w:t>
      </w:r>
      <w:r>
        <w:t xml:space="preserve"> </w:t>
      </w:r>
      <w:r>
        <w:t xml:space="preserve">that it will vary depending on the scope of the research.</w:t>
      </w:r>
    </w:p>
    <w:p>
      <w:pPr>
        <w:pStyle w:val="BodyText"/>
      </w:pPr>
      <w:r>
        <w:t xml:space="preserve">Inclusion (or even elimination) of additional morphometric characters</w:t>
      </w:r>
      <w:r>
        <w:t xml:space="preserve"> </w:t>
      </w:r>
      <w:r>
        <w:t xml:space="preserve">into the set of primary characters is an expected evolution of the</w:t>
      </w:r>
      <w:r>
        <w:t xml:space="preserve"> </w:t>
      </w:r>
      <w:r>
        <w:t xml:space="preserve">method. Furthermore, the set should be adapted to different data</w:t>
      </w:r>
      <w:r>
        <w:t xml:space="preserve"> </w:t>
      </w:r>
      <w:r>
        <w:t xml:space="preserve">sources, e.g. with missing height attribute of different level of</w:t>
      </w:r>
      <w:r>
        <w:t xml:space="preserve"> </w:t>
      </w:r>
      <w:r>
        <w:t xml:space="preserve">detail to expand its applicability. That also entails Earth</w:t>
      </w:r>
      <w:r>
        <w:t xml:space="preserve"> </w:t>
      </w:r>
      <w:r>
        <w:t xml:space="preserve">Observation. One of the potential directions could attempt to derive</w:t>
      </w:r>
      <w:r>
        <w:t xml:space="preserve"> </w:t>
      </w:r>
      <w:r>
        <w:t xml:space="preserve">morphometric profiles based on EO multispectral raster data, which</w:t>
      </w:r>
      <w:r>
        <w:t xml:space="preserve"> </w:t>
      </w:r>
      <w:r>
        <w:t xml:space="preserve">would radically expand the applicability of the method.</w:t>
      </w:r>
    </w:p>
    <w:p>
      <w:pPr>
        <w:pStyle w:val="BodyText"/>
      </w:pPr>
      <w:r>
        <w:t xml:space="preserve">Similarly, contextual characters should be further studied to ensure</w:t>
      </w:r>
      <w:r>
        <w:t xml:space="preserve"> </w:t>
      </w:r>
      <w:r>
        <w:t xml:space="preserve">better interpretability and eliminate potential issues related to</w:t>
      </w:r>
      <w:r>
        <w:t xml:space="preserve"> </w:t>
      </w:r>
      <w:r>
        <w:t xml:space="preserve">binning within Simpson’s diversity index.</w:t>
      </w:r>
    </w:p>
    <w:p>
      <w:pPr>
        <w:pStyle w:val="BodyText"/>
      </w:pPr>
      <w:r>
        <w:t xml:space="preserve">Considering the limitations of GMM outlined above, further research</w:t>
      </w:r>
      <w:r>
        <w:t xml:space="preserve"> </w:t>
      </w:r>
      <w:r>
        <w:t xml:space="preserve">should focus on the efficiency of the implementation needed for studies</w:t>
      </w:r>
      <w:r>
        <w:t xml:space="preserve"> </w:t>
      </w:r>
      <w:r>
        <w:t xml:space="preserve">on a larger scale. Also, as shown in the case of Amsterdam, Bayesian</w:t>
      </w:r>
      <w:r>
        <w:t xml:space="preserve"> </w:t>
      </w:r>
      <w:r>
        <w:t xml:space="preserve">Information Criterion might not be the optimal method to determine the</w:t>
      </w:r>
      <w:r>
        <w:t xml:space="preserve"> </w:t>
      </w:r>
      <w:r>
        <w:t xml:space="preserve">number of clusters and other options (e.g. clustergram</w:t>
      </w:r>
      <w:r>
        <w:t xml:space="preserve"> </w:t>
      </w:r>
      <w:r>
        <w:t xml:space="preserve">[@schonlau2002clustergram]) could be tested alongside with other</w:t>
      </w:r>
      <w:r>
        <w:t xml:space="preserve"> </w:t>
      </w:r>
      <w:r>
        <w:t xml:space="preserve">clustering algorithms besides GMM.</w:t>
      </w:r>
    </w:p>
    <w:p>
      <w:pPr>
        <w:pStyle w:val="BodyText"/>
      </w:pPr>
      <w:r>
        <w:t xml:space="preserve">Finally, as already briefly discussed in the previous section, the</w:t>
      </w:r>
      <w:r>
        <w:t xml:space="preserve"> </w:t>
      </w:r>
      <w:r>
        <w:t xml:space="preserve">method could be further validated using other additional data and</w:t>
      </w:r>
      <w:r>
        <w:t xml:space="preserve"> </w:t>
      </w:r>
      <w:r>
        <w:t xml:space="preserve">especially using comparative analysis with qualitative</w:t>
      </w:r>
      <w:r>
        <w:t xml:space="preserve"> </w:t>
      </w:r>
      <w:r>
        <w:t xml:space="preserve">typo-morphological and/or historic-geographical studies of urban form</w:t>
      </w:r>
      <w:r>
        <w:t xml:space="preserve"> </w:t>
      </w:r>
      <w:r>
        <w:t xml:space="preserve">alongside the application of the method in different geographical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The second major direction of further research can build on the</w:t>
      </w:r>
      <w:r>
        <w:t xml:space="preserve"> </w:t>
      </w:r>
      <w:r>
        <w:t xml:space="preserve">methodological foundations presented in this thesis and focus on</w:t>
      </w:r>
      <w:r>
        <w:t xml:space="preserve"> </w:t>
      </w:r>
      <w:r>
        <w:t xml:space="preserve">different questions using the information obtained from numerical</w:t>
      </w:r>
      <w:r>
        <w:t xml:space="preserve"> </w:t>
      </w:r>
      <w:r>
        <w:t xml:space="preserve">taxonomy. One of them is the application if the method to eventually</w:t>
      </w:r>
      <w:r>
        <w:t xml:space="preserve"> </w:t>
      </w:r>
      <w:r>
        <w:t xml:space="preserve">build an atlas of urban form, containing urban tissue types from a wide</w:t>
      </w:r>
      <w:r>
        <w:t xml:space="preserve"> </w:t>
      </w:r>
      <w:r>
        <w:t xml:space="preserve">set of case studies, hierarchically categorised based on their phenetic</w:t>
      </w:r>
      <w:r>
        <w:t xml:space="preserve"> </w:t>
      </w:r>
      <w:r>
        <w:t xml:space="preserve">similarity. Such an atlas could provide a global repository of urban</w:t>
      </w:r>
      <w:r>
        <w:t xml:space="preserve"> </w:t>
      </w:r>
      <w:r>
        <w:t xml:space="preserve">patterns, a counterpart of atlases known in biology (e.g. an atlas of</w:t>
      </w:r>
      <w:r>
        <w:t xml:space="preserve"> </w:t>
      </w:r>
      <w:r>
        <w:t xml:space="preserve">birds or an atlas of fungi).</w:t>
      </w:r>
    </w:p>
    <w:p>
      <w:pPr>
        <w:pStyle w:val="BodyText"/>
      </w:pPr>
      <w:r>
        <w:t xml:space="preserve">When it comes to the application of the method on specific case</w:t>
      </w:r>
      <w:r>
        <w:t xml:space="preserve"> </w:t>
      </w:r>
      <w:r>
        <w:t xml:space="preserve">studies, a large number of observations can be made based on</w:t>
      </w:r>
      <w:r>
        <w:t xml:space="preserve"> </w:t>
      </w:r>
      <w:r>
        <w:t xml:space="preserve">morphometric values backing the whole method. Each recognised tissue</w:t>
      </w:r>
      <w:r>
        <w:t xml:space="preserve"> </w:t>
      </w:r>
      <w:r>
        <w:t xml:space="preserve">type as well as each branch of taxonomy have rich morphometric</w:t>
      </w:r>
      <w:r>
        <w:t xml:space="preserve"> </w:t>
      </w:r>
      <w:r>
        <w:t xml:space="preserve">profiles. The combination of all measured values within each cluster</w:t>
      </w:r>
      <w:r>
        <w:t xml:space="preserve"> </w:t>
      </w:r>
      <w:r>
        <w:t xml:space="preserve">gives an abundant description of various morphological aspects which</w:t>
      </w:r>
      <w:r>
        <w:t xml:space="preserve"> </w:t>
      </w:r>
      <w:r>
        <w:t xml:space="preserve">can be further analysed and eventually even turned into form-based</w:t>
      </w:r>
      <w:r>
        <w:t xml:space="preserve"> </w:t>
      </w:r>
      <w:r>
        <w:t xml:space="preserve">regulatory plans directing further development.</w:t>
      </w:r>
      <w:del w:id="12" w:author="unknown">
        <w:r>
          <w:delText xml:space="preserve"> </w:delText>
        </w:r>
        <w:r>
          <w:delText xml:space="preserve">Moreover,</w:delText>
        </w:r>
      </w:del>
    </w:p>
    <w:p>
      <w:pPr>
        <w:pStyle w:val="BodyText"/>
      </w:pPr>
      <w:ins w:id="21" w:author="unknown">
        <w:r>
          <w:t xml:space="preserve">Further work should also look into</w:t>
        </w:r>
      </w:ins>
      <w:r>
        <w:t xml:space="preserve"> </w:t>
      </w:r>
      <w:r>
        <w:t xml:space="preserve">the</w:t>
      </w:r>
      <w:r>
        <w:t xml:space="preserve"> </w:t>
      </w:r>
      <w:del w:id="13" w:author="unknown">
        <w:r>
          <w:delText xml:space="preserve">raw morphometric</w:delText>
        </w:r>
        <w:r>
          <w:delText xml:space="preserve"> </w:delText>
        </w:r>
        <w:r>
          <w:delText xml:space="preserve">values</w:delText>
        </w:r>
      </w:del>
      <w:ins w:id="22" w:author="unknown">
        <w:r>
          <w:t xml:space="preserve">question of character selection and importance. Very similar</w:t>
        </w:r>
        <w:r>
          <w:t xml:space="preserve"> </w:t>
        </w:r>
        <w:r>
          <w:t xml:space="preserve">results</w:t>
        </w:r>
      </w:ins>
      <w:r>
        <w:t xml:space="preserve"> </w:t>
      </w:r>
      <w:r>
        <w:t xml:space="preserve">can</w:t>
      </w:r>
      <w:r>
        <w:t xml:space="preserve"> </w:t>
      </w:r>
      <w:ins w:id="23" w:author="unknown">
        <w:r>
          <w:t xml:space="preserve">likely</w:t>
        </w:r>
        <w:r>
          <w:t xml:space="preserve"> </w:t>
        </w:r>
      </w:ins>
      <w:r>
        <w:t xml:space="preserve">be</w:t>
      </w:r>
      <w:r>
        <w:t xml:space="preserve"> </w:t>
      </w:r>
      <w:del w:id="14" w:author="unknown">
        <w:r>
          <w:delText xml:space="preserve">used within various predictive</w:delText>
        </w:r>
        <w:r>
          <w:delText xml:space="preserve"> </w:delText>
        </w:r>
        <w:r>
          <w:delText xml:space="preserve">models</w:delText>
        </w:r>
      </w:del>
      <w:ins w:id="24" w:author="unknown">
        <w:r>
          <w:t xml:space="preserve">achieved with a reduced set of characters instead of 296</w:t>
        </w:r>
        <w:r>
          <w:t xml:space="preserve"> </w:t>
        </w:r>
        <w:r>
          <w:t xml:space="preserve">applied to presented case studies. However, such a reduction would</w:t>
        </w:r>
        <w:r>
          <w:t xml:space="preserve"> </w:t>
        </w:r>
        <w:r>
          <w:t xml:space="preserve">necessarily be case-specific, reflecting the local nature</w:t>
        </w:r>
      </w:ins>
      <w:r>
        <w:t xml:space="preserve"> </w:t>
      </w:r>
      <w:r>
        <w:t xml:space="preserve">and</w:t>
      </w:r>
      <w:r>
        <w:t xml:space="preserve"> </w:t>
      </w:r>
      <w:del w:id="15" w:author="unknown">
        <w:r>
          <w:delText xml:space="preserve">semi-morphological studies, aiming at understanding relations</w:delText>
        </w:r>
        <w:r>
          <w:delText xml:space="preserve"> </w:delText>
        </w:r>
        <w:r>
          <w:delText xml:space="preserve">between different aspects</w:delText>
        </w:r>
      </w:del>
      <w:ins w:id="25" w:author="unknown">
        <w:r>
          <w:t xml:space="preserve">peculiarities</w:t>
        </w:r>
      </w:ins>
      <w:r>
        <w:t xml:space="preserve"> </w:t>
      </w:r>
      <w:r>
        <w:t xml:space="preserve">of urban</w:t>
      </w:r>
      <w:r>
        <w:t xml:space="preserve"> </w:t>
      </w:r>
      <w:del w:id="16" w:author="unknown">
        <w:r>
          <w:delText xml:space="preserve">form</w:delText>
        </w:r>
      </w:del>
      <w:ins w:id="26" w:author="unknown">
        <w:r>
          <w:t xml:space="preserve">form. In</w:t>
        </w:r>
        <w:r>
          <w:t xml:space="preserve"> </w:t>
        </w:r>
        <w:r>
          <w:t xml:space="preserve">other words, it is assumed that character importance will vary across</w:t>
        </w:r>
        <w:r>
          <w:t xml:space="preserve"> </w:t>
        </w:r>
        <w:r>
          <w:t xml:space="preserve">cases</w:t>
        </w:r>
      </w:ins>
      <w:r>
        <w:t xml:space="preserve"> </w:t>
      </w:r>
      <w:r>
        <w:t xml:space="preserve">and</w:t>
      </w:r>
      <w:r>
        <w:t xml:space="preserve"> </w:t>
      </w:r>
      <w:del w:id="17" w:author="unknown">
        <w:r>
          <w:delText xml:space="preserve">other facets</w:delText>
        </w:r>
      </w:del>
      <w:ins w:id="27" w:author="unknown">
        <w:r>
          <w:t xml:space="preserve">using, for example, the top 20 characters</w:t>
        </w:r>
        <w:r>
          <w:t xml:space="preserve"> </w:t>
        </w:r>
        <w:r>
          <w:t xml:space="preserve">identified based on the Prague dataset to delineate clusters in both</w:t>
        </w:r>
        <w:r>
          <w:t xml:space="preserve"> </w:t>
        </w:r>
        <w:r>
          <w:t xml:space="preserve">Prague and Amsterdam would likely affect the latter significantly more</w:t>
        </w:r>
        <w:r>
          <w:t xml:space="preserve"> </w:t>
        </w:r>
        <w:r>
          <w:t xml:space="preserve">than the former. Such an effect would be even more pronounced in a</w:t>
        </w:r>
        <w:r>
          <w:t xml:space="preserve"> </w:t>
        </w:r>
        <w:r>
          <w:t xml:space="preserve">different geographical context. Therefore, further work should expand</w:t>
        </w:r>
        <w:r>
          <w:t xml:space="preserve"> </w:t>
        </w:r>
        <w:r>
          <w:t xml:space="preserve">the set</w:t>
        </w:r>
      </w:ins>
      <w:r>
        <w:t xml:space="preserve"> </w:t>
      </w:r>
      <w:r>
        <w:t xml:space="preserve">of</w:t>
      </w:r>
      <w:r>
        <w:t xml:space="preserve"> </w:t>
      </w:r>
      <w:del w:id="18" w:author="unknown">
        <w:r>
          <w:delText xml:space="preserve">life.</w:delText>
        </w:r>
      </w:del>
      <w:ins w:id="28" w:author="unknown">
        <w:r>
          <w:t xml:space="preserve">case studies to cover different historical,</w:t>
        </w:r>
        <w:r>
          <w:t xml:space="preserve"> </w:t>
        </w:r>
        <w:r>
          <w:t xml:space="preserve">cultural and geographical contexts and analyse the character importance</w:t>
        </w:r>
        <w:r>
          <w:t xml:space="preserve"> </w:t>
        </w:r>
        <w:r>
          <w:t xml:space="preserve">within the complete pool as well as independently per each case. The</w:t>
        </w:r>
        <w:r>
          <w:t xml:space="preserve"> </w:t>
        </w:r>
        <w:r>
          <w:t xml:space="preserve">result could provide insight of two types. First, it can limit the set</w:t>
        </w:r>
        <w:r>
          <w:t xml:space="preserve"> </w:t>
        </w:r>
        <w:r>
          <w:t xml:space="preserve">of morphometric characters that should be measured, which would lower</w:t>
        </w:r>
        <w:r>
          <w:t xml:space="preserve"> </w:t>
        </w:r>
        <w:r>
          <w:t xml:space="preserve">computational demands. Second, it may identify differences between</w:t>
        </w:r>
        <w:r>
          <w:t xml:space="preserve"> </w:t>
        </w:r>
        <w:r>
          <w:t xml:space="preserve">urban fabrics of different cities and indicate the variation between</w:t>
        </w:r>
        <w:r>
          <w:t xml:space="preserve"> </w:t>
        </w:r>
        <w:r>
          <w:t xml:space="preserve">underlying rules influencing their formation and transformation.</w:t>
        </w:r>
      </w:ins>
    </w:p>
    <w:p>
      <w:pPr>
        <w:pStyle w:val="BodyText"/>
      </w:pPr>
      <w:ins w:id="29" w:author="unknown">
        <w:r>
          <w:t xml:space="preserve">The exclusion of certain data inputs within this research, notably</w:t>
        </w:r>
        <w:r>
          <w:t xml:space="preserve"> </w:t>
        </w:r>
        <w:r>
          <w:t xml:space="preserve">plots and natural infrastructure, opens a potential pathway of research</w:t>
        </w:r>
        <w:r>
          <w:t xml:space="preserve"> </w:t>
        </w:r>
        <w:r>
          <w:t xml:space="preserve">building on top of the proposed framework and including measurable</w:t>
        </w:r>
        <w:r>
          <w:t xml:space="preserve"> </w:t>
        </w:r>
        <w:r>
          <w:t xml:space="preserve">characters based on additional data. That may overcome the limitations</w:t>
        </w:r>
        <w:r>
          <w:t xml:space="preserve"> </w:t>
        </w:r>
        <w:r>
          <w:t xml:space="preserve">induced by the scope of the work pointed out above and develop a</w:t>
        </w:r>
        <w:r>
          <w:t xml:space="preserve"> </w:t>
        </w:r>
        <w:r>
          <w:t xml:space="preserve">complex characterisation of the built environment that goes beyond the</w:t>
        </w:r>
        <w:r>
          <w:t xml:space="preserve"> </w:t>
        </w:r>
        <w:r>
          <w:t xml:space="preserve">morphometric description of minimal features representing urban form.</w:t>
        </w:r>
      </w:ins>
    </w:p>
    <w:bookmarkEnd w:id="27"/>
    <w:bookmarkStart w:id="28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There are two different perspectives when it comes to the study of</w:t>
      </w:r>
      <w:r>
        <w:t xml:space="preserve"> </w:t>
      </w:r>
      <w:r>
        <w:t xml:space="preserve">patterns of development of cities - relational and descriptive. This</w:t>
      </w:r>
      <w:r>
        <w:t xml:space="preserve"> </w:t>
      </w:r>
      <w:r>
        <w:t xml:space="preserve">research belongs to the second one, to urban morphology, trying to</w:t>
      </w:r>
      <w:r>
        <w:t xml:space="preserve"> </w:t>
      </w:r>
      <w:r>
        <w:t xml:space="preserve">describe urban form as it is and as it was formed. At the same time, it</w:t>
      </w:r>
      <w:r>
        <w:t xml:space="preserve"> </w:t>
      </w:r>
      <w:r>
        <w:t xml:space="preserve">aims to support the other perspective. For any study of relation of</w:t>
      </w:r>
      <w:r>
        <w:t xml:space="preserve"> </w:t>
      </w:r>
      <w:r>
        <w:t xml:space="preserve">urban form and other aspects of life, from economy, wellbeing,</w:t>
      </w:r>
      <w:r>
        <w:t xml:space="preserve"> </w:t>
      </w:r>
      <w:r>
        <w:t xml:space="preserve">happiness, to social deprivation, the core component is the description</w:t>
      </w:r>
      <w:r>
        <w:t xml:space="preserve"> </w:t>
      </w:r>
      <w:r>
        <w:t xml:space="preserve">of urban form, i.e. the way we are able to capture and characterise it.</w:t>
      </w:r>
      <w:r>
        <w:t xml:space="preserve"> </w:t>
      </w:r>
      <w:r>
        <w:t xml:space="preserve">This work offers one approach, exploiting the abundance of geospatial</w:t>
      </w:r>
      <w:r>
        <w:t xml:space="preserve"> </w:t>
      </w:r>
      <w:r>
        <w:t xml:space="preserve">data, building tools to make sense of it and proposing a detailed</w:t>
      </w:r>
      <w:r>
        <w:t xml:space="preserve"> </w:t>
      </w:r>
      <w:r>
        <w:t xml:space="preserve">quantitative description of individual elements of urban form, patterns</w:t>
      </w:r>
      <w:r>
        <w:t xml:space="preserve"> </w:t>
      </w:r>
      <w:r>
        <w:t xml:space="preserve">they form and similarity between them.</w:t>
      </w:r>
    </w:p>
    <w:p>
      <w:pPr>
        <w:pStyle w:val="BodyText"/>
      </w:pPr>
      <w:r>
        <w:t xml:space="preserve">The introduction stated that urban morphology or urban studies in</w:t>
      </w:r>
      <w:r>
        <w:t xml:space="preserve"> </w:t>
      </w:r>
      <w:r>
        <w:t xml:space="preserve">general face three problems. The field is unable to describe form</w:t>
      </w:r>
      <w:r>
        <w:t xml:space="preserve"> </w:t>
      </w:r>
      <w:r>
        <w:t xml:space="preserve">comprehensively enough, its methods of identification and</w:t>
      </w:r>
      <w:r>
        <w:t xml:space="preserve"> </w:t>
      </w:r>
      <w:r>
        <w:t xml:space="preserve">systematisation of homogenous areas lack either detail, granularity or</w:t>
      </w:r>
      <w:r>
        <w:t xml:space="preserve"> </w:t>
      </w:r>
      <w:r>
        <w:t xml:space="preserve">scalability, and data-driven classification is in its infancy. This</w:t>
      </w:r>
      <w:r>
        <w:t xml:space="preserve"> </w:t>
      </w:r>
      <w:r>
        <w:t xml:space="preserve">work proposes methodological</w:t>
      </w:r>
      <w:r>
        <w:t xml:space="preserve"> </w:t>
      </w:r>
      <w:del w:id="19" w:author="unknown">
        <w:r>
          <w:delText xml:space="preserve">steps</w:delText>
        </w:r>
      </w:del>
      <w:ins w:id="30" w:author="unknown">
        <w:r>
          <w:t xml:space="preserve">framework</w:t>
        </w:r>
      </w:ins>
      <w:r>
        <w:t xml:space="preserve"> </w:t>
      </w:r>
      <w:r>
        <w:t xml:space="preserve">which may</w:t>
      </w:r>
      <w:r>
        <w:t xml:space="preserve"> </w:t>
      </w:r>
      <w:r>
        <w:t xml:space="preserve">eventually lead to the minimising or even elimination of all three of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The overall aim of this thesis was to propose a method of derivation of</w:t>
      </w:r>
      <w:r>
        <w:t xml:space="preserve"> </w:t>
      </w:r>
      <w:r>
        <w:t xml:space="preserve">data-driven taxonomy of urban form patterns. Considering the contents</w:t>
      </w:r>
      <w:r>
        <w:t xml:space="preserve"> </w:t>
      </w:r>
      <w:r>
        <w:t xml:space="preserve">presented in previous chapters and results of validation, it seems to</w:t>
      </w:r>
      <w:r>
        <w:t xml:space="preserve"> </w:t>
      </w:r>
      <w:r>
        <w:t xml:space="preserve">be fulfilled. The method of analysis of urban form based on urban</w:t>
      </w:r>
      <w:r>
        <w:t xml:space="preserve"> </w:t>
      </w:r>
      <w:r>
        <w:t xml:space="preserve">morphometrics and numerical taxonomy allows for unsupervised</w:t>
      </w:r>
      <w:r>
        <w:t xml:space="preserve"> </w:t>
      </w:r>
      <w:r>
        <w:t xml:space="preserve">delineation of urban tissue types or using the generalised terminology</w:t>
      </w:r>
      <w:r>
        <w:t xml:space="preserve"> </w:t>
      </w:r>
      <w:r>
        <w:t xml:space="preserve">of the first chapter, urban form patterns. Furthermore, it defines the</w:t>
      </w:r>
      <w:r>
        <w:t xml:space="preserve"> </w:t>
      </w:r>
      <w:r>
        <w:t xml:space="preserve">phenetic relationship</w:t>
      </w:r>
      <w:r>
        <w:t xml:space="preserve"> </w:t>
      </w:r>
      <w:ins w:id="31" w:author="unknown">
        <w:r>
          <w:t xml:space="preserve">(similarity)</w:t>
        </w:r>
        <w:r>
          <w:t xml:space="preserve"> </w:t>
        </w:r>
      </w:ins>
      <w:r>
        <w:t xml:space="preserve">between all of them forming</w:t>
      </w:r>
      <w:r>
        <w:t xml:space="preserve"> </w:t>
      </w:r>
      <w:r>
        <w:t xml:space="preserve">the basis for the taxonomy of urban form. All that within the scope</w:t>
      </w:r>
      <w:r>
        <w:t xml:space="preserve"> </w:t>
      </w:r>
      <w:r>
        <w:t xml:space="preserve">defined in section 1.3, thus using minimal data input (building</w:t>
      </w:r>
      <w:r>
        <w:t xml:space="preserve"> </w:t>
      </w:r>
      <w:r>
        <w:t xml:space="preserve">footprints with a height attribute and street network) capturing solely</w:t>
      </w:r>
      <w:r>
        <w:t xml:space="preserve"> </w:t>
      </w:r>
      <w:r>
        <w:t xml:space="preserve">the fundaments of urban form.</w:t>
      </w:r>
    </w:p>
    <w:p>
      <w:pPr>
        <w:pStyle w:val="BodyText"/>
      </w:pPr>
      <w:del w:id="20" w:author="unknown">
        <w:r>
          <w:delText xml:space="preserve">The</w:delText>
        </w:r>
      </w:del>
      <w:ins w:id="32" w:author="unknown">
        <w:r>
          <w:t xml:space="preserve">Based on the two case studies, the</w:t>
        </w:r>
      </w:ins>
      <w:r>
        <w:t xml:space="preserve"> </w:t>
      </w:r>
      <w:r>
        <w:t xml:space="preserve">method</w:t>
      </w:r>
      <w:r>
        <w:t xml:space="preserve"> </w:t>
      </w:r>
      <w:del w:id="21" w:author="unknown">
        <w:r>
          <w:delText xml:space="preserve">proves</w:delText>
        </w:r>
      </w:del>
      <w:ins w:id="33" w:author="unknown">
        <w:r>
          <w:t xml:space="preserve">seems</w:t>
        </w:r>
      </w:ins>
      <w:r>
        <w:t xml:space="preserve"> </w:t>
      </w:r>
      <w:r>
        <w:t xml:space="preserve">to be transferable to other geographical and</w:t>
      </w:r>
      <w:r>
        <w:t xml:space="preserve"> </w:t>
      </w:r>
      <w:r>
        <w:t xml:space="preserve">planning</w:t>
      </w:r>
      <w:r>
        <w:t xml:space="preserve"> </w:t>
      </w:r>
      <w:del w:id="22" w:author="unknown">
        <w:r>
          <w:delText xml:space="preserve">contexts, indicating</w:delText>
        </w:r>
      </w:del>
      <w:ins w:id="34" w:author="unknown">
        <w:r>
          <w:t xml:space="preserve">contexts. The question remains</w:t>
        </w:r>
        <w:r>
          <w:t xml:space="preserve"> </w:t>
        </w:r>
        <w:r>
          <w:t xml:space="preserve">whether</w:t>
        </w:r>
      </w:ins>
      <w:r>
        <w:t xml:space="preserve"> </w:t>
      </w:r>
      <w:r>
        <w:t xml:space="preserve">the</w:t>
      </w:r>
      <w:r>
        <w:t xml:space="preserve"> </w:t>
      </w:r>
      <w:del w:id="23" w:author="unknown">
        <w:r>
          <w:delText xml:space="preserve">potential of wide applicability. Together with</w:delText>
        </w:r>
      </w:del>
      <w:ins w:id="35" w:author="unknown">
        <w:r>
          <w:t xml:space="preserve">same</w:t>
        </w:r>
        <w:r>
          <w:t xml:space="preserve"> </w:t>
        </w:r>
        <w:r>
          <w:t xml:space="preserve">performance will hold outside the European tradition. With</w:t>
        </w:r>
      </w:ins>
      <w:r>
        <w:t xml:space="preserve"> </w:t>
      </w:r>
      <w:r>
        <w:t xml:space="preserve">the</w:t>
      </w:r>
      <w:r>
        <w:t xml:space="preserve"> </w:t>
      </w:r>
      <w:r>
        <w:t xml:space="preserve">proposal of morphological tessellation as</w:t>
      </w:r>
      <w:r>
        <w:t xml:space="preserve"> </w:t>
      </w:r>
      <w:del w:id="24" w:author="unknown">
        <w:r>
          <w:delText xml:space="preserve">a</w:delText>
        </w:r>
      </w:del>
      <w:ins w:id="36" w:author="unknown">
        <w:r>
          <w:t xml:space="preserve">the</w:t>
        </w:r>
      </w:ins>
      <w:r>
        <w:t xml:space="preserve"> </w:t>
      </w:r>
      <w:r>
        <w:t xml:space="preserve">smallest spatial</w:t>
      </w:r>
      <w:r>
        <w:t xml:space="preserve"> </w:t>
      </w:r>
      <w:r>
        <w:t xml:space="preserve">unit and relational framework of urban form, the work builds a</w:t>
      </w:r>
      <w:r>
        <w:t xml:space="preserve"> </w:t>
      </w:r>
      <w:r>
        <w:t xml:space="preserve">foundation</w:t>
      </w:r>
      <w:r>
        <w:t xml:space="preserve"> </w:t>
      </w:r>
      <w:del w:id="25" w:author="unknown">
        <w:r>
          <w:delText xml:space="preserve">not only</w:delText>
        </w:r>
        <w:r>
          <w:delText xml:space="preserve"> </w:delText>
        </w:r>
      </w:del>
      <w:r>
        <w:t xml:space="preserve">for</w:t>
      </w:r>
      <w:ins w:id="37" w:author="unknown">
        <w:r>
          <w:t xml:space="preserve"> </w:t>
        </w:r>
        <w:r>
          <w:t xml:space="preserve">the</w:t>
        </w:r>
      </w:ins>
      <w:r>
        <w:t xml:space="preserve"> </w:t>
      </w:r>
      <w:r>
        <w:t xml:space="preserve">transfer of numerical taxonomy</w:t>
      </w:r>
      <w:r>
        <w:t xml:space="preserve"> </w:t>
      </w:r>
      <w:r>
        <w:t xml:space="preserve">to urban morphology</w:t>
      </w:r>
      <w:r>
        <w:t xml:space="preserve"> </w:t>
      </w:r>
      <w:del w:id="26" w:author="unknown">
        <w:r>
          <w:delText xml:space="preserve">but also for</w:delText>
        </w:r>
      </w:del>
      <w:ins w:id="38" w:author="unknown">
        <w:r>
          <w:t xml:space="preserve">and</w:t>
        </w:r>
      </w:ins>
      <w:r>
        <w:t xml:space="preserve"> </w:t>
      </w:r>
      <w:r>
        <w:t xml:space="preserve">a</w:t>
      </w:r>
      <w:r>
        <w:t xml:space="preserve"> </w:t>
      </w:r>
      <w:del w:id="27" w:author="unknown">
        <w:r>
          <w:delText xml:space="preserve">wider</w:delText>
        </w:r>
      </w:del>
      <w:ins w:id="39" w:author="unknown">
        <w:r>
          <w:t xml:space="preserve">broader</w:t>
        </w:r>
      </w:ins>
      <w:r>
        <w:t xml:space="preserve"> </w:t>
      </w:r>
      <w:r>
        <w:t xml:space="preserve">application of urban morphometrics as such. That is further supported</w:t>
      </w:r>
      <w:r>
        <w:t xml:space="preserve"> </w:t>
      </w:r>
      <w:r>
        <w:t xml:space="preserve">by the release of software</w:t>
      </w:r>
      <w:r>
        <w:t xml:space="preserve"> </w:t>
      </w:r>
      <w:del w:id="28" w:author="unknown">
        <w:r>
          <w:delText xml:space="preserve">tools</w:delText>
        </w:r>
      </w:del>
      <w:ins w:id="40" w:author="unknown">
        <w:r>
          <w:t xml:space="preserve">tools,</w:t>
        </w:r>
      </w:ins>
      <w:r>
        <w:t xml:space="preserve"> </w:t>
      </w:r>
      <w:r>
        <w:t xml:space="preserve">allowing</w:t>
      </w:r>
      <w:ins w:id="41" w:author="unknown">
        <w:r>
          <w:t xml:space="preserve"> </w:t>
        </w:r>
        <w:r>
          <w:t xml:space="preserve">the</w:t>
        </w:r>
      </w:ins>
      <w:r>
        <w:t xml:space="preserve"> </w:t>
      </w:r>
      <w:r>
        <w:t xml:space="preserve">reproduction of the whole work in a flexible form of an open-source</w:t>
      </w:r>
      <w:r>
        <w:t xml:space="preserve"> </w:t>
      </w:r>
      <w:r>
        <w:t xml:space="preserve">Python package, allowing further development within the research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Although the quantitative science of urban form is rapidly evolving, we</w:t>
      </w:r>
      <w:r>
        <w:t xml:space="preserve"> </w:t>
      </w:r>
      <w:r>
        <w:t xml:space="preserve">still have a long way to go. I believe that this thesis can be a small</w:t>
      </w:r>
      <w:r>
        <w:t xml:space="preserve"> </w:t>
      </w:r>
      <w:r>
        <w:t xml:space="preserve">but valuable addition to the pursuit of a comprehensive quantitative</w:t>
      </w:r>
      <w:r>
        <w:t xml:space="preserve"> </w:t>
      </w:r>
      <w:r>
        <w:t xml:space="preserve">description of urban form and one step towards capturing its inherent</w:t>
      </w:r>
      <w:r>
        <w:t xml:space="preserve"> </w:t>
      </w:r>
      <w:r>
        <w:t xml:space="preserve">complexity.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2021-04-20T09:12:27Z</dcterms:created>
  <dcterms:modified xsi:type="dcterms:W3CDTF">2021-04-20T09:12:27Z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