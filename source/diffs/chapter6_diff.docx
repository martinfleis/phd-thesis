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morphometric-elements-of-urban-form"/>
    <w:p>
      <w:pPr>
        <w:pStyle w:val="Heading1"/>
      </w:pPr>
      <w:r>
        <w:t xml:space="preserve">Morphometric elements of urban form</w:t>
      </w:r>
    </w:p>
    <w:p>
      <w:pPr>
        <w:pStyle w:val="BlockText"/>
      </w:pPr>
      <w:r>
        <w:rPr>
          <w:iCs/>
          <w:i/>
        </w:rPr>
        <w:t xml:space="preserve">The content of this chapter was partially published in</w:t>
      </w:r>
      <w:r>
        <w:rPr>
          <w:iCs/>
          <w:i/>
        </w:rPr>
        <w:t xml:space="preserve"> </w:t>
      </w:r>
      <w:r>
        <w:rPr>
          <w:iCs/>
          <w:i/>
        </w:rPr>
        <w:t xml:space="preserve">@fleischmann2020.</w:t>
      </w:r>
    </w:p>
    <w:p>
      <w:pPr>
        <w:pStyle w:val="FirstParagraph"/>
      </w:pPr>
      <w:r>
        <w:t xml:space="preserve">The first half of the thesis presented the work done in the field of</w:t>
      </w:r>
      <w:r>
        <w:t xml:space="preserve"> </w:t>
      </w:r>
      <w:r>
        <w:t xml:space="preserve">urban morphometrics to date, used as a basis for the formulation of</w:t>
      </w:r>
      <w:r>
        <w:t xml:space="preserve"> </w:t>
      </w:r>
      <w:r>
        <w:t xml:space="preserve">hypothesis and research questions made in the previous chapter. The</w:t>
      </w:r>
      <w:r>
        <w:t xml:space="preserve"> </w:t>
      </w:r>
      <w:r>
        <w:t xml:space="preserve">following chapter 6 is the first of the three chapters which focus on</w:t>
      </w:r>
      <w:r>
        <w:t xml:space="preserve"> </w:t>
      </w:r>
      <w:r>
        <w:t xml:space="preserve">operationalising top-level ideas and answering questions posed in</w:t>
      </w:r>
      <w:r>
        <w:t xml:space="preserve"> </w:t>
      </w:r>
      <w:r>
        <w:t xml:space="preserve">chapter 5.</w:t>
      </w:r>
    </w:p>
    <w:p>
      <w:pPr>
        <w:pStyle w:val="BodyText"/>
      </w:pPr>
      <w:r>
        <w:t xml:space="preserve">The aim of this chapter is to lay the building blocks for morphometric</w:t>
      </w:r>
      <w:r>
        <w:t xml:space="preserve"> </w:t>
      </w:r>
      <w:r>
        <w:t xml:space="preserve">analysis out. It focuses on morphometric elements of urban form, their</w:t>
      </w:r>
      <w:r>
        <w:t xml:space="preserve"> </w:t>
      </w:r>
      <w:r>
        <w:t xml:space="preserve">relation to traditional morphological elements and range of possible</w:t>
      </w:r>
      <w:r>
        <w:t xml:space="preserve"> </w:t>
      </w:r>
      <w:r>
        <w:t xml:space="preserve">issues from conceptual to practical ones. To overcome some of them,</w:t>
      </w:r>
      <w:r>
        <w:t xml:space="preserve"> </w:t>
      </w:r>
      <w:r>
        <w:t xml:space="preserve">this chapter introduces the concept of morphological tessellation as</w:t>
      </w:r>
      <w:r>
        <w:t xml:space="preserve"> </w:t>
      </w:r>
      <w:r>
        <w:t xml:space="preserve">the smallest spatial unit</w:t>
      </w:r>
      <w:r>
        <w:t xml:space="preserve"> </w:t>
      </w:r>
      <w:del w:id="1" w:author="unknown">
        <w:r>
          <w:delText xml:space="preserve">to be used instead</w:delText>
        </w:r>
        <w:r>
          <w:delText xml:space="preserve"> </w:delText>
        </w:r>
      </w:del>
      <w:r>
        <w:t xml:space="preserve">of</w:t>
      </w:r>
      <w:r>
        <w:t xml:space="preserve"> </w:t>
      </w:r>
      <w:del w:id="2" w:author="unknown">
        <w:r>
          <w:delText xml:space="preserve">the</w:delText>
        </w:r>
        <w:r>
          <w:delText xml:space="preserve"> </w:delText>
        </w:r>
        <w:r>
          <w:delText xml:space="preserve">plot.</w:delText>
        </w:r>
      </w:del>
      <w:ins w:id="1" w:author="unknown">
        <w:r>
          <w:t xml:space="preserve">analysis.</w:t>
        </w:r>
      </w:ins>
      <w:r>
        <w:t xml:space="preserve"> </w:t>
      </w:r>
      <w:r>
        <w:t xml:space="preserve">The critical question which needs to be answered is</w:t>
      </w:r>
      <w:r>
        <w:t xml:space="preserve"> </w:t>
      </w:r>
      <w:r>
        <w:t xml:space="preserve">the way of combining all elements together, as literature offers a</w:t>
      </w:r>
      <w:r>
        <w:t xml:space="preserve"> </w:t>
      </w:r>
      <w:r>
        <w:t xml:space="preserve">range of potential frameworks, but few of them are explicitly defined,</w:t>
      </w:r>
      <w:r>
        <w:t xml:space="preserve"> </w:t>
      </w:r>
      <w:r>
        <w:t xml:space="preserve">and minimum has the ability to link all elements and their aggregations</w:t>
      </w:r>
      <w:r>
        <w:t xml:space="preserve"> </w:t>
      </w:r>
      <w:r>
        <w:t xml:space="preserve">together.</w:t>
      </w:r>
    </w:p>
    <w:p>
      <w:pPr>
        <w:pStyle w:val="BodyText"/>
      </w:pPr>
      <w:r>
        <w:t xml:space="preserve">Structurally, the following chapter is divided into five major</w:t>
      </w:r>
      <w:r>
        <w:t xml:space="preserve"> </w:t>
      </w:r>
      <w:r>
        <w:t xml:space="preserve">sections. Section starts with the introduction of analytical</w:t>
      </w:r>
      <w:r>
        <w:t xml:space="preserve"> </w:t>
      </w:r>
      <w:r>
        <w:t xml:space="preserve">representation of urban form, covering fundamental morphometric</w:t>
      </w:r>
      <w:r>
        <w:t xml:space="preserve"> </w:t>
      </w:r>
      <w:r>
        <w:t xml:space="preserve">elements of urban form and their aggregations into larger features. The</w:t>
      </w:r>
      <w:r>
        <w:t xml:space="preserve"> </w:t>
      </w:r>
      <w:r>
        <w:t xml:space="preserve">specific focus is on the issues related to the plot as the smallest</w:t>
      </w:r>
      <w:r>
        <w:t xml:space="preserve"> </w:t>
      </w:r>
      <w:r>
        <w:t xml:space="preserve">spatial unit and potential use of morphological tessellation. In its</w:t>
      </w:r>
      <w:r>
        <w:t xml:space="preserve"> </w:t>
      </w:r>
      <w:r>
        <w:t xml:space="preserve">second part, the section follows with the overview of analytical</w:t>
      </w:r>
      <w:r>
        <w:t xml:space="preserve"> </w:t>
      </w:r>
      <w:r>
        <w:t xml:space="preserve">frameworks (), i.e. the ways how to combine elements and their</w:t>
      </w:r>
      <w:r>
        <w:t xml:space="preserve"> </w:t>
      </w:r>
      <w:r>
        <w:t xml:space="preserve">aggregations into a singular schema. Section builds on the previous in</w:t>
      </w:r>
      <w:r>
        <w:t xml:space="preserve"> </w:t>
      </w:r>
      <w:r>
        <w:t xml:space="preserve">a proposal of a relational framework of urban form for comprehensive</w:t>
      </w:r>
      <w:r>
        <w:t xml:space="preserve"> </w:t>
      </w:r>
      <w:r>
        <w:t xml:space="preserve">morphometric applications, relying on topology and morphological</w:t>
      </w:r>
      <w:r>
        <w:t xml:space="preserve"> </w:t>
      </w:r>
      <w:r>
        <w:t xml:space="preserve">tessellation. To ensure that tessellation holds as a spatial unit, the</w:t>
      </w:r>
      <w:r>
        <w:t xml:space="preserve"> </w:t>
      </w:r>
      <w:r>
        <w:t xml:space="preserve">rest of the chapter is dedicated to empirical experiments assessing its</w:t>
      </w:r>
      <w:r>
        <w:t xml:space="preserve"> </w:t>
      </w:r>
      <w:r>
        <w:t xml:space="preserve">ability to</w:t>
      </w:r>
      <w:r>
        <w:t xml:space="preserve"> </w:t>
      </w:r>
      <w:del w:id="3" w:author="unknown">
        <w:r>
          <w:delText xml:space="preserve">replace</w:delText>
        </w:r>
      </w:del>
      <w:ins w:id="2" w:author="unknown">
        <w:r>
          <w:t xml:space="preserve">capture the same information as</w:t>
        </w:r>
      </w:ins>
      <w:r>
        <w:t xml:space="preserve"> </w:t>
      </w:r>
      <w:r>
        <w:t xml:space="preserve">plot and the</w:t>
      </w:r>
      <w:r>
        <w:t xml:space="preserve"> </w:t>
      </w:r>
      <w:r>
        <w:t xml:space="preserve">potential of topological aggregation in comparison with other</w:t>
      </w:r>
      <w:r>
        <w:t xml:space="preserve"> </w:t>
      </w:r>
      <w:r>
        <w:t xml:space="preserve">location-based methods. Hence section outlines the method of testing</w:t>
      </w:r>
      <w:r>
        <w:t xml:space="preserve"> </w:t>
      </w:r>
      <w:r>
        <w:t xml:space="preserve">and section presents the results of the empirical study. The chapter</w:t>
      </w:r>
      <w:r>
        <w:t xml:space="preserve"> </w:t>
      </w:r>
      <w:r>
        <w:t xml:space="preserve">concludes with a short discussion of presented results and paves the</w:t>
      </w:r>
      <w:r>
        <w:t xml:space="preserve"> </w:t>
      </w:r>
      <w:r>
        <w:t xml:space="preserve">way to the application of relational framework and tessellation in</w:t>
      </w:r>
      <w:r>
        <w:t xml:space="preserve"> </w:t>
      </w:r>
      <w:r>
        <w:t xml:space="preserve">chapter 7.</w:t>
      </w:r>
    </w:p>
    <w:bookmarkStart w:id="32" w:name="analytical-representation-of-urban-form"/>
    <w:p>
      <w:pPr>
        <w:pStyle w:val="Heading2"/>
      </w:pPr>
      <w:r>
        <w:t xml:space="preserve">Analytical representation of urban form</w:t>
      </w:r>
    </w:p>
    <w:p>
      <w:pPr>
        <w:pStyle w:val="FirstParagraph"/>
      </w:pPr>
      <w:r>
        <w:t xml:space="preserve">This chapter aims to talk about the analytical, measurable</w:t>
      </w:r>
      <w:r>
        <w:t xml:space="preserve"> </w:t>
      </w:r>
      <w:r>
        <w:t xml:space="preserve">representation of urban form. It does not attempt to build a new theory</w:t>
      </w:r>
      <w:r>
        <w:t xml:space="preserve"> </w:t>
      </w:r>
      <w:r>
        <w:t xml:space="preserve">of urban morphology or re-conceptualise its understanding. It focuses</w:t>
      </w:r>
      <w:r>
        <w:t xml:space="preserve"> </w:t>
      </w:r>
      <w:r>
        <w:t xml:space="preserve">on the operationalisation of the analysis within the context of urban</w:t>
      </w:r>
      <w:r>
        <w:t xml:space="preserve"> </w:t>
      </w:r>
      <w:r>
        <w:t xml:space="preserve">morphometrics. For that, we need to understand two aspects - what are</w:t>
      </w:r>
      <w:r>
        <w:t xml:space="preserve"> </w:t>
      </w:r>
      <w:r>
        <w:t xml:space="preserve">the basic components of urban form we can capture in relevant data, and</w:t>
      </w:r>
      <w:r>
        <w:t xml:space="preserve"> </w:t>
      </w:r>
      <w:r>
        <w:t xml:space="preserve">how they relate to each other. In other words, what are the</w:t>
      </w:r>
      <w:r>
        <w:t xml:space="preserve"> </w:t>
      </w:r>
      <w:r>
        <w:t xml:space="preserve">morphometric elements of urban form and how to work with them in an</w:t>
      </w:r>
      <w:r>
        <w:t xml:space="preserve"> </w:t>
      </w:r>
      <w:r>
        <w:t xml:space="preserve">analytical framework.</w:t>
      </w:r>
    </w:p>
    <w:bookmarkStart w:id="30" w:name="Xdbea79038356bd9e6c3ecd5ee2acf296dd6ee56"/>
    <w:p>
      <w:pPr>
        <w:pStyle w:val="Heading3"/>
      </w:pPr>
      <w:r>
        <w:t xml:space="preserve">Elements of urban form in the context of urban morphometrics</w:t>
      </w:r>
    </w:p>
    <w:p>
      <w:pPr>
        <w:pStyle w:val="FirstParagraph"/>
      </w:pPr>
      <w:r>
        <w:t xml:space="preserve">Morphological theory talks about a wide variety of elements, but only</w:t>
      </w:r>
      <w:r>
        <w:t xml:space="preserve"> </w:t>
      </w:r>
      <w:r>
        <w:t xml:space="preserve">some are seen as fundamental. Furthermore, we have to take into account</w:t>
      </w:r>
      <w:r>
        <w:t xml:space="preserve"> </w:t>
      </w:r>
      <w:r>
        <w:t xml:space="preserve">the issue of data availability - since high-quality data representing</w:t>
      </w:r>
      <w:r>
        <w:t xml:space="preserve"> </w:t>
      </w:r>
      <w:r>
        <w:t xml:space="preserve">urban form are not always available, we need to use as a small number</w:t>
      </w:r>
      <w:r>
        <w:t xml:space="preserve"> </w:t>
      </w:r>
      <w:r>
        <w:t xml:space="preserve">of resources as possible to keep any morphometric method widely</w:t>
      </w:r>
      <w:r>
        <w:t xml:space="preserve"> </w:t>
      </w:r>
      <w:r>
        <w:t xml:space="preserve">applicable. For this reason, this research attempts to work with the</w:t>
      </w:r>
      <w:r>
        <w:t xml:space="preserve"> </w:t>
      </w:r>
      <w:r>
        <w:t xml:space="preserve">minimal input needed - fundamental elements only.</w:t>
      </w:r>
    </w:p>
    <w:bookmarkStart w:id="25" w:name="fundamental-morphometric-elements"/>
    <w:p>
      <w:pPr>
        <w:pStyle w:val="Heading4"/>
      </w:pPr>
      <w:r>
        <w:t xml:space="preserve">Fundamental morphometric elements</w:t>
      </w:r>
    </w:p>
    <w:p>
      <w:pPr>
        <w:pStyle w:val="FirstParagraph"/>
      </w:pPr>
      <w:r>
        <w:t xml:space="preserve">Urban morphology knows three fundamental elements of urban form. Both</w:t>
      </w:r>
      <w:r>
        <w:t xml:space="preserve"> </w:t>
      </w:r>
      <w:r>
        <w:t xml:space="preserve">[@moudon1997] and later [@kropf2017] agree on buildings, streets</w:t>
      </w:r>
      <w:r>
        <w:t xml:space="preserve"> </w:t>
      </w:r>
      <w:r>
        <w:t xml:space="preserve">and plots as features representing three fundamental aspects of human</w:t>
      </w:r>
      <w:r>
        <w:t xml:space="preserve"> </w:t>
      </w:r>
      <w:r>
        <w:t xml:space="preserve">behaviour:</w:t>
      </w:r>
      <w:r>
        <w:t xml:space="preserve"> </w:t>
      </w:r>
      <w:r>
        <w:rPr>
          <w:iCs/>
          <w:i/>
        </w:rPr>
        <w:t xml:space="preserve">sleep</w:t>
      </w:r>
      <w:r>
        <w:t xml:space="preserve">, happening in a shelter, i.e. building,</w:t>
      </w:r>
      <w:r>
        <w:t xml:space="preserve"> </w:t>
      </w:r>
      <w:r>
        <w:rPr>
          <w:iCs/>
          <w:i/>
        </w:rPr>
        <w:t xml:space="preserve">movement</w:t>
      </w:r>
      <w:r>
        <w:t xml:space="preserve">,</w:t>
      </w:r>
      <w:r>
        <w:t xml:space="preserve"> </w:t>
      </w:r>
      <w:r>
        <w:t xml:space="preserve">first reflected in tracks and today in streets and roads and</w:t>
      </w:r>
      <w:r>
        <w:t xml:space="preserve"> </w:t>
      </w:r>
      <w:r>
        <w:rPr>
          <w:iCs/>
          <w:i/>
        </w:rPr>
        <w:t xml:space="preserve">local</w:t>
      </w:r>
      <w:r>
        <w:rPr>
          <w:iCs/>
          <w:i/>
        </w:rPr>
        <w:t xml:space="preserve"> </w:t>
      </w:r>
      <w:r>
        <w:rPr>
          <w:iCs/>
          <w:i/>
        </w:rPr>
        <w:t xml:space="preserve">activity</w:t>
      </w:r>
      <w:r>
        <w:t xml:space="preserve">, initially happening in a core territory, which can be today</w:t>
      </w:r>
      <w:r>
        <w:t xml:space="preserve"> </w:t>
      </w:r>
      <w:r>
        <w:t xml:space="preserve">seen as a plot [@kropf2017].</w:t>
      </w:r>
    </w:p>
    <w:p>
      <w:pPr>
        <w:pStyle w:val="BodyText"/>
      </w:pPr>
      <w:r>
        <w:t xml:space="preserve">Fundamental</w:t>
      </w:r>
      <w:r>
        <w:t xml:space="preserve"> </w:t>
      </w:r>
      <w:r>
        <w:rPr>
          <w:iCs/>
          <w:i/>
        </w:rPr>
        <w:t xml:space="preserve">morphometric</w:t>
      </w:r>
      <w:r>
        <w:t xml:space="preserve"> </w:t>
      </w:r>
      <w:r>
        <w:t xml:space="preserve">elements are based on fundamental</w:t>
      </w:r>
      <w:r>
        <w:t xml:space="preserve"> </w:t>
      </w:r>
      <w:r>
        <w:t xml:space="preserve">morphological elements, and their goal is to reflect the same</w:t>
      </w:r>
      <w:r>
        <w:t xml:space="preserve"> </w:t>
      </w:r>
      <w:r>
        <w:t xml:space="preserve">phenomena. However, the difference between morphological and</w:t>
      </w:r>
      <w:r>
        <w:t xml:space="preserve"> </w:t>
      </w:r>
      <w:r>
        <w:t xml:space="preserve">morphometric elements is that the latter are operational, measurable</w:t>
      </w:r>
      <w:r>
        <w:t xml:space="preserve"> </w:t>
      </w:r>
      <w:r>
        <w:t xml:space="preserve">and represented as (usually vector) GIS data. Hence we can talk about</w:t>
      </w:r>
      <w:r>
        <w:t xml:space="preserve"> </w:t>
      </w:r>
      <w:r>
        <w:t xml:space="preserve">three layers of data: buildings (either as footprints or models),</w:t>
      </w:r>
      <w:r>
        <w:t xml:space="preserve"> </w:t>
      </w:r>
      <w:r>
        <w:t xml:space="preserve">street networks and plots as smallest spatial units.</w:t>
      </w:r>
    </w:p>
    <w:p>
      <w:pPr>
        <w:pStyle w:val="BodyText"/>
      </w:pPr>
      <w:r>
        <w:t xml:space="preserve">It is essential to ensure that the data are good enough to represent</w:t>
      </w:r>
      <w:r>
        <w:t xml:space="preserve"> </w:t>
      </w:r>
      <w:r>
        <w:t xml:space="preserve">morphometric elements. That could be an issue for all types of</w:t>
      </w:r>
      <w:r>
        <w:t xml:space="preserve"> </w:t>
      </w:r>
      <w:r>
        <w:t xml:space="preserve">elements, so there are cases when the data needs to be prepared for</w:t>
      </w:r>
      <w:r>
        <w:t xml:space="preserve"> </w:t>
      </w:r>
      <w:r>
        <w:t xml:space="preserve">morphometric analysis. The pre-processing can be in some cases</w:t>
      </w:r>
      <w:r>
        <w:t xml:space="preserve"> </w:t>
      </w:r>
      <w:r>
        <w:t xml:space="preserve">automatised, in other, unfortunately, manual or at least semi-manual to</w:t>
      </w:r>
      <w:r>
        <w:t xml:space="preserve"> </w:t>
      </w:r>
      <w:r>
        <w:t xml:space="preserve">have the data in a correct form in the end.</w:t>
      </w:r>
    </w:p>
    <w:p>
      <w:pPr>
        <w:pStyle w:val="BodyText"/>
      </w:pPr>
      <w:r>
        <w:t xml:space="preserve">Whilst each dataset coming from a different source is specific; hence</w:t>
      </w:r>
      <w:r>
        <w:t xml:space="preserve"> </w:t>
      </w:r>
      <w:r>
        <w:t xml:space="preserve">the cleaning procedure needs to be tailored to each source, there are</w:t>
      </w:r>
      <w:r>
        <w:t xml:space="preserve"> </w:t>
      </w:r>
      <w:r>
        <w:t xml:space="preserve">some common issues which are not unique to specific datasets. The</w:t>
      </w:r>
      <w:r>
        <w:t xml:space="preserve"> </w:t>
      </w:r>
      <w:r>
        <w:t xml:space="preserve">following section presents all fundamental morphometric elements and</w:t>
      </w:r>
      <w:r>
        <w:t xml:space="preserve"> </w:t>
      </w:r>
      <w:r>
        <w:t xml:space="preserve">outlines these common issues and ways of resolving them or at least</w:t>
      </w:r>
      <w:r>
        <w:t xml:space="preserve"> </w:t>
      </w:r>
      <w:r>
        <w:t xml:space="preserve">minimising the error under a significant level. We cannot expect data</w:t>
      </w:r>
      <w:r>
        <w:t xml:space="preserve"> </w:t>
      </w:r>
      <w:r>
        <w:t xml:space="preserve">to be perfect all the time (they are never perfect). This limitation</w:t>
      </w:r>
      <w:r>
        <w:t xml:space="preserve"> </w:t>
      </w:r>
      <w:r>
        <w:t xml:space="preserve">has to be taken into account during the design of any morphometric</w:t>
      </w:r>
      <w:r>
        <w:t xml:space="preserve"> </w:t>
      </w:r>
      <w:r>
        <w:t xml:space="preserve">analysis, which needs a certain level of robustness to accommodate</w:t>
      </w:r>
      <w:r>
        <w:t xml:space="preserve"> </w:t>
      </w:r>
      <w:r>
        <w:t xml:space="preserve">potentially erroneous data.</w:t>
      </w:r>
    </w:p>
    <w:bookmarkStart w:id="20" w:name="buildings"/>
    <w:p>
      <w:pPr>
        <w:pStyle w:val="Heading5"/>
      </w:pPr>
      <w:r>
        <w:t xml:space="preserve">Buildings</w:t>
      </w:r>
    </w:p>
    <w:p>
      <w:pPr>
        <w:pStyle w:val="FirstParagraph"/>
      </w:pPr>
      <w:r>
        <w:t xml:space="preserve">Buildings can be represented as footprints, i.e. two-dimensional</w:t>
      </w:r>
      <w:r>
        <w:t xml:space="preserve"> </w:t>
      </w:r>
      <w:r>
        <w:t xml:space="preserve">projections of building shape to the ground or 3D models. Somewhere in</w:t>
      </w:r>
      <w:r>
        <w:t xml:space="preserve"> </w:t>
      </w:r>
      <w:r>
        <w:t xml:space="preserve">between lies what we can call the 2.5D model, which is a building</w:t>
      </w:r>
      <w:r>
        <w:t xml:space="preserve"> </w:t>
      </w:r>
      <w:r>
        <w:t xml:space="preserve">footprint with an attribute of a building height. All the options are</w:t>
      </w:r>
      <w:r>
        <w:t xml:space="preserve"> </w:t>
      </w:r>
      <w:r>
        <w:t xml:space="preserve">being used in morphometric research. However, since one of the key</w:t>
      </w:r>
      <w:r>
        <w:t xml:space="preserve"> </w:t>
      </w:r>
      <w:r>
        <w:t xml:space="preserve">goals of the method being developed within this work is wide</w:t>
      </w:r>
      <w:r>
        <w:t xml:space="preserve"> </w:t>
      </w:r>
      <w:r>
        <w:t xml:space="preserve">applicability, it cannot depend on 3D representation due to its limited</w:t>
      </w:r>
      <w:r>
        <w:t xml:space="preserve"> </w:t>
      </w:r>
      <w:r>
        <w:t xml:space="preserve">availability. The most accessible representation of buildings are</w:t>
      </w:r>
      <w:r>
        <w:t xml:space="preserve"> </w:t>
      </w:r>
      <w:r>
        <w:t xml:space="preserve">vector-based footprints (figure ), either generated by official</w:t>
      </w:r>
      <w:r>
        <w:t xml:space="preserve"> </w:t>
      </w:r>
      <w:r>
        <w:t xml:space="preserve">national or municipal mapping agencies (like Ordnance Survey in Great</w:t>
      </w:r>
      <w:r>
        <w:t xml:space="preserve"> </w:t>
      </w:r>
      <w:r>
        <w:t xml:space="preserve">Britain) or by volunteers within OpenStreetMap crowdsourcing mapping</w:t>
      </w:r>
      <w:r>
        <w:t xml:space="preserve"> </w:t>
      </w:r>
      <w:r>
        <w:t xml:space="preserve">movement [@haklay2008openstreetmap]. Hence this research depends on</w:t>
      </w:r>
      <w:r>
        <w:t xml:space="preserve"> </w:t>
      </w:r>
      <w:r>
        <w:t xml:space="preserve">2.5D vector representation, providing a balance between availability</w:t>
      </w:r>
      <w:r>
        <w:t xml:space="preserve"> </w:t>
      </w:r>
      <w:r>
        <w:t xml:space="preserve">and precision.</w:t>
      </w:r>
    </w:p>
    <w:p>
      <w:pPr>
        <w:pStyle w:val="BodyText"/>
      </w:pPr>
      <w:r>
        <w:t xml:space="preserve">Building footprints in the optimal resolution and data quality.</w:t>
      </w:r>
    </w:p>
    <w:p>
      <w:pPr>
        <w:pStyle w:val="BodyText"/>
      </w:pPr>
      <w:r>
        <w:t xml:space="preserve">Having data layer representing building footprints correctly and</w:t>
      </w:r>
      <w:r>
        <w:t xml:space="preserve"> </w:t>
      </w:r>
      <w:r>
        <w:t xml:space="preserve">consistently is the first condition for successful morphometric</w:t>
      </w:r>
      <w:r>
        <w:t xml:space="preserve"> </w:t>
      </w:r>
      <w:r>
        <w:t xml:space="preserve">analysis. There are several aspects which need to be fulfilled -</w:t>
      </w:r>
      <w:r>
        <w:t xml:space="preserve"> </w:t>
      </w:r>
      <w:r>
        <w:t xml:space="preserve">topological correctness, consistency in detail, representation of</w:t>
      </w:r>
      <w:r>
        <w:t xml:space="preserve"> </w:t>
      </w:r>
      <w:r>
        <w:t xml:space="preserve">individual buildings and building height attribute presence. Overall,</w:t>
      </w:r>
      <w:r>
        <w:t xml:space="preserve"> </w:t>
      </w:r>
      <w:r>
        <w:t xml:space="preserve">it is expected to have a building data representing Level of Detail 1</w:t>
      </w:r>
      <w:r>
        <w:t xml:space="preserve"> </w:t>
      </w:r>
      <w:r>
        <w:t xml:space="preserve">(LoD1) [@biljecki2016] (figure ).</w:t>
      </w:r>
    </w:p>
    <w:p>
      <w:pPr>
        <w:pStyle w:val="BodyText"/>
      </w:pPr>
    </w:p>
    <w:p>
      <w:pPr>
        <w:pStyle w:val="BodyText"/>
      </w:pPr>
      <w:r>
        <w:t xml:space="preserve">Diagram of LoD classification on the example of single-family housing.</w:t>
      </w:r>
      <w:r>
        <w:t xml:space="preserve"> </w:t>
      </w:r>
      <w:r>
        <w:t xml:space="preserve">(Biljecki et al. 2016, figure 3)</w:t>
      </w:r>
    </w:p>
    <w:p>
      <w:pPr>
        <w:pStyle w:val="BodyText"/>
      </w:pPr>
      <w:r>
        <w:t xml:space="preserve">Topological correctness ensures that geometry represents the</w:t>
      </w:r>
      <w:r>
        <w:t xml:space="preserve"> </w:t>
      </w:r>
      <w:r>
        <w:t xml:space="preserve">relationship between buildings on the ground. There are characters</w:t>
      </w:r>
      <w:r>
        <w:t xml:space="preserve"> </w:t>
      </w:r>
      <w:r>
        <w:t xml:space="preserve">measuring continuity of a perceived wall in a joined buildings or</w:t>
      </w:r>
      <w:r>
        <w:t xml:space="preserve"> </w:t>
      </w:r>
      <w:r>
        <w:t xml:space="preserve">shared walls ratio which require building polygons to be correctly</w:t>
      </w:r>
      <w:r>
        <w:t xml:space="preserve"> </w:t>
      </w:r>
      <w:r>
        <w:t xml:space="preserve">snapped together when two buildings touch. In that case, it is expected</w:t>
      </w:r>
      <w:r>
        <w:t xml:space="preserve"> </w:t>
      </w:r>
      <w:r>
        <w:t xml:space="preserve">that neighbouring polygons will share vertices and boundary segments.</w:t>
      </w:r>
      <w:r>
        <w:t xml:space="preserve"> </w:t>
      </w:r>
      <w:r>
        <w:t xml:space="preserve">There should not be a gap between polygons when there is none in</w:t>
      </w:r>
      <w:r>
        <w:t xml:space="preserve"> </w:t>
      </w:r>
      <w:r>
        <w:t xml:space="preserve">reality. Also, polygons must not overlap at any case as that could</w:t>
      </w:r>
      <w:r>
        <w:t xml:space="preserve"> </w:t>
      </w:r>
      <w:r>
        <w:t xml:space="preserve">cause significant disruption of analysis.</w:t>
      </w:r>
    </w:p>
    <w:p>
      <w:pPr>
        <w:pStyle w:val="BodyText"/>
      </w:pPr>
      <w:r>
        <w:t xml:space="preserve">The building detail should be consistent across the dataset and</w:t>
      </w:r>
      <w:r>
        <w:t xml:space="preserve"> </w:t>
      </w:r>
      <w:r>
        <w:t xml:space="preserve">represent an optimal approximation of building shape based on LOD</w:t>
      </w:r>
      <w:r>
        <w:t xml:space="preserve"> </w:t>
      </w:r>
      <w:r>
        <w:t xml:space="preserve">specification as proposed by @biljecki2016. The approximation should</w:t>
      </w:r>
      <w:r>
        <w:t xml:space="preserve"> </w:t>
      </w:r>
      <w:r>
        <w:t xml:space="preserve">represent LOD1.1 (no details, but the shape is kept) or LOD 1.2 (minor</w:t>
      </w:r>
      <w:r>
        <w:t xml:space="preserve"> </w:t>
      </w:r>
      <w:r>
        <w:t xml:space="preserve">details), building shapes should not be overly detailed nor overly</w:t>
      </w:r>
      <w:r>
        <w:t xml:space="preserve"> </w:t>
      </w:r>
      <w:r>
        <w:t xml:space="preserve">simplified. In the case of inconsistency, simplification of more</w:t>
      </w:r>
      <w:r>
        <w:t xml:space="preserve"> </w:t>
      </w:r>
      <w:r>
        <w:t xml:space="preserve">detailed shapes should be done before morphometric assessment.</w:t>
      </w:r>
    </w:p>
    <w:p>
      <w:pPr>
        <w:pStyle w:val="BodyText"/>
      </w:pPr>
      <w:r>
        <w:t xml:space="preserve">Each polygon should represent a single building. There are datasets</w:t>
      </w:r>
      <w:r>
        <w:t xml:space="preserve"> </w:t>
      </w:r>
      <w:r>
        <w:t xml:space="preserve">(often of a remote sensing origin) capturing all structures which are</w:t>
      </w:r>
      <w:r>
        <w:t xml:space="preserve"> </w:t>
      </w:r>
      <w:r>
        <w:t xml:space="preserve">joined by any means as a single polygon. Such data do not represent the</w:t>
      </w:r>
      <w:r>
        <w:t xml:space="preserve"> </w:t>
      </w:r>
      <w:r>
        <w:t xml:space="preserve">morphological truth on the ground. Their pre-processing is complicated</w:t>
      </w:r>
      <w:r>
        <w:t xml:space="preserve"> </w:t>
      </w:r>
      <w:r>
        <w:t xml:space="preserve">as it requires splitting of existing geometries based on an additional</w:t>
      </w:r>
      <w:r>
        <w:t xml:space="preserve"> </w:t>
      </w:r>
      <w:r>
        <w:t xml:space="preserve">dataset. The second extreme is the opposite situation when multiple</w:t>
      </w:r>
      <w:r>
        <w:t xml:space="preserve"> </w:t>
      </w:r>
      <w:r>
        <w:t xml:space="preserve">polygons represent a single building. These usually represent different</w:t>
      </w:r>
      <w:r>
        <w:t xml:space="preserve"> </w:t>
      </w:r>
      <w:r>
        <w:t xml:space="preserve">height levels, through routes or similar features. If these polygons,</w:t>
      </w:r>
      <w:r>
        <w:t xml:space="preserve"> </w:t>
      </w:r>
      <w:r>
        <w:t xml:space="preserve">representing parts of buildings, have a common ID which allows joining</w:t>
      </w:r>
      <w:r>
        <w:t xml:space="preserve"> </w:t>
      </w:r>
      <w:r>
        <w:t xml:space="preserve">them together to get a single polygon representing a single building,</w:t>
      </w:r>
      <w:r>
        <w:t xml:space="preserve"> </w:t>
      </w:r>
      <w:r>
        <w:t xml:space="preserve">the pre-processing of such a data is only a simple dissolution.</w:t>
      </w:r>
      <w:r>
        <w:t xml:space="preserve"> </w:t>
      </w:r>
      <w:r>
        <w:t xml:space="preserve">However, there are many cases when this ID is missing, and correct</w:t>
      </w:r>
      <w:r>
        <w:t xml:space="preserve"> </w:t>
      </w:r>
      <w:r>
        <w:t xml:space="preserve">pre-processing require either clever heuristics to understand which</w:t>
      </w:r>
      <w:r>
        <w:t xml:space="preserve"> </w:t>
      </w:r>
      <w:r>
        <w:t xml:space="preserve">polygon belongs to which or laborious manual work.</w:t>
      </w:r>
    </w:p>
    <w:p>
      <w:pPr>
        <w:pStyle w:val="BodyText"/>
      </w:pPr>
      <w:r>
        <w:t xml:space="preserve">A number of morphometric characters use building height attribute,</w:t>
      </w:r>
      <w:r>
        <w:t xml:space="preserve"> </w:t>
      </w:r>
      <w:r>
        <w:t xml:space="preserve">which, in that case, has to be present in the original input dataset.</w:t>
      </w:r>
      <w:r>
        <w:t xml:space="preserve"> </w:t>
      </w:r>
      <w:r>
        <w:t xml:space="preserve">The resolution should be able to capture the distinction between floor</w:t>
      </w:r>
      <w:r>
        <w:t xml:space="preserve"> </w:t>
      </w:r>
      <w:r>
        <w:t xml:space="preserve">levels.</w:t>
      </w:r>
    </w:p>
    <w:bookmarkEnd w:id="20"/>
    <w:bookmarkStart w:id="21" w:name="street-network"/>
    <w:p>
      <w:pPr>
        <w:pStyle w:val="Heading5"/>
      </w:pPr>
      <w:r>
        <w:t xml:space="preserve">Street network</w:t>
      </w:r>
    </w:p>
    <w:p>
      <w:pPr>
        <w:pStyle w:val="FirstParagraph"/>
      </w:pPr>
      <w:r>
        <w:t xml:space="preserve">Street network represents a street, but that itself can be, form the</w:t>
      </w:r>
      <w:r>
        <w:t xml:space="preserve"> </w:t>
      </w:r>
      <w:r>
        <w:t xml:space="preserve">data perspective, defined as multiple features. We can understand it as</w:t>
      </w:r>
      <w:r>
        <w:t xml:space="preserve"> </w:t>
      </w:r>
      <w:r>
        <w:t xml:space="preserve">a movement, as an area or as a network. Furthermore, an important</w:t>
      </w:r>
      <w:r>
        <w:t xml:space="preserve"> </w:t>
      </w:r>
      <w:r>
        <w:t xml:space="preserve">aspect of a street (network) is also a junction - node relationship.</w:t>
      </w:r>
      <w:r>
        <w:t xml:space="preserve"> </w:t>
      </w:r>
      <w:r>
        <w:t xml:space="preserve">Therefore, within this study, a street is represented as a street</w:t>
      </w:r>
      <w:r>
        <w:t xml:space="preserve"> </w:t>
      </w:r>
      <w:r>
        <w:t xml:space="preserve">network consisting of edges representing centrelines and nodes</w:t>
      </w:r>
      <w:r>
        <w:t xml:space="preserve"> </w:t>
      </w:r>
      <w:r>
        <w:t xml:space="preserve">representing junctions. Both can be abstracted to a simple LineString</w:t>
      </w:r>
      <w:r>
        <w:t xml:space="preserve"> </w:t>
      </w:r>
      <w:r>
        <w:t xml:space="preserve">(polyline) geometry and its configurational graph representation.</w:t>
      </w:r>
    </w:p>
    <w:p>
      <w:pPr>
        <w:pStyle w:val="BodyText"/>
      </w:pPr>
      <w:r>
        <w:t xml:space="preserve">Illustration of street network represented as street centrelines, from</w:t>
      </w:r>
      <w:r>
        <w:t xml:space="preserve"> </w:t>
      </w:r>
      <w:r>
        <w:t xml:space="preserve">which can be derived both street edge and node.</w:t>
      </w:r>
    </w:p>
    <w:p>
      <w:pPr>
        <w:pStyle w:val="BodyText"/>
      </w:pPr>
      <w:r>
        <w:t xml:space="preserve">The similar pre-processing situation as with building layer is with a</w:t>
      </w:r>
      <w:r>
        <w:t xml:space="preserve"> </w:t>
      </w:r>
      <w:r>
        <w:t xml:space="preserve">street network. Incorrectly drawn street network may cause significant</w:t>
      </w:r>
      <w:r>
        <w:t xml:space="preserve"> </w:t>
      </w:r>
      <w:r>
        <w:t xml:space="preserve">errors in morphometric results and consequently in taxonomy. There are</w:t>
      </w:r>
      <w:r>
        <w:t xml:space="preserve"> </w:t>
      </w:r>
      <w:r>
        <w:t xml:space="preserve">three critical cases which need to be checked before the analysis -</w:t>
      </w:r>
      <w:r>
        <w:t xml:space="preserve"> </w:t>
      </w:r>
      <w:r>
        <w:t xml:space="preserve">topological correctness, morphological correctness and consistency in</w:t>
      </w:r>
      <w:r>
        <w:t xml:space="preserve"> </w:t>
      </w:r>
      <w:r>
        <w:t xml:space="preserve">classification.</w:t>
      </w:r>
    </w:p>
    <w:p>
      <w:pPr>
        <w:pStyle w:val="BodyText"/>
      </w:pPr>
      <w:r>
        <w:t xml:space="preserve">Topological correctness ensures that each street segments is</w:t>
      </w:r>
      <w:r>
        <w:t xml:space="preserve"> </w:t>
      </w:r>
      <w:r>
        <w:t xml:space="preserve">represented by a single</w:t>
      </w:r>
      <w:r>
        <w:t xml:space="preserve"> </w:t>
      </w:r>
      <w:r>
        <w:rPr>
          <w:rStyle w:val="VerbatimChar"/>
        </w:rPr>
        <w:t xml:space="preserve">LineString</w:t>
      </w:r>
      <w:r>
        <w:t xml:space="preserve"> </w:t>
      </w:r>
      <w:r>
        <w:t xml:space="preserve">geometry, that neighbouring</w:t>
      </w:r>
      <w:r>
        <w:t xml:space="preserve"> </w:t>
      </w:r>
      <w:r>
        <w:t xml:space="preserve">segments share end vertex and that geometry is not split if the</w:t>
      </w:r>
      <w:r>
        <w:t xml:space="preserve"> </w:t>
      </w:r>
      <w:r>
        <w:t xml:space="preserve">segments intersect only on the projected plane and not in reality</w:t>
      </w:r>
      <w:r>
        <w:t xml:space="preserve"> </w:t>
      </w:r>
      <w:r>
        <w:t xml:space="preserve">(typically multi-level communications, when one is on the bridge across</w:t>
      </w:r>
      <w:r>
        <w:t xml:space="preserve"> </w:t>
      </w:r>
      <w:r>
        <w:t xml:space="preserve">the other so that projected intersection is not a real intersection).</w:t>
      </w:r>
    </w:p>
    <w:p>
      <w:pPr>
        <w:pStyle w:val="BodyText"/>
      </w:pPr>
      <w:r>
        <w:t xml:space="preserve">Moreover, street networks have to be morphologically correct, which</w:t>
      </w:r>
      <w:r>
        <w:t xml:space="preserve"> </w:t>
      </w:r>
      <w:r>
        <w:t xml:space="preserve">means that geometries represent morphological connections, not other,</w:t>
      </w:r>
      <w:r>
        <w:t xml:space="preserve"> </w:t>
      </w:r>
      <w:r>
        <w:t xml:space="preserve">usually transport-focused elements. That often mean simplifications of</w:t>
      </w:r>
      <w:r>
        <w:t xml:space="preserve"> </w:t>
      </w:r>
      <w:r>
        <w:t xml:space="preserve">networks to eliminate transport geometries like roundabouts or similar</w:t>
      </w:r>
      <w:r>
        <w:t xml:space="preserve"> </w:t>
      </w:r>
      <w:r>
        <w:t xml:space="preserve">types of junctions, or dual lines representing dual carriageways. In</w:t>
      </w:r>
      <w:r>
        <w:t xml:space="preserve"> </w:t>
      </w:r>
      <w:r>
        <w:t xml:space="preserve">certain cases, networks have to be snapped together, because due to</w:t>
      </w:r>
      <w:r>
        <w:t xml:space="preserve"> </w:t>
      </w:r>
      <w:r>
        <w:t xml:space="preserve">traffic-calming measures, some junctions might not be connected when</w:t>
      </w:r>
      <w:r>
        <w:t xml:space="preserve"> </w:t>
      </w:r>
      <w:r>
        <w:t xml:space="preserve">they should be (morphologically).</w:t>
      </w:r>
    </w:p>
    <w:p>
      <w:pPr>
        <w:pStyle w:val="BodyText"/>
      </w:pPr>
      <w:r>
        <w:t xml:space="preserve">Finally, the network needs to be consistently drawn in terms of</w:t>
      </w:r>
      <w:r>
        <w:t xml:space="preserve"> </w:t>
      </w:r>
      <w:r>
        <w:t xml:space="preserve">inclusion of different levels of network hierarchy. Hence the</w:t>
      </w:r>
      <w:r>
        <w:t xml:space="preserve"> </w:t>
      </w:r>
      <w:r>
        <w:t xml:space="preserve">definition of what is considered a street and what is a minor</w:t>
      </w:r>
      <w:r>
        <w:t xml:space="preserve"> </w:t>
      </w:r>
      <w:r>
        <w:t xml:space="preserve">pedestrian connection is crucial and needs to be consistent throughout</w:t>
      </w:r>
      <w:r>
        <w:t xml:space="preserve"> </w:t>
      </w:r>
      <w:r>
        <w:t xml:space="preserve">the study.</w:t>
      </w:r>
    </w:p>
    <w:p>
      <w:pPr>
        <w:pStyle w:val="BodyText"/>
      </w:pPr>
      <w:r>
        <w:t xml:space="preserve">Subject to data availability, networks are widely available. However,</w:t>
      </w:r>
      <w:r>
        <w:t xml:space="preserve"> </w:t>
      </w:r>
      <w:r>
        <w:t xml:space="preserve">geometries mostly represent transport network and often do not follow</w:t>
      </w:r>
      <w:r>
        <w:t xml:space="preserve"> </w:t>
      </w:r>
      <w:r>
        <w:t xml:space="preserve">ideal topological rules. The pre-processing to ensure that all three</w:t>
      </w:r>
      <w:r>
        <w:t xml:space="preserve"> </w:t>
      </w:r>
      <w:r>
        <w:t xml:space="preserve">points above are fulfilled is hence necessary and can be partially</w:t>
      </w:r>
      <w:r>
        <w:t xml:space="preserve"> </w:t>
      </w:r>
      <w:r>
        <w:t xml:space="preserve">automatised either using momepy or using methodology outlined by</w:t>
      </w:r>
      <w:r>
        <w:t xml:space="preserve"> </w:t>
      </w:r>
      <w:r>
        <w:t xml:space="preserve">@krenz2018, using conventional GIS tools. However, there might be</w:t>
      </w:r>
      <w:r>
        <w:t xml:space="preserve"> </w:t>
      </w:r>
      <w:r>
        <w:t xml:space="preserve">cases when more complicated procedures should be employed, either to</w:t>
      </w:r>
      <w:r>
        <w:t xml:space="preserve"> </w:t>
      </w:r>
      <w:r>
        <w:t xml:space="preserve">provide a more accurate algorithm or to include manual steps.</w:t>
      </w:r>
    </w:p>
    <w:bookmarkEnd w:id="21"/>
    <w:bookmarkStart w:id="24" w:name="spatial-unit"/>
    <w:p>
      <w:pPr>
        <w:pStyle w:val="Heading5"/>
      </w:pPr>
      <w:r>
        <w:t xml:space="preserve">Spatial unit</w:t>
      </w:r>
    </w:p>
    <w:p>
      <w:pPr>
        <w:pStyle w:val="FirstParagraph"/>
      </w:pPr>
      <w:r>
        <w:t xml:space="preserve">The identification of a reliable, significant and universal spatial</w:t>
      </w:r>
      <w:r>
        <w:t xml:space="preserve"> </w:t>
      </w:r>
      <w:r>
        <w:t xml:space="preserve">unit of analysis is of crucial importance. However, the situation with</w:t>
      </w:r>
      <w:r>
        <w:t xml:space="preserve"> </w:t>
      </w:r>
      <w:r>
        <w:t xml:space="preserve">a traditionally used plot is complicated.</w:t>
      </w:r>
    </w:p>
    <w:bookmarkStart w:id="22" w:name="plot"/>
    <w:p>
      <w:pPr>
        <w:pStyle w:val="Heading6"/>
      </w:pPr>
      <w:r>
        <w:t xml:space="preserve">Plot</w:t>
      </w:r>
    </w:p>
    <w:p>
      <w:pPr>
        <w:pStyle w:val="FirstParagraph"/>
      </w:pPr>
      <w:r>
        <w:t xml:space="preserve">In traditional Urban Morphology, a</w:t>
      </w:r>
      <w:r>
        <w:t xml:space="preserve"> </w:t>
      </w:r>
      <w:r>
        <w:rPr>
          <w:iCs/>
          <w:i/>
        </w:rPr>
        <w:t xml:space="preserve">plot</w:t>
      </w:r>
      <w:r>
        <w:t xml:space="preserve">, is considered to be the</w:t>
      </w:r>
      <w:r>
        <w:t xml:space="preserve"> </w:t>
      </w:r>
      <w:r>
        <w:t xml:space="preserve">smallest meaningful unit of spatial subdivision and a fundamental</w:t>
      </w:r>
      <w:r>
        <w:t xml:space="preserve"> </w:t>
      </w:r>
      <w:r>
        <w:t xml:space="preserve">component to understanding the spatial structure of the ordinary fabric</w:t>
      </w:r>
      <w:r>
        <w:t xml:space="preserve"> </w:t>
      </w:r>
      <w:r>
        <w:t xml:space="preserve">of urban settlements [@panerai2004; @porta2014; @moudon1997] and</w:t>
      </w:r>
      <w:r>
        <w:t xml:space="preserve"> </w:t>
      </w:r>
      <w:r>
        <w:t xml:space="preserve">their processes of formation and transformation in time</w:t>
      </w:r>
      <w:r>
        <w:t xml:space="preserve"> </w:t>
      </w:r>
      <w:r>
        <w:t xml:space="preserve">[@whitehand1981].</w:t>
      </w:r>
    </w:p>
    <w:p>
      <w:pPr>
        <w:pStyle w:val="BodyText"/>
      </w:pPr>
      <w:r>
        <w:t xml:space="preserve">However, despite its significance, the plot remains a problematic</w:t>
      </w:r>
      <w:r>
        <w:t xml:space="preserve"> </w:t>
      </w:r>
      <w:r>
        <w:t xml:space="preserve">construct. At</w:t>
      </w:r>
      <w:r>
        <w:t xml:space="preserve"> </w:t>
      </w:r>
      <w:r>
        <w:rPr>
          <w:iCs/>
          <w:i/>
        </w:rPr>
        <w:t xml:space="preserve">ontological</w:t>
      </w:r>
      <w:r>
        <w:t xml:space="preserve"> </w:t>
      </w:r>
      <w:r>
        <w:t xml:space="preserve">level, there is no agreement on</w:t>
      </w:r>
      <w:r>
        <w:t xml:space="preserve"> </w:t>
      </w:r>
      <w:r>
        <w:rPr>
          <w:iCs/>
          <w:i/>
        </w:rPr>
        <w:t xml:space="preserve">what</w:t>
      </w:r>
      <w:r>
        <w:rPr>
          <w:iCs/>
          <w:i/>
        </w:rPr>
        <w:t xml:space="preserve"> </w:t>
      </w:r>
      <w:r>
        <w:rPr>
          <w:iCs/>
          <w:i/>
        </w:rPr>
        <w:t xml:space="preserve">exactly a plot is</w:t>
      </w:r>
      <w:r>
        <w:t xml:space="preserve">: indeed, it has been variously defined as</w:t>
      </w:r>
      <w:r>
        <w:t xml:space="preserve"> </w:t>
      </w:r>
      <w:r>
        <w:t xml:space="preserve">“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land-use unit defined by boundaries on the ground</w:t>
      </w:r>
      <w:r>
        <w:t xml:space="preserve">”</w:t>
      </w:r>
      <w:r>
        <w:t xml:space="preserve"> </w:t>
      </w:r>
      <w:r>
        <w:t xml:space="preserve">[@conzen1969, p.</w:t>
      </w:r>
      <w:r>
        <w:t xml:space="preserve"> </w:t>
      </w:r>
      <w:r>
        <w:t xml:space="preserve">128],</w:t>
      </w:r>
      <w:r>
        <w:t xml:space="preserve"> </w:t>
      </w:r>
      <w:r>
        <w:rPr>
          <w:iCs/>
          <w:i/>
        </w:rPr>
        <w:t xml:space="preserve">a module</w:t>
      </w:r>
      <w:r>
        <w:t xml:space="preserve"> </w:t>
      </w:r>
      <w:r>
        <w:t xml:space="preserve">of the urban tissue constituted by a built-up area</w:t>
      </w:r>
      <w:r>
        <w:t xml:space="preserve"> </w:t>
      </w:r>
      <w:r>
        <w:t xml:space="preserve">and its open pertinent area [@caniggia1979], a piece of property,</w:t>
      </w:r>
      <w:r>
        <w:t xml:space="preserve"> </w:t>
      </w:r>
      <w:r>
        <w:t xml:space="preserve">subject to subdivision and amalgamation as a result of successive</w:t>
      </w:r>
      <w:r>
        <w:t xml:space="preserve"> </w:t>
      </w:r>
      <w:r>
        <w:t xml:space="preserve">patterns of occupation [@moudon1986], or again, according to</w:t>
      </w:r>
      <w:r>
        <w:t xml:space="preserve"> </w:t>
      </w:r>
      <w:r>
        <w:t xml:space="preserve">@bobkova2017, as</w:t>
      </w:r>
      <w:r>
        <w:t xml:space="preserve"> </w:t>
      </w:r>
      <w:r>
        <w:t xml:space="preserve">“</w:t>
      </w:r>
      <w:r>
        <w:rPr>
          <w:iCs/>
          <w:i/>
        </w:rPr>
        <w:t xml:space="preserve">a basic unit of control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iCs/>
          <w:i/>
        </w:rPr>
        <w:t xml:space="preserve">a fundamental link</w:t>
      </w:r>
      <w:r>
        <w:rPr>
          <w:iCs/>
          <w:i/>
        </w:rPr>
        <w:t xml:space="preserve"> </w:t>
      </w:r>
      <w:r>
        <w:rPr>
          <w:iCs/>
          <w:i/>
        </w:rPr>
        <w:t xml:space="preserve">between spatial and non-spatial medium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iCs/>
          <w:i/>
        </w:rPr>
        <w:t xml:space="preserve">a connection between built</w:t>
      </w:r>
      <w:r>
        <w:rPr>
          <w:iCs/>
          <w:i/>
        </w:rPr>
        <w:t xml:space="preserve"> </w:t>
      </w:r>
      <w:r>
        <w:rPr>
          <w:iCs/>
          <w:i/>
        </w:rPr>
        <w:t xml:space="preserve">space and space of movement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rPr>
          <w:iCs/>
          <w:i/>
        </w:rPr>
        <w:t xml:space="preserve">the framework for building</w:t>
      </w:r>
      <w:r>
        <w:rPr>
          <w:iCs/>
          <w:i/>
        </w:rPr>
        <w:t xml:space="preserve"> </w:t>
      </w:r>
      <w:r>
        <w:rPr>
          <w:iCs/>
          <w:i/>
        </w:rPr>
        <w:t xml:space="preserve">evolution over time</w:t>
      </w:r>
      <w:r>
        <w:t xml:space="preserve">”</w:t>
      </w:r>
      <w:r>
        <w:t xml:space="preserve"> </w:t>
      </w:r>
      <w:r>
        <w:t xml:space="preserve">(p. 47.5). Furthermore, crucially, more often</w:t>
      </w:r>
      <w:r>
        <w:t xml:space="preserve"> </w:t>
      </w:r>
      <w:r>
        <w:t xml:space="preserve">than not, these definitions may represent very different entities on</w:t>
      </w:r>
      <w:r>
        <w:t xml:space="preserve"> </w:t>
      </w:r>
      <w:r>
        <w:t xml:space="preserve">the ground</w:t>
      </w:r>
      <w:r>
        <w:t xml:space="preserve"> </w:t>
      </w:r>
      <w:r>
        <w:t xml:space="preserve">“</w:t>
      </w:r>
      <w:r>
        <w:rPr>
          <w:iCs/>
          <w:i/>
        </w:rPr>
        <w:t xml:space="preserve">potentially leading to misinterpretation and so a somewhat</w:t>
      </w:r>
      <w:r>
        <w:rPr>
          <w:iCs/>
          <w:i/>
        </w:rPr>
        <w:t xml:space="preserve"> </w:t>
      </w:r>
      <w:r>
        <w:rPr>
          <w:iCs/>
          <w:i/>
        </w:rPr>
        <w:t xml:space="preserve">obscured picture of the dynamics of urban form</w:t>
      </w:r>
      <w:r>
        <w:t xml:space="preserve">”</w:t>
      </w:r>
      <w:r>
        <w:t xml:space="preserve"> </w:t>
      </w:r>
      <w:r>
        <w:t xml:space="preserve">[@kropf1997, p.1].</w:t>
      </w:r>
    </w:p>
    <w:p>
      <w:pPr>
        <w:pStyle w:val="BodyText"/>
      </w:pPr>
      <w:r>
        <w:t xml:space="preserve">The second problem has to do with the relevance and applicability of</w:t>
      </w:r>
      <w:r>
        <w:t xml:space="preserve"> </w:t>
      </w:r>
      <w:r>
        <w:t xml:space="preserve">the plot to different urban contexts. In literature, plots have been</w:t>
      </w:r>
      <w:r>
        <w:t xml:space="preserve"> </w:t>
      </w:r>
      <w:r>
        <w:t xml:space="preserve">predominantly used to study and characterise traditional urban tissues</w:t>
      </w:r>
      <w:r>
        <w:t xml:space="preserve"> </w:t>
      </w:r>
      <w:r>
        <w:t xml:space="preserve">that having evolved incrementally at the plot level [@bobkova2017;</w:t>
      </w:r>
      <w:r>
        <w:t xml:space="preserve"> </w:t>
      </w:r>
      <w:r>
        <w:t xml:space="preserve">@conzen1969], are quintessentially plot-based [@panerai2004]. It</w:t>
      </w:r>
      <w:r>
        <w:t xml:space="preserve"> </w:t>
      </w:r>
      <w:r>
        <w:t xml:space="preserve">is, however, not the case for urban forms that came about after the</w:t>
      </w:r>
      <w:r>
        <w:t xml:space="preserve"> </w:t>
      </w:r>
      <w:r>
        <w:t xml:space="preserve">Second World War, which appear to respond to substantially different</w:t>
      </w:r>
      <w:r>
        <w:t xml:space="preserve"> </w:t>
      </w:r>
      <w:r>
        <w:t xml:space="preserve">rules of the organisation [@dibble2016; @feliciotti2018]. For these</w:t>
      </w:r>
      <w:r>
        <w:t xml:space="preserve"> </w:t>
      </w:r>
      <w:r>
        <w:t xml:space="preserve">tissues,</w:t>
      </w:r>
      <w:r>
        <w:t xml:space="preserve"> </w:t>
      </w:r>
      <w:r>
        <w:t xml:space="preserve">“</w:t>
      </w:r>
      <w:r>
        <w:rPr>
          <w:iCs/>
          <w:i/>
        </w:rPr>
        <w:t xml:space="preserve">plots no longer have a structuring role</w:t>
      </w:r>
      <w:r>
        <w:t xml:space="preserve">”</w:t>
      </w:r>
      <w:r>
        <w:t xml:space="preserve"> </w:t>
      </w:r>
      <w:r>
        <w:t xml:space="preserve">[@levy1999</w:t>
      </w:r>
      <w:r>
        <w:t xml:space="preserve"> </w:t>
      </w:r>
      <w:r>
        <w:t xml:space="preserve">p.83], and hence can hardly be a suitable unit of analysis. While the</w:t>
      </w:r>
      <w:r>
        <w:t xml:space="preserve"> </w:t>
      </w:r>
      <w:r>
        <w:t xml:space="preserve">process of identifying plots in traditional tissues is somewhat less</w:t>
      </w:r>
      <w:r>
        <w:t xml:space="preserve"> </w:t>
      </w:r>
      <w:r>
        <w:t xml:space="preserve">controversial, the same is not true in contemporary ones (figure ).</w:t>
      </w:r>
    </w:p>
    <w:p>
      <w:pPr>
        <w:pStyle w:val="BodyText"/>
      </w:pPr>
      <w:r>
        <w:t xml:space="preserve">Comparison of traditional (left) and modernist (right) urban tissues in</w:t>
      </w:r>
      <w:r>
        <w:t xml:space="preserve"> </w:t>
      </w:r>
      <w:r>
        <w:t xml:space="preserve">Glasgow. Plots are clearly better identifiable—even just visually—in</w:t>
      </w:r>
      <w:r>
        <w:t xml:space="preserve"> </w:t>
      </w:r>
      <w:r>
        <w:t xml:space="preserve">the former, where distinction of public and private space is clear-cut,</w:t>
      </w:r>
      <w:r>
        <w:t xml:space="preserve"> </w:t>
      </w:r>
      <w:r>
        <w:t xml:space="preserve">than in a modernist housing estate, where the transition between public</w:t>
      </w:r>
      <w:r>
        <w:t xml:space="preserve"> </w:t>
      </w:r>
      <w:r>
        <w:t xml:space="preserve">and private is blurred. Source: Ordnance Survey MasterMap, January 2019</w:t>
      </w:r>
      <w:r>
        <w:t xml:space="preserve"> </w:t>
      </w:r>
      <w:r>
        <w:t xml:space="preserve">(EDINA Digimap Service)</w:t>
      </w:r>
    </w:p>
    <w:p>
      <w:pPr>
        <w:pStyle w:val="BodyText"/>
      </w:pPr>
      <w:r>
        <w:t xml:space="preserve">In addition to this issue, the identification of plots in the urban</w:t>
      </w:r>
      <w:r>
        <w:t xml:space="preserve"> </w:t>
      </w:r>
      <w:r>
        <w:t xml:space="preserve">fabric also poses a series of</w:t>
      </w:r>
      <w:r>
        <w:t xml:space="preserve"> </w:t>
      </w:r>
      <w:r>
        <w:rPr>
          <w:iCs/>
          <w:i/>
        </w:rPr>
        <w:t xml:space="preserve">analytical</w:t>
      </w:r>
      <w:r>
        <w:t xml:space="preserve"> </w:t>
      </w:r>
      <w:r>
        <w:t xml:space="preserve">problems: given a map or a</w:t>
      </w:r>
      <w:r>
        <w:t xml:space="preserve"> </w:t>
      </w:r>
      <w:r>
        <w:t xml:space="preserve">satellite image, how to determine plot boundaries consistently?</w:t>
      </w:r>
      <w:r>
        <w:t xml:space="preserve"> </w:t>
      </w:r>
      <w:r>
        <w:t xml:space="preserve">Moreover, in the case of existing datasets, what do they</w:t>
      </w:r>
      <w:r>
        <w:t xml:space="preserve"> </w:t>
      </w:r>
      <w:r>
        <w:rPr>
          <w:iCs/>
          <w:i/>
        </w:rPr>
        <w:t xml:space="preserve">actually</w:t>
      </w:r>
      <w:r>
        <w:t xml:space="preserve"> </w:t>
      </w:r>
      <w:r>
        <w:t xml:space="preserve">represent? What definition of plots do they adopt? Are different</w:t>
      </w:r>
      <w:r>
        <w:t xml:space="preserve"> </w:t>
      </w:r>
      <w:r>
        <w:t xml:space="preserve">datasets comparable?</w:t>
      </w:r>
    </w:p>
    <w:p>
      <w:pPr>
        <w:pStyle w:val="BodyText"/>
      </w:pPr>
      <w:r>
        <w:t xml:space="preserve">Not all mapping agencies explicitly report plots and, even when they</w:t>
      </w:r>
      <w:r>
        <w:t xml:space="preserve"> </w:t>
      </w:r>
      <w:r>
        <w:t xml:space="preserve">do, not all of them define or represent plots in the same way. In some</w:t>
      </w:r>
      <w:r>
        <w:t xml:space="preserve"> </w:t>
      </w:r>
      <w:r>
        <w:t xml:space="preserve">spatial databases, as in the Swiss Katasterwesens, plots are</w:t>
      </w:r>
      <w:r>
        <w:t xml:space="preserve"> </w:t>
      </w:r>
      <w:r>
        <w:t xml:space="preserve">represented as a unitary land parcel, whilst in other cases,</w:t>
      </w:r>
      <w:r>
        <w:t xml:space="preserve"> </w:t>
      </w:r>
      <w:r>
        <w:t xml:space="preserve">ownership-based plots can be made of multiple unlinked features, as in</w:t>
      </w:r>
      <w:r>
        <w:t xml:space="preserve"> </w:t>
      </w:r>
      <w:r>
        <w:t xml:space="preserve">the French Cadastre, limiting comparability between different datasets.</w:t>
      </w:r>
      <w:r>
        <w:t xml:space="preserve"> </w:t>
      </w:r>
      <w:r>
        <w:t xml:space="preserve">In other cases, the identification of plots from available sources is</w:t>
      </w:r>
      <w:r>
        <w:t xml:space="preserve"> </w:t>
      </w:r>
      <w:r>
        <w:t xml:space="preserve">inferred by the analyst via resource-intensive manual interpretation.</w:t>
      </w:r>
      <w:r>
        <w:t xml:space="preserve"> </w:t>
      </w:r>
      <w:r>
        <w:t xml:space="preserve">However, that makes the resulting procedure on the one hand unsuitable</w:t>
      </w:r>
      <w:r>
        <w:t xml:space="preserve"> </w:t>
      </w:r>
      <w:r>
        <w:t xml:space="preserve">for large scale analysis, and on the other potentially biased, as</w:t>
      </w:r>
      <w:r>
        <w:t xml:space="preserve"> </w:t>
      </w:r>
      <w:r>
        <w:t xml:space="preserve">heavily dependent on both individual interpretation and the often</w:t>
      </w:r>
      <w:r>
        <w:t xml:space="preserve"> </w:t>
      </w:r>
      <w:r>
        <w:t xml:space="preserve">uneven quality of the underlying data. Indeed, while through open-data</w:t>
      </w:r>
      <w:r>
        <w:t xml:space="preserve"> </w:t>
      </w:r>
      <w:r>
        <w:t xml:space="preserve">policies [@huijboom2011] and Voluntary Geographical Information</w:t>
      </w:r>
      <w:r>
        <w:t xml:space="preserve"> </w:t>
      </w:r>
      <w:r>
        <w:t xml:space="preserve">System (VGIS) [@barrington-leigh2017] the availability of</w:t>
      </w:r>
      <w:r>
        <w:t xml:space="preserve"> </w:t>
      </w:r>
      <w:r>
        <w:t xml:space="preserve">free-to-use geo-data is growing dramatically, their quality, coverage</w:t>
      </w:r>
      <w:r>
        <w:t xml:space="preserve"> </w:t>
      </w:r>
      <w:r>
        <w:t xml:space="preserve">and resolution are often insufficient to determine individual plots and</w:t>
      </w:r>
      <w:r>
        <w:t xml:space="preserve"> </w:t>
      </w:r>
      <w:r>
        <w:t xml:space="preserve">generally limited to building footprints, street centrelines, natural</w:t>
      </w:r>
      <w:r>
        <w:t xml:space="preserve"> </w:t>
      </w:r>
      <w:r>
        <w:t xml:space="preserve">features and administrative boundaries. All of this reduces the</w:t>
      </w:r>
      <w:r>
        <w:t xml:space="preserve"> </w:t>
      </w:r>
      <w:r>
        <w:t xml:space="preserve">reliability of the analysis and the universality of its results</w:t>
      </w:r>
      <w:r>
        <w:t xml:space="preserve"> </w:t>
      </w:r>
      <w:r>
        <w:t xml:space="preserve">considerably.</w:t>
      </w:r>
    </w:p>
    <w:p>
      <w:pPr>
        <w:pStyle w:val="BodyText"/>
      </w:pPr>
      <w:r>
        <w:t xml:space="preserve">Given the aforementioned issues, and despite plots being still widely</w:t>
      </w:r>
      <w:r>
        <w:t xml:space="preserve"> </w:t>
      </w:r>
      <w:r>
        <w:t xml:space="preserve">used in urban morphology to capture the</w:t>
      </w:r>
      <w:r>
        <w:t xml:space="preserve"> </w:t>
      </w:r>
      <w:r>
        <w:t xml:space="preserve">“</w:t>
      </w:r>
      <w:r>
        <w:rPr>
          <w:iCs/>
          <w:i/>
        </w:rPr>
        <w:t xml:space="preserve">pattern of human intention</w:t>
      </w:r>
      <w:r>
        <w:rPr>
          <w:iCs/>
          <w:i/>
        </w:rPr>
        <w:t xml:space="preserve"> </w:t>
      </w:r>
      <w:r>
        <w:rPr>
          <w:iCs/>
          <w:i/>
        </w:rPr>
        <w:t xml:space="preserve">and activity</w:t>
      </w:r>
      <w:r>
        <w:t xml:space="preserve">”</w:t>
      </w:r>
      <w:r>
        <w:t xml:space="preserve"> </w:t>
      </w:r>
      <w:r>
        <w:t xml:space="preserve">[@kropf1997, p.5], they are ill-suited as a basic</w:t>
      </w:r>
      <w:r>
        <w:t xml:space="preserve"> </w:t>
      </w:r>
      <w:r>
        <w:t xml:space="preserve">unit for morphometric applications.</w:t>
      </w:r>
    </w:p>
    <w:bookmarkEnd w:id="22"/>
    <w:bookmarkStart w:id="23" w:name="morphological-tessellation"/>
    <w:p>
      <w:pPr>
        <w:pStyle w:val="Heading6"/>
      </w:pPr>
      <w:r>
        <w:t xml:space="preserve">Morphological tessellation</w:t>
      </w:r>
    </w:p>
    <w:p>
      <w:pPr>
        <w:pStyle w:val="FirstParagraph"/>
      </w:pPr>
      <w:r>
        <w:t xml:space="preserve">One of the few alternatives of plots proposed in the literature</w:t>
      </w:r>
      <w:r>
        <w:t xml:space="preserve"> </w:t>
      </w:r>
      <w:r>
        <w:t xml:space="preserve">[@hamaina2012a; @hamaina2013; @schirmer2015; @schirmer2019] is</w:t>
      </w:r>
      <w:r>
        <w:t xml:space="preserve"> </w:t>
      </w:r>
      <w:r>
        <w:t xml:space="preserve">morphological tessellation (MT). A method of deriving a spatial unit of</w:t>
      </w:r>
      <w:r>
        <w:t xml:space="preserve"> </w:t>
      </w:r>
      <w:r>
        <w:t xml:space="preserve">analysis, the morphological cell (MC), which is able to convey</w:t>
      </w:r>
      <w:r>
        <w:t xml:space="preserve"> </w:t>
      </w:r>
      <w:r>
        <w:t xml:space="preserve">reliable, universal and meaningful plot-scale information and, at the</w:t>
      </w:r>
      <w:r>
        <w:t xml:space="preserve"> </w:t>
      </w:r>
      <w:r>
        <w:t xml:space="preserve">same time, to minimise manual labour, subjective interpretation and</w:t>
      </w:r>
      <w:r>
        <w:t xml:space="preserve"> </w:t>
      </w:r>
      <w:r>
        <w:t xml:space="preserve">data dependence. Hence it is proposed to use</w:t>
      </w:r>
      <w:r>
        <w:t xml:space="preserve"> </w:t>
      </w:r>
      <w:del w:id="4" w:author="unknown">
        <w:r>
          <w:delText xml:space="preserve">MT</w:delText>
        </w:r>
      </w:del>
      <w:ins w:id="3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as a substitute of plot in urban morphometrics.</w:t>
      </w:r>
    </w:p>
    <w:p>
      <w:pPr>
        <w:pStyle w:val="BodyText"/>
      </w:pPr>
      <w:r>
        <w:t xml:space="preserve">Illustration of morphological tessellation as the smallest spatial unit</w:t>
      </w:r>
      <w:r>
        <w:t xml:space="preserve"> </w:t>
      </w:r>
      <w:r>
        <w:t xml:space="preserve">with the ability to partially replace plot while being fully derived</w:t>
      </w:r>
      <w:r>
        <w:t xml:space="preserve"> </w:t>
      </w:r>
      <w:r>
        <w:t xml:space="preserve">from building footprint data.</w:t>
      </w:r>
    </w:p>
    <w:p>
      <w:pPr>
        <w:pStyle w:val="BodyText"/>
      </w:pPr>
      <w:r>
        <w:t xml:space="preserve">At the core of the proposed implementation of MT lies the</w:t>
      </w:r>
      <w:r>
        <w:t xml:space="preserve"> </w:t>
      </w:r>
      <w:r>
        <w:rPr>
          <w:iCs/>
          <w:i/>
        </w:rPr>
        <w:t xml:space="preserve">Voronoi</w:t>
      </w:r>
      <w:r>
        <w:rPr>
          <w:iCs/>
          <w:i/>
        </w:rPr>
        <w:t xml:space="preserve"> </w:t>
      </w:r>
      <w:r>
        <w:rPr>
          <w:iCs/>
          <w:i/>
        </w:rPr>
        <w:t xml:space="preserve">tessellation</w:t>
      </w:r>
      <w:r>
        <w:t xml:space="preserve"> </w:t>
      </w:r>
      <w:r>
        <w:t xml:space="preserve">(VT), a method of geometric partitioning that from a</w:t>
      </w:r>
      <w:r>
        <w:t xml:space="preserve"> </w:t>
      </w:r>
      <w:r>
        <w:t xml:space="preserve">planar set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seeds</w:t>
      </w:r>
      <w:r>
        <w:rPr>
          <w:iCs/>
          <w:i/>
        </w:rPr>
        <w:t xml:space="preserve">”</w:t>
      </w:r>
      <w:r>
        <w:t xml:space="preserve"> </w:t>
      </w:r>
      <w:r>
        <w:t xml:space="preserve">generates a series of polygons, known as</w:t>
      </w:r>
      <w:r>
        <w:t xml:space="preserve"> </w:t>
      </w:r>
      <w:r>
        <w:rPr>
          <w:iCs/>
          <w:i/>
        </w:rPr>
        <w:t xml:space="preserve">Voronoi Cells</w:t>
      </w:r>
      <w:r>
        <w:t xml:space="preserve"> </w:t>
      </w:r>
      <w:r>
        <w:t xml:space="preserve">(VC). Each</w:t>
      </w:r>
      <w:r>
        <w:t xml:space="preserve"> </w:t>
      </w:r>
      <w:del w:id="5" w:author="unknown">
        <w:r>
          <w:delText xml:space="preserve">VC</w:delText>
        </w:r>
      </w:del>
      <w:ins w:id="4" w:author="unknown">
        <w:r>
          <w:t xml:space="preserve">Voronoi cell</w:t>
        </w:r>
      </w:ins>
      <w:r>
        <w:t xml:space="preserve"> </w:t>
      </w:r>
      <w:r>
        <w:t xml:space="preserve">encloses the portion</w:t>
      </w:r>
      <w:r>
        <w:t xml:space="preserve"> </w:t>
      </w:r>
      <w:r>
        <w:t xml:space="preserve">of the plane that is closer to its seed than to any other (figure ),</w:t>
      </w:r>
      <w:r>
        <w:t xml:space="preserve"> </w:t>
      </w:r>
      <w:r>
        <w:t xml:space="preserve">representing its</w:t>
      </w:r>
      <w:r>
        <w:t xml:space="preserve"> </w:t>
      </w:r>
      <w:r>
        <w:t xml:space="preserve">“</w:t>
      </w:r>
      <w:r>
        <w:rPr>
          <w:iCs/>
          <w:i/>
        </w:rPr>
        <w:t xml:space="preserve">influence zone</w:t>
      </w:r>
      <w:r>
        <w:t xml:space="preserve">”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Voronoi tessellation based on randomised seeds. Each colour represents</w:t>
      </w:r>
      <w:r>
        <w:t xml:space="preserve"> </w:t>
      </w:r>
      <w:r>
        <w:t xml:space="preserve">the area of one tessellation cell (influence zone). Dashed lines end in</w:t>
      </w:r>
      <w:r>
        <w:t xml:space="preserve"> </w:t>
      </w:r>
      <w:r>
        <w:t xml:space="preserve">infinity</w:t>
      </w:r>
    </w:p>
    <w:p>
      <w:pPr>
        <w:pStyle w:val="BodyText"/>
      </w:pPr>
      <w:del w:id="6" w:author="unknown">
        <w:r>
          <w:delText xml:space="preserve">VT</w:delText>
        </w:r>
      </w:del>
      <w:ins w:id="5" w:author="unknown">
        <w:r>
          <w:t xml:space="preserve">Voronoi tessellation</w:t>
        </w:r>
      </w:ins>
      <w:r>
        <w:t xml:space="preserve"> </w:t>
      </w:r>
      <w:r>
        <w:t xml:space="preserve">has been already used in relation to</w:t>
      </w:r>
      <w:r>
        <w:t xml:space="preserve"> </w:t>
      </w:r>
      <w:r>
        <w:t xml:space="preserve">urban form, in the context of spatial clustering algorithms</w:t>
      </w:r>
      <w:r>
        <w:t xml:space="preserve"> </w:t>
      </w:r>
      <w:r>
        <w:t xml:space="preserve">[@dogrusoz2007] and built-form geometry generalisation techniques</w:t>
      </w:r>
      <w:r>
        <w:t xml:space="preserve"> </w:t>
      </w:r>
      <w:r>
        <w:t xml:space="preserve">[@ai2007; @basaraner2004; @li2004; @liu2014], or as input for</w:t>
      </w:r>
      <w:r>
        <w:t xml:space="preserve"> </w:t>
      </w:r>
      <w:r>
        <w:t xml:space="preserve">image-based pattern recognition [@yu2017]. In recent years,</w:t>
      </w:r>
      <w:r>
        <w:t xml:space="preserve"> </w:t>
      </w:r>
      <w:del w:id="7" w:author="unknown">
        <w:r>
          <w:delText xml:space="preserve">MT</w:delText>
        </w:r>
      </w:del>
      <w:ins w:id="6" w:author="unknown">
        <w:r>
          <w:t xml:space="preserve">morphological tessellation</w:t>
        </w:r>
      </w:ins>
      <w:r>
        <w:t xml:space="preserve"> </w:t>
      </w:r>
      <w:r>
        <w:t xml:space="preserve">was used to study the micro-scale</w:t>
      </w:r>
      <w:r>
        <w:t xml:space="preserve"> </w:t>
      </w:r>
      <w:r>
        <w:t xml:space="preserve">properties of the urban fabric [@hamaina2012a; @hamaina2013] in</w:t>
      </w:r>
      <w:r>
        <w:t xml:space="preserve"> </w:t>
      </w:r>
      <w:r>
        <w:t xml:space="preserve">order to produce a reliable method for urban form patterns’</w:t>
      </w:r>
      <w:r>
        <w:t xml:space="preserve"> </w:t>
      </w:r>
      <w:r>
        <w:t xml:space="preserve">recognition, which pioneered the generation of VC from building</w:t>
      </w:r>
      <w:r>
        <w:t xml:space="preserve"> </w:t>
      </w:r>
      <w:r>
        <w:t xml:space="preserve">footprints. Later, Schirmer and Axhausen [-@schirmer2015;</w:t>
      </w:r>
      <w:r>
        <w:t xml:space="preserve"> </w:t>
      </w:r>
      <w:r>
        <w:t xml:space="preserve">-@schirmer2019] devised a method to define</w:t>
      </w:r>
      <w:r>
        <w:t xml:space="preserve"> </w:t>
      </w:r>
      <w:r>
        <w:t xml:space="preserve">“</w:t>
      </w:r>
      <w:r>
        <w:rPr>
          <w:iCs/>
          <w:i/>
        </w:rPr>
        <w:t xml:space="preserve">influence zones</w:t>
      </w:r>
      <w:r>
        <w:t xml:space="preserve">”</w:t>
      </w:r>
      <w:r>
        <w:t xml:space="preserve"> </w:t>
      </w:r>
      <w:r>
        <w:t xml:space="preserve">around</w:t>
      </w:r>
      <w:r>
        <w:t xml:space="preserve"> </w:t>
      </w:r>
      <w:r>
        <w:t xml:space="preserve">buildings using a</w:t>
      </w:r>
      <w:r>
        <w:t xml:space="preserve"> </w:t>
      </w:r>
      <w:r>
        <w:t xml:space="preserve">“</w:t>
      </w:r>
      <w:r>
        <w:rPr>
          <w:iCs/>
          <w:i/>
        </w:rPr>
        <w:t xml:space="preserve">topological skeleton</w:t>
      </w:r>
      <w:r>
        <w:t xml:space="preserve">”</w:t>
      </w:r>
      <w:r>
        <w:t xml:space="preserve"> </w:t>
      </w:r>
      <w:r>
        <w:t xml:space="preserve">of unbuilt space that is</w:t>
      </w:r>
      <w:r>
        <w:t xml:space="preserve"> </w:t>
      </w:r>
      <w:r>
        <w:t xml:space="preserve">mathematically similar to</w:t>
      </w:r>
      <w:r>
        <w:t xml:space="preserve"> </w:t>
      </w:r>
      <w:del w:id="8" w:author="unknown">
        <w:r>
          <w:delText xml:space="preserve">MT.</w:delText>
        </w:r>
      </w:del>
      <w:ins w:id="7" w:author="unknown">
        <w:r>
          <w:t xml:space="preserve">morphological tessellation.</w:t>
        </w:r>
      </w:ins>
      <w:r>
        <w:t xml:space="preserve"> </w:t>
      </w:r>
      <w:r>
        <w:t xml:space="preserve">In</w:t>
      </w:r>
      <w:r>
        <w:t xml:space="preserve"> </w:t>
      </w:r>
      <w:r>
        <w:t xml:space="preserve">parallel, Usui and Asami [-@usui2013; -@usui2017; -@usui2019]</w:t>
      </w:r>
      <w:r>
        <w:t xml:space="preserve"> </w:t>
      </w:r>
      <w:r>
        <w:t xml:space="preserve">included the street network as an additional input alongside the</w:t>
      </w:r>
      <w:r>
        <w:t xml:space="preserve"> </w:t>
      </w:r>
      <w:r>
        <w:t xml:space="preserve">building footprint to the</w:t>
      </w:r>
      <w:r>
        <w:t xml:space="preserve"> </w:t>
      </w:r>
      <w:del w:id="9" w:author="unknown">
        <w:r>
          <w:delText xml:space="preserve">VT</w:delText>
        </w:r>
      </w:del>
      <w:ins w:id="8" w:author="unknown">
        <w:r>
          <w:t xml:space="preserve">Voronoi tessellation</w:t>
        </w:r>
      </w:ins>
      <w:r>
        <w:t xml:space="preserve"> </w:t>
      </w:r>
      <w:r>
        <w:t xml:space="preserve">algorithm, to</w:t>
      </w:r>
      <w:r>
        <w:t xml:space="preserve"> </w:t>
      </w:r>
      <w:r>
        <w:t xml:space="preserve">mimic the plot structure of traditional Japanese urban fabrics. Whilst</w:t>
      </w:r>
      <w:r>
        <w:t xml:space="preserve"> </w:t>
      </w:r>
      <w:r>
        <w:t xml:space="preserve">the generated mesh shows remarkable similarity to the plot pattern, its</w:t>
      </w:r>
      <w:r>
        <w:t xml:space="preserve"> </w:t>
      </w:r>
      <w:r>
        <w:t xml:space="preserve">main limitation is the inability to capture the spatial pattern of</w:t>
      </w:r>
      <w:r>
        <w:t xml:space="preserve"> </w:t>
      </w:r>
      <w:r>
        <w:t xml:space="preserve">modernist (post-WWII) urban tissues and the highly variable distance</w:t>
      </w:r>
      <w:r>
        <w:t xml:space="preserve"> </w:t>
      </w:r>
      <w:r>
        <w:t xml:space="preserve">between building and street that is typical of such fabrics. On a</w:t>
      </w:r>
      <w:r>
        <w:t xml:space="preserve"> </w:t>
      </w:r>
      <w:r>
        <w:t xml:space="preserve">similar vein, Araldi and Fusco [-@araldi2017; -@araldi2019]</w:t>
      </w:r>
      <w:r>
        <w:t xml:space="preserve"> </w:t>
      </w:r>
      <w:r>
        <w:t xml:space="preserve">developed an approach based on</w:t>
      </w:r>
      <w:r>
        <w:t xml:space="preserve"> </w:t>
      </w:r>
      <w:del w:id="10" w:author="unknown">
        <w:r>
          <w:delText xml:space="preserve">VT</w:delText>
        </w:r>
      </w:del>
      <w:ins w:id="9" w:author="unknown">
        <w:r>
          <w:t xml:space="preserve">Voronoi tessellation</w:t>
        </w:r>
      </w:ins>
      <w:r>
        <w:t xml:space="preserve"> </w:t>
      </w:r>
      <w:r>
        <w:t xml:space="preserve">and</w:t>
      </w:r>
      <w:r>
        <w:t xml:space="preserve"> </w:t>
      </w:r>
      <w:r>
        <w:t xml:space="preserve">street segments to define a spatial unit based on the pedestrian point</w:t>
      </w:r>
      <w:r>
        <w:t xml:space="preserve"> </w:t>
      </w:r>
      <w:r>
        <w:t xml:space="preserve">of view.</w:t>
      </w:r>
    </w:p>
    <w:p>
      <w:pPr>
        <w:pStyle w:val="BodyText"/>
      </w:pPr>
      <w:r>
        <w:t xml:space="preserve">In all these cases, the use of Voronoi tessellation helped to</w:t>
      </w:r>
      <w:r>
        <w:t xml:space="preserve"> </w:t>
      </w:r>
      <w:r>
        <w:t xml:space="preserve">rigorously and reliably cluster components according to their</w:t>
      </w:r>
      <w:r>
        <w:t xml:space="preserve"> </w:t>
      </w:r>
      <w:r>
        <w:t xml:space="preserve">configuration although, as pointed out by @usui2019, the relationship</w:t>
      </w:r>
      <w:r>
        <w:t xml:space="preserve"> </w:t>
      </w:r>
      <w:r>
        <w:t xml:space="preserve">between</w:t>
      </w:r>
      <w:r>
        <w:t xml:space="preserve"> </w:t>
      </w:r>
      <w:del w:id="11" w:author="unknown">
        <w:r>
          <w:delText xml:space="preserve">MC</w:delText>
        </w:r>
      </w:del>
      <w:ins w:id="10" w:author="unknown">
        <w:r>
          <w:t xml:space="preserve">morphological cell</w:t>
        </w:r>
      </w:ins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conventional</w:t>
      </w:r>
      <w:r>
        <w:t xml:space="preserve">”</w:t>
      </w:r>
      <w:r>
        <w:t xml:space="preserve"> </w:t>
      </w:r>
      <w:r>
        <w:t xml:space="preserve">plots has never</w:t>
      </w:r>
      <w:r>
        <w:t xml:space="preserve"> </w:t>
      </w:r>
      <w:r>
        <w:t xml:space="preserve">been directly tested to date. In this sense, the</w:t>
      </w:r>
      <w:r>
        <w:t xml:space="preserve"> </w:t>
      </w:r>
      <w:del w:id="12" w:author="unknown">
        <w:r>
          <w:delText xml:space="preserve">MT</w:delText>
        </w:r>
      </w:del>
      <w:ins w:id="11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approach is to be intended as a continuation of this</w:t>
      </w:r>
      <w:r>
        <w:t xml:space="preserve"> </w:t>
      </w:r>
      <w:r>
        <w:t xml:space="preserve">line of works, and insofar it too utilises the</w:t>
      </w:r>
      <w:r>
        <w:t xml:space="preserve"> </w:t>
      </w:r>
      <w:del w:id="13" w:author="unknown">
        <w:r>
          <w:delText xml:space="preserve">VT</w:delText>
        </w:r>
      </w:del>
      <w:ins w:id="12" w:author="unknown">
        <w:r>
          <w:t xml:space="preserve">Voronoi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procedure. However, unlike previous studies, this</w:t>
      </w:r>
      <w:r>
        <w:t xml:space="preserve"> </w:t>
      </w:r>
      <w:r>
        <w:t xml:space="preserve">research aims to provide a fully operational and replicable method by</w:t>
      </w:r>
      <w:r>
        <w:t xml:space="preserve"> </w:t>
      </w:r>
      <w:r>
        <w:t xml:space="preserve">examining the details of the tessellation process and its parameters</w:t>
      </w:r>
      <w:r>
        <w:t xml:space="preserve"> </w:t>
      </w:r>
      <w:r>
        <w:t xml:space="preserve">and testing the similarity of morphometric characters as measured on</w:t>
      </w:r>
      <w:r>
        <w:t xml:space="preserve"> </w:t>
      </w:r>
      <w:r>
        <w:t xml:space="preserve">both</w:t>
      </w:r>
      <w:r>
        <w:t xml:space="preserve"> </w:t>
      </w:r>
      <w:del w:id="14" w:author="unknown">
        <w:r>
          <w:delText xml:space="preserve">MC</w:delText>
        </w:r>
      </w:del>
      <w:ins w:id="13" w:author="unknown">
        <w:r>
          <w:t xml:space="preserve">morphological cells</w:t>
        </w:r>
      </w:ins>
      <w:r>
        <w:t xml:space="preserve"> </w:t>
      </w:r>
      <w:r>
        <w:t xml:space="preserve">and plots through direct comparison.</w:t>
      </w:r>
    </w:p>
    <w:bookmarkEnd w:id="23"/>
    <w:bookmarkEnd w:id="24"/>
    <w:bookmarkEnd w:id="25"/>
    <w:bookmarkStart w:id="28" w:name="analytical-aggregations"/>
    <w:p>
      <w:pPr>
        <w:pStyle w:val="Heading4"/>
      </w:pPr>
      <w:r>
        <w:t xml:space="preserve">Analytical aggregations</w:t>
      </w:r>
    </w:p>
    <w:p>
      <w:pPr>
        <w:pStyle w:val="FirstParagraph"/>
      </w:pPr>
      <w:r>
        <w:t xml:space="preserve">Since morphological analysis aims to capture patterns of urban form, it</w:t>
      </w:r>
      <w:r>
        <w:t xml:space="preserve"> </w:t>
      </w:r>
      <w:r>
        <w:t xml:space="preserve">must describe single elements as well as their spatial configurations</w:t>
      </w:r>
      <w:r>
        <w:t xml:space="preserve"> </w:t>
      </w:r>
      <w:r>
        <w:t xml:space="preserve">and relationships. Therefore, larger analytical units have to be</w:t>
      </w:r>
      <w:r>
        <w:t xml:space="preserve"> </w:t>
      </w:r>
      <w:r>
        <w:t xml:space="preserve">identified. Generally, we can distinguish two approaches of aggregation</w:t>
      </w:r>
      <w:r>
        <w:t xml:space="preserve"> </w:t>
      </w:r>
      <w:r>
        <w:t xml:space="preserve">of fundamental elements into larger units: area-based and</w:t>
      </w:r>
      <w:r>
        <w:t xml:space="preserve"> </w:t>
      </w:r>
      <w:r>
        <w:t xml:space="preserve">location-based [@berghauserpont2014].</w:t>
      </w:r>
    </w:p>
    <w:bookmarkStart w:id="26" w:name="area-based"/>
    <w:p>
      <w:pPr>
        <w:pStyle w:val="Heading5"/>
      </w:pPr>
      <w:r>
        <w:t xml:space="preserve">Area-based</w:t>
      </w:r>
    </w:p>
    <w:p>
      <w:pPr>
        <w:pStyle w:val="FirstParagraph"/>
      </w:pPr>
      <w:r>
        <w:t xml:space="preserve">Area-based approaches divide space into preselected units, i.e.</w:t>
      </w:r>
      <w:r>
        <w:t xml:space="preserve"> </w:t>
      </w:r>
      <w:r>
        <w:t xml:space="preserve">administrative boundaries [@gielen2017], abstract projected</w:t>
      </w:r>
      <w:r>
        <w:t xml:space="preserve"> </w:t>
      </w:r>
      <w:r>
        <w:t xml:space="preserve">boundaries (grid) [@galster2001], or larger morphological structures</w:t>
      </w:r>
      <w:r>
        <w:t xml:space="preserve"> </w:t>
      </w:r>
      <w:r>
        <w:t xml:space="preserve">such as a block [@gil2012] or a Sanctuary Area [@dibble2017].</w:t>
      </w:r>
      <w:r>
        <w:t xml:space="preserve"> </w:t>
      </w:r>
      <w:r>
        <w:t xml:space="preserve">However, such methods may face two connected issues, together named</w:t>
      </w:r>
      <w:r>
        <w:t xml:space="preserve"> </w:t>
      </w:r>
      <w:r>
        <w:t xml:space="preserve">“</w:t>
      </w:r>
      <w:r>
        <w:t xml:space="preserve">Modifiable Areal Unit Problem</w:t>
      </w:r>
      <w:r>
        <w:t xml:space="preserve">”</w:t>
      </w:r>
      <w:r>
        <w:t xml:space="preserve"> </w:t>
      </w:r>
      <w:r>
        <w:t xml:space="preserve">(MAUP) [@openshaw1984]: scale issue</w:t>
      </w:r>
      <w:r>
        <w:t xml:space="preserve"> </w:t>
      </w:r>
      <w:r>
        <w:t xml:space="preserve">(how big the area of aggregation should be) and aggregation issue</w:t>
      </w:r>
      <w:r>
        <w:t xml:space="preserve"> </w:t>
      </w:r>
      <w:r>
        <w:t xml:space="preserve">(where should we draw its boundaries). Specific non-morphological</w:t>
      </w:r>
      <w:r>
        <w:t xml:space="preserve"> </w:t>
      </w:r>
      <w:r>
        <w:t xml:space="preserve">area-based approaches are prone to both of them, particularly the</w:t>
      </w:r>
      <w:r>
        <w:t xml:space="preserve"> </w:t>
      </w:r>
      <w:r>
        <w:t xml:space="preserve">latter: a change of the boundary, for example, the voting district,</w:t>
      </w:r>
      <w:r>
        <w:t xml:space="preserve"> </w:t>
      </w:r>
      <w:r>
        <w:t xml:space="preserve">might affect the analysis’ results.</w:t>
      </w:r>
    </w:p>
    <w:p>
      <w:pPr>
        <w:pStyle w:val="BodyText"/>
      </w:pPr>
      <w:r>
        <w:t xml:space="preserve">However, there is still a significant scope to study morphological</w:t>
      </w:r>
      <w:r>
        <w:t xml:space="preserve"> </w:t>
      </w:r>
      <w:r>
        <w:t xml:space="preserve">aggregations. Starting from the smallest plot scale, we recognise</w:t>
      </w:r>
      <w:r>
        <w:t xml:space="preserve"> </w:t>
      </w:r>
      <w:r>
        <w:t xml:space="preserve">street edge, block, street, up to either urban tissue if we follow one</w:t>
      </w:r>
      <w:r>
        <w:t xml:space="preserve"> </w:t>
      </w:r>
      <w:r>
        <w:t xml:space="preserve">definition [@kropf2017] or in sanctuary area if we follow another</w:t>
      </w:r>
      <w:r>
        <w:t xml:space="preserve"> </w:t>
      </w:r>
      <w:r>
        <w:t xml:space="preserve">[@feliciotti2016; @mehaffy2010].</w:t>
      </w:r>
    </w:p>
    <w:p>
      <w:pPr>
        <w:pStyle w:val="BodyText"/>
      </w:pPr>
      <w:r>
        <w:t xml:space="preserve">The smallest morphological aggregation of plots is a street edge, which</w:t>
      </w:r>
      <w:r>
        <w:t xml:space="preserve"> </w:t>
      </w:r>
      <w:r>
        <w:t xml:space="preserve">is a</w:t>
      </w:r>
      <w:r>
        <w:t xml:space="preserve"> </w:t>
      </w:r>
      <w:r>
        <w:t xml:space="preserve">“</w:t>
      </w:r>
      <w:r>
        <w:rPr>
          <w:iCs/>
          <w:i/>
        </w:rPr>
        <w:t xml:space="preserve">series of one or more plots served by the same street</w:t>
      </w:r>
      <w:r>
        <w:t xml:space="preserve">”</w:t>
      </w:r>
      <w:r>
        <w:t xml:space="preserve"> </w:t>
      </w:r>
      <w:r>
        <w:t xml:space="preserve">[@feliciotti2016, p.5]. To resolve the issue of corner plots,</w:t>
      </w:r>
      <w:r>
        <w:t xml:space="preserve"> </w:t>
      </w:r>
      <w:r>
        <w:t xml:space="preserve">@feliciotti2016 add</w:t>
      </w:r>
      <w:r>
        <w:t xml:space="preserve"> </w:t>
      </w:r>
      <w:r>
        <w:t xml:space="preserve">“</w:t>
      </w:r>
      <w:r>
        <w:rPr>
          <w:iCs/>
          <w:i/>
        </w:rPr>
        <w:t xml:space="preserve">bound to the centrality of the street is sits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t xml:space="preserve">”</w:t>
      </w:r>
      <w:r>
        <w:t xml:space="preserve">, which can be translated as the importance of each street. A</w:t>
      </w:r>
      <w:r>
        <w:t xml:space="preserve"> </w:t>
      </w:r>
      <w:r>
        <w:t xml:space="preserve">corner building simply belongs to the more important street of the two.</w:t>
      </w:r>
      <w:r>
        <w:t xml:space="preserve"> </w:t>
      </w:r>
      <w:r>
        <w:t xml:space="preserve">More massive related aggregation is a block, or what @kropf2017 calls</w:t>
      </w:r>
      <w:r>
        <w:t xml:space="preserve"> </w:t>
      </w:r>
      <w:r>
        <w:t xml:space="preserve">a plot series. Block can be defined</w:t>
      </w:r>
      <w:r>
        <w:t xml:space="preserve"> </w:t>
      </w:r>
      <w:r>
        <w:t xml:space="preserve">“</w:t>
      </w:r>
      <w:r>
        <w:rPr>
          <w:iCs/>
          <w:i/>
        </w:rPr>
        <w:t xml:space="preserve">an aggregate of plots surrounded</w:t>
      </w:r>
      <w:r>
        <w:rPr>
          <w:iCs/>
          <w:i/>
        </w:rPr>
        <w:t xml:space="preserve"> </w:t>
      </w:r>
      <w:r>
        <w:rPr>
          <w:iCs/>
          <w:i/>
        </w:rPr>
        <w:t xml:space="preserve">on all sides by street spaces</w:t>
      </w:r>
      <w:r>
        <w:t xml:space="preserve">”</w:t>
      </w:r>
      <w:r>
        <w:t xml:space="preserve"> </w:t>
      </w:r>
      <w:r>
        <w:t xml:space="preserve">[@kropf2017, p.47]. Both street</w:t>
      </w:r>
      <w:r>
        <w:t xml:space="preserve"> </w:t>
      </w:r>
      <w:r>
        <w:t xml:space="preserve">edges and blocks are combinations of plots, limited by a street network</w:t>
      </w:r>
      <w:r>
        <w:t xml:space="preserve"> </w:t>
      </w:r>
      <w:r>
        <w:t xml:space="preserve">and as such, both are relatively easy to define even algorithmically</w:t>
      </w:r>
      <w:r>
        <w:t xml:space="preserve"> </w:t>
      </w:r>
      <w:r>
        <w:t xml:space="preserve">given appropriate data.</w:t>
      </w:r>
    </w:p>
    <w:p>
      <w:pPr>
        <w:pStyle w:val="BodyText"/>
      </w:pPr>
      <w:r>
        <w:t xml:space="preserve">On the larger scale, area-based aggregations result either in Sanctuary</w:t>
      </w:r>
      <w:r>
        <w:t xml:space="preserve"> </w:t>
      </w:r>
      <w:r>
        <w:t xml:space="preserve">area [@dibble2017; @feliciotti2016; @mehaffy2010] or urban tissue,</w:t>
      </w:r>
      <w:r>
        <w:t xml:space="preserve"> </w:t>
      </w:r>
      <w:r>
        <w:t xml:space="preserve">morphological region or another homogeneity-based structure (e.g. urban</w:t>
      </w:r>
      <w:r>
        <w:t xml:space="preserve"> </w:t>
      </w:r>
      <w:r>
        <w:t xml:space="preserve">structural unit, character area). Sub-optimality of Sanctuary area has</w:t>
      </w:r>
      <w:r>
        <w:t xml:space="preserve"> </w:t>
      </w:r>
      <w:r>
        <w:t xml:space="preserve">been explained in chapter 3 and hence is not scrutinised again here.</w:t>
      </w:r>
    </w:p>
    <w:p>
      <w:pPr>
        <w:pStyle w:val="BodyText"/>
      </w:pPr>
      <w:r>
        <w:t xml:space="preserve">Urban tissue (figure ) and related concepts, on the other hand, are</w:t>
      </w:r>
      <w:r>
        <w:t xml:space="preserve"> </w:t>
      </w:r>
      <w:r>
        <w:t xml:space="preserve">worth considering as they repeatedly emerge from various schools of</w:t>
      </w:r>
      <w:r>
        <w:t xml:space="preserve"> </w:t>
      </w:r>
      <w:r>
        <w:t xml:space="preserve">urban morphology. As a</w:t>
      </w:r>
      <w:r>
        <w:t xml:space="preserve"> </w:t>
      </w:r>
      <w:r>
        <w:rPr>
          <w:iCs/>
          <w:i/>
        </w:rPr>
        <w:t xml:space="preserve">morphological region</w:t>
      </w:r>
      <w:r>
        <w:t xml:space="preserve">, or</w:t>
      </w:r>
      <w:r>
        <w:t xml:space="preserve"> </w:t>
      </w:r>
      <w:r>
        <w:rPr>
          <w:iCs/>
          <w:i/>
        </w:rPr>
        <w:t xml:space="preserve">plan unit</w:t>
      </w:r>
      <w:r>
        <w:t xml:space="preserve">, it has a</w:t>
      </w:r>
      <w:r>
        <w:t xml:space="preserve"> </w:t>
      </w:r>
      <w:r>
        <w:t xml:space="preserve">prominent role in Conzenian historic-geographical approach</w:t>
      </w:r>
      <w:r>
        <w:t xml:space="preserve"> </w:t>
      </w:r>
      <w:r>
        <w:t xml:space="preserve">[@oliveira2020]. While different terms often capture different</w:t>
      </w:r>
      <w:r>
        <w:t xml:space="preserve"> </w:t>
      </w:r>
      <w:r>
        <w:t xml:space="preserve">concepts, the underlying logic is always the same. It is well</w:t>
      </w:r>
      <w:r>
        <w:t xml:space="preserve"> </w:t>
      </w:r>
      <w:r>
        <w:t xml:space="preserve">summarised in Kropf’s definition of urban tissue:</w:t>
      </w:r>
      <w:r>
        <w:t xml:space="preserve"> </w:t>
      </w:r>
      <w:r>
        <w:t xml:space="preserve">“</w:t>
      </w:r>
      <w:r>
        <w:rPr>
          <w:iCs/>
          <w:i/>
        </w:rPr>
        <w:t xml:space="preserve">a distinct area of</w:t>
      </w:r>
      <w:r>
        <w:rPr>
          <w:iCs/>
          <w:i/>
        </w:rPr>
        <w:t xml:space="preserve"> </w:t>
      </w:r>
      <w:r>
        <w:rPr>
          <w:iCs/>
          <w:i/>
        </w:rPr>
        <w:t xml:space="preserve">a settlement in all three dimensions, characterised by a unique</w:t>
      </w:r>
      <w:r>
        <w:rPr>
          <w:iCs/>
          <w:i/>
        </w:rPr>
        <w:t xml:space="preserve"> </w:t>
      </w:r>
      <w:r>
        <w:rPr>
          <w:iCs/>
          <w:i/>
        </w:rPr>
        <w:t xml:space="preserve">combination of streets, blocks/plot series, plots, buildings,</w:t>
      </w:r>
      <w:r>
        <w:rPr>
          <w:iCs/>
          <w:i/>
        </w:rPr>
        <w:t xml:space="preserve"> </w:t>
      </w:r>
      <w:r>
        <w:rPr>
          <w:iCs/>
          <w:i/>
        </w:rPr>
        <w:t xml:space="preserve">structures and materials and usually the result of a distinct process</w:t>
      </w:r>
      <w:r>
        <w:rPr>
          <w:iCs/>
          <w:i/>
        </w:rPr>
        <w:t xml:space="preserve"> </w:t>
      </w:r>
      <w:r>
        <w:rPr>
          <w:iCs/>
          <w:i/>
        </w:rPr>
        <w:t xml:space="preserve">of formation at a particular time or period.</w:t>
      </w:r>
      <w:r>
        <w:t xml:space="preserve">”</w:t>
      </w:r>
      <w:r>
        <w:t xml:space="preserve"> </w:t>
      </w:r>
      <w:r>
        <w:t xml:space="preserve">[@kropf2017, p.89]</w:t>
      </w:r>
    </w:p>
    <w:p>
      <w:pPr>
        <w:pStyle w:val="BodyText"/>
      </w:pPr>
    </w:p>
    <w:p>
      <w:pPr>
        <w:pStyle w:val="BodyText"/>
      </w:pPr>
      <w:r>
        <w:t xml:space="preserve">Urban tissues in the fringe (top) and central areas (bottom) of Bath</w:t>
      </w:r>
      <w:r>
        <w:t xml:space="preserve"> </w:t>
      </w:r>
      <w:r>
        <w:t xml:space="preserve">identified by Kropf 2017 (figure 8.4)</w:t>
      </w:r>
    </w:p>
    <w:p>
      <w:pPr>
        <w:pStyle w:val="BodyText"/>
      </w:pPr>
      <w:r>
        <w:t xml:space="preserve">While some of the area-based aggregations, mostly those following</w:t>
      </w:r>
      <w:r>
        <w:t xml:space="preserve"> </w:t>
      </w:r>
      <w:r>
        <w:t xml:space="preserve">morphological nature of form (edge, block, tissue), are entirely</w:t>
      </w:r>
      <w:r>
        <w:t xml:space="preserve"> </w:t>
      </w:r>
      <w:r>
        <w:t xml:space="preserve">meaningful and minimise MAUP, others are not ideal and should be</w:t>
      </w:r>
      <w:r>
        <w:t xml:space="preserve"> </w:t>
      </w:r>
      <w:r>
        <w:t xml:space="preserve">generally avoided (administrative units, census blocks, voting</w:t>
      </w:r>
      <w:r>
        <w:t xml:space="preserve"> </w:t>
      </w:r>
      <w:r>
        <w:t xml:space="preserve">districts).</w:t>
      </w:r>
    </w:p>
    <w:bookmarkEnd w:id="26"/>
    <w:bookmarkStart w:id="27" w:name="location-based"/>
    <w:p>
      <w:pPr>
        <w:pStyle w:val="Heading5"/>
      </w:pPr>
      <w:r>
        <w:t xml:space="preserve">Location-based</w:t>
      </w:r>
    </w:p>
    <w:p>
      <w:pPr>
        <w:pStyle w:val="FirstParagraph"/>
      </w:pPr>
      <w:r>
        <w:t xml:space="preserve">Location-based approaches generate analytical units independently for</w:t>
      </w:r>
      <w:r>
        <w:t xml:space="preserve"> </w:t>
      </w:r>
      <w:r>
        <w:t xml:space="preserve">each source-element as a unique aggregation around it, typically at</w:t>
      </w:r>
      <w:r>
        <w:t xml:space="preserve"> </w:t>
      </w:r>
      <w:r>
        <w:t xml:space="preserve">walking or driving distance, where distance is measured either along</w:t>
      </w:r>
      <w:r>
        <w:t xml:space="preserve"> </w:t>
      </w:r>
      <w:r>
        <w:t xml:space="preserve">with the street network (network distance) or an approximation of it</w:t>
      </w:r>
      <w:r>
        <w:t xml:space="preserve"> </w:t>
      </w:r>
      <w:r>
        <w:t xml:space="preserve">(for example as the crow flies). Therefore, the aggregated values are</w:t>
      </w:r>
      <w:r>
        <w:t xml:space="preserve"> </w:t>
      </w:r>
      <w:r>
        <w:t xml:space="preserve">uniquely and consistently generated for each source-element (e.g.</w:t>
      </w:r>
      <w:r>
        <w:t xml:space="preserve"> </w:t>
      </w:r>
      <w:r>
        <w:t xml:space="preserve">building), and the effect of arbitrary data aggregation is minimised,</w:t>
      </w:r>
      <w:r>
        <w:t xml:space="preserve"> </w:t>
      </w:r>
      <w:r>
        <w:t xml:space="preserve">resolving MAUP’s aggregation issue. For this reason, literature prefers</w:t>
      </w:r>
      <w:r>
        <w:t xml:space="preserve"> </w:t>
      </w:r>
      <w:r>
        <w:t xml:space="preserve">location-based analytical units, as their nature partially resolves</w:t>
      </w:r>
      <w:r>
        <w:t xml:space="preserve"> </w:t>
      </w:r>
      <w:r>
        <w:t xml:space="preserve">MAUP. The scale problem part of MAUP is present also in location-based</w:t>
      </w:r>
      <w:r>
        <w:t xml:space="preserve"> </w:t>
      </w:r>
      <w:r>
        <w:t xml:space="preserve">methods, and it is up to the methodology adopted on a case-by-case base</w:t>
      </w:r>
      <w:r>
        <w:t xml:space="preserve"> </w:t>
      </w:r>
      <w:r>
        <w:t xml:space="preserve">to limit its effect to a minimum.</w:t>
      </w:r>
    </w:p>
    <w:p>
      <w:pPr>
        <w:pStyle w:val="BodyText"/>
      </w:pPr>
      <w:r>
        <w:t xml:space="preserve">Currently, morphological literature relies on a few methods to define</w:t>
      </w:r>
      <w:r>
        <w:t xml:space="preserve"> </w:t>
      </w:r>
      <w:r>
        <w:t xml:space="preserve">an aggregation of units in a location-based manner. The most</w:t>
      </w:r>
      <w:r>
        <w:t xml:space="preserve"> </w:t>
      </w:r>
      <w:r>
        <w:t xml:space="preserve">straightforward is based on simple Euclidean (as-crow-flies) distance</w:t>
      </w:r>
      <w:r>
        <w:t xml:space="preserve"> </w:t>
      </w:r>
      <w:r>
        <w:t xml:space="preserve">from the elements of analysis (typically a radius of 400 metres around</w:t>
      </w:r>
      <w:r>
        <w:t xml:space="preserve"> </w:t>
      </w:r>
      <w:r>
        <w:t xml:space="preserve">a building) [@schirmer2015]. However, such an approach does not</w:t>
      </w:r>
      <w:r>
        <w:t xml:space="preserve"> </w:t>
      </w:r>
      <w:r>
        <w:t xml:space="preserve">reflect the actual morphological situation on the ground. In some</w:t>
      </w:r>
      <w:r>
        <w:t xml:space="preserve"> </w:t>
      </w:r>
      <w:r>
        <w:t xml:space="preserve">instances, as in traditional compact urban tissues, it can capture</w:t>
      </w:r>
      <w:r>
        <w:t xml:space="preserve"> </w:t>
      </w:r>
      <w:r>
        <w:t xml:space="preserve">hundreds of buildings within 400 metres. However, only a few in sparse</w:t>
      </w:r>
      <w:r>
        <w:t xml:space="preserve"> </w:t>
      </w:r>
      <w:r>
        <w:t xml:space="preserve">modernist urban tissues, leading to fundamental differences in the</w:t>
      </w:r>
      <w:r>
        <w:t xml:space="preserve"> </w:t>
      </w:r>
      <w:r>
        <w:t xml:space="preserve">amount of information captured, causing issues of comparability of such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Excluding the effect of specific tissue types from the definition of</w:t>
      </w:r>
      <w:r>
        <w:t xml:space="preserve"> </w:t>
      </w:r>
      <w:r>
        <w:t xml:space="preserve">aggregations overcomes method based on reach. Following the street</w:t>
      </w:r>
      <w:r>
        <w:t xml:space="preserve"> </w:t>
      </w:r>
      <w:r>
        <w:t xml:space="preserve">network or axial map of urban form [@berghauserpont2014;</w:t>
      </w:r>
      <w:r>
        <w:t xml:space="preserve"> </w:t>
      </w:r>
      <w:r>
        <w:t xml:space="preserve">@marcus2017], it captures the area which is possible to reach within</w:t>
      </w:r>
      <w:r>
        <w:t xml:space="preserve"> </w:t>
      </w:r>
      <w:r>
        <w:t xml:space="preserve">a set distance (mostly metric). As a location-based method, reach is</w:t>
      </w:r>
      <w:r>
        <w:t xml:space="preserve"> </w:t>
      </w:r>
      <w:r>
        <w:t xml:space="preserve">useful because it reacts to unequal morphologies, but only through</w:t>
      </w:r>
      <w:r>
        <w:t xml:space="preserve"> </w:t>
      </w:r>
      <w:r>
        <w:t xml:space="preserve">constraints that limit access to space, rather than through detection</w:t>
      </w:r>
      <w:r>
        <w:t xml:space="preserve"> </w:t>
      </w:r>
      <w:r>
        <w:t xml:space="preserve">of a difference in urban form itself. The logic is based on the</w:t>
      </w:r>
      <w:r>
        <w:t xml:space="preserve"> </w:t>
      </w:r>
      <w:r>
        <w:t xml:space="preserve">cognitive experience of cities but limited to accessible open spaces,</w:t>
      </w:r>
      <w:r>
        <w:t xml:space="preserve"> </w:t>
      </w:r>
      <w:r>
        <w:t xml:space="preserve">excluding the intra-block relationships. It can generate situations of</w:t>
      </w:r>
      <w:r>
        <w:t xml:space="preserve"> </w:t>
      </w:r>
      <w:r>
        <w:t xml:space="preserve">two buildings facing each other across the block (hence directly</w:t>
      </w:r>
      <w:r>
        <w:t xml:space="preserve"> </w:t>
      </w:r>
      <w:r>
        <w:t xml:space="preserve">influencing each other) not being aggregated together, ignoring their</w:t>
      </w:r>
      <w:r>
        <w:t xml:space="preserve"> </w:t>
      </w:r>
      <w:r>
        <w:t xml:space="preserve">relationship. Furthermore, unlike any other method, network-based reach</w:t>
      </w:r>
      <w:r>
        <w:t xml:space="preserve"> </w:t>
      </w:r>
      <w:r>
        <w:t xml:space="preserve">adds a requirement of street network data input limiting its</w:t>
      </w:r>
      <w:r>
        <w:t xml:space="preserve"> </w:t>
      </w:r>
      <w:r>
        <w:t xml:space="preserve">applicability, e.g. in the context of remote sensing-based building</w:t>
      </w:r>
      <w:r>
        <w:t xml:space="preserve"> </w:t>
      </w:r>
      <w:r>
        <w:t xml:space="preserve">footprints in the informal context where no street network is available.</w:t>
      </w:r>
    </w:p>
    <w:p>
      <w:pPr>
        <w:pStyle w:val="BodyText"/>
      </w:pPr>
      <w:r>
        <w:t xml:space="preserve">Both Euclidean distance and metric reach methods cannot capture the</w:t>
      </w:r>
      <w:r>
        <w:t xml:space="preserve"> </w:t>
      </w:r>
      <w:r>
        <w:t xml:space="preserve">change in the granularity of urban tissues, hence are effectively</w:t>
      </w:r>
      <w:r>
        <w:t xml:space="preserve"> </w:t>
      </w:r>
      <w:r>
        <w:t xml:space="preserve">measuring different information in granular and sparse tissues. In the</w:t>
      </w:r>
      <w:r>
        <w:t xml:space="preserve"> </w:t>
      </w:r>
      <w:r>
        <w:t xml:space="preserve">case of reach, the distance could be defined topologically as a number</w:t>
      </w:r>
      <w:r>
        <w:t xml:space="preserve"> </w:t>
      </w:r>
      <w:r>
        <w:t xml:space="preserve">of steps on the network (represented by a graph structure)</w:t>
      </w:r>
      <w:r>
        <w:t xml:space="preserve"> </w:t>
      </w:r>
      <w:r>
        <w:t xml:space="preserve">[@berghauserpont2014], allowing to recognise the change in the</w:t>
      </w:r>
      <w:r>
        <w:t xml:space="preserve"> </w:t>
      </w:r>
      <w:r>
        <w:t xml:space="preserve">pattern of aggregations, but it still does not eliminate the issue of</w:t>
      </w:r>
      <w:r>
        <w:t xml:space="preserve"> </w:t>
      </w:r>
      <w:r>
        <w:t xml:space="preserve">intra-block relationships. On top of that, network-based methods face</w:t>
      </w:r>
      <w:r>
        <w:t xml:space="preserve"> </w:t>
      </w:r>
      <w:r>
        <w:t xml:space="preserve">issues in data availability - street networks usually need significant</w:t>
      </w:r>
      <w:r>
        <w:t xml:space="preserve"> </w:t>
      </w:r>
      <w:r>
        <w:t xml:space="preserve">adaptations before they can be used, as they are typically drawn for</w:t>
      </w:r>
      <w:r>
        <w:t xml:space="preserve"> </w:t>
      </w:r>
      <w:r>
        <w:t xml:space="preserve">traffic purposes, not morphological ones; axial maps are scarcely</w:t>
      </w:r>
      <w:r>
        <w:t xml:space="preserve"> </w:t>
      </w:r>
      <w:r>
        <w:t xml:space="preserve">available, and their generation needs a very specialised type of</w:t>
      </w:r>
      <w:r>
        <w:t xml:space="preserve"> </w:t>
      </w:r>
      <w:r>
        <w:t xml:space="preserve">morphological knowledge limiting the applicability of such method.</w:t>
      </w:r>
    </w:p>
    <w:p>
      <w:pPr>
        <w:pStyle w:val="BodyText"/>
      </w:pPr>
      <w:r>
        <w:t xml:space="preserve">The third method present in literature is K-nearest neighbour (KNN)</w:t>
      </w:r>
      <w:r>
        <w:t xml:space="preserve"> </w:t>
      </w:r>
      <w:r>
        <w:t xml:space="preserve">analysis, which is based on Euclidean distance, but it is using it</w:t>
      </w:r>
      <w:r>
        <w:t xml:space="preserve"> </w:t>
      </w:r>
      <w:r>
        <w:t xml:space="preserve">differently. It defines an aggregation as a set number of nearest</w:t>
      </w:r>
      <w:r>
        <w:t xml:space="preserve"> </w:t>
      </w:r>
      <w:r>
        <w:t xml:space="preserve">neighbours, defined via as-crow-flies distance. Whilst only scarcely</w:t>
      </w:r>
      <w:r>
        <w:t xml:space="preserve"> </w:t>
      </w:r>
      <w:r>
        <w:t xml:space="preserve">used in urban morphology [@liqiang2013], it has potential as such an</w:t>
      </w:r>
      <w:r>
        <w:t xml:space="preserve"> </w:t>
      </w:r>
      <w:r>
        <w:t xml:space="preserve">approach might reflect changes in the granularity of urban tissues.</w:t>
      </w:r>
      <w:r>
        <w:t xml:space="preserve"> </w:t>
      </w:r>
      <w:r>
        <w:t xml:space="preserve">However, due to the Euclidean definition of nearest neighbours, it</w:t>
      </w:r>
      <w:r>
        <w:t xml:space="preserve"> </w:t>
      </w:r>
      <w:r>
        <w:t xml:space="preserve">cannot react to the detail of some spatial configurations (e.g., be</w:t>
      </w:r>
      <w:r>
        <w:t xml:space="preserve"> </w:t>
      </w:r>
      <w:r>
        <w:t xml:space="preserve">able to detect linear patterns with natural boundaries between as</w:t>
      </w:r>
      <w:r>
        <w:t xml:space="preserve"> </w:t>
      </w:r>
      <w:r>
        <w:t xml:space="preserve">features across the boundary might be closer than those within the</w:t>
      </w:r>
      <w:r>
        <w:t xml:space="preserve"> </w:t>
      </w:r>
      <w:r>
        <w:t xml:space="preserve">pattern). Theoretically, KNN could be used together with reach</w:t>
      </w:r>
      <w:r>
        <w:t xml:space="preserve"> </w:t>
      </w:r>
      <w:r>
        <w:t xml:space="preserve">analysis, joining both the ability to capture morphology represented by</w:t>
      </w:r>
      <w:r>
        <w:t xml:space="preserve"> </w:t>
      </w:r>
      <w:r>
        <w:t xml:space="preserve">networks and scalability of KNN, but this concept has not been applied</w:t>
      </w:r>
      <w:r>
        <w:t xml:space="preserve"> </w:t>
      </w:r>
      <w:r>
        <w:t xml:space="preserve">in morphological literature so far. However, it would still not resolve</w:t>
      </w:r>
      <w:r>
        <w:t xml:space="preserve"> </w:t>
      </w:r>
      <w:r>
        <w:t xml:space="preserve">the issue of intra-block relationship.</w:t>
      </w:r>
    </w:p>
    <w:p>
      <w:pPr>
        <w:pStyle w:val="BodyText"/>
      </w:pPr>
      <w:r>
        <w:t xml:space="preserve">It should be pointed out that the</w:t>
      </w:r>
      <w:r>
        <w:t xml:space="preserve"> </w:t>
      </w:r>
      <w:del w:id="15" w:author="unknown">
        <w:r>
          <w:delText xml:space="preserve">MCs</w:delText>
        </w:r>
      </w:del>
      <w:ins w:id="14" w:author="unknown">
        <w:r>
          <w:t xml:space="preserve">morphological cells</w:t>
        </w:r>
      </w:ins>
      <w:r>
        <w:t xml:space="preserve"> </w:t>
      </w:r>
      <w:r>
        <w:t xml:space="preserve">do</w:t>
      </w:r>
      <w:r>
        <w:t xml:space="preserve"> </w:t>
      </w:r>
      <w:r>
        <w:t xml:space="preserve">offer added values that are relevant on their own in the context of</w:t>
      </w:r>
      <w:r>
        <w:t xml:space="preserve"> </w:t>
      </w:r>
      <w:r>
        <w:t xml:space="preserve">aggregation, regardless of their similarity to the plots. These have to</w:t>
      </w:r>
      <w:r>
        <w:t xml:space="preserve"> </w:t>
      </w:r>
      <w:r>
        <w:t xml:space="preserve">do with the potential innovations – yet largely unexplored – which are</w:t>
      </w:r>
      <w:r>
        <w:t xml:space="preserve"> </w:t>
      </w:r>
      <w:r>
        <w:t xml:space="preserve">triggered by the very nature of this geometry. For example, unlike</w:t>
      </w:r>
      <w:r>
        <w:t xml:space="preserve"> </w:t>
      </w:r>
      <w:r>
        <w:t xml:space="preserve">other methods of urban form partitioning, the</w:t>
      </w:r>
      <w:r>
        <w:t xml:space="preserve"> </w:t>
      </w:r>
      <w:del w:id="16" w:author="unknown">
        <w:r>
          <w:delText xml:space="preserve">MT</w:delText>
        </w:r>
      </w:del>
      <w:ins w:id="15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covers the totality of space uniformly within the set</w:t>
      </w:r>
      <w:r>
        <w:t xml:space="preserve"> </w:t>
      </w:r>
      <w:r>
        <w:t xml:space="preserve">study area, allowing to capture the topology of contiguous space at the</w:t>
      </w:r>
      <w:r>
        <w:t xml:space="preserve"> </w:t>
      </w:r>
      <w:r>
        <w:t xml:space="preserve">plot-level. Indeed, since all MCs are determined by adjacency, by using</w:t>
      </w:r>
      <w:r>
        <w:t xml:space="preserve"> </w:t>
      </w:r>
      <w:del w:id="17" w:author="unknown">
        <w:r>
          <w:delText xml:space="preserve">MT</w:delText>
        </w:r>
      </w:del>
      <w:ins w:id="16" w:author="unknown">
        <w:r>
          <w:t xml:space="preserve">morphological tessellation</w:t>
        </w:r>
      </w:ins>
      <w:r>
        <w:t xml:space="preserve"> </w:t>
      </w:r>
      <w:r>
        <w:t xml:space="preserve">it is possible to think in terms</w:t>
      </w:r>
      <w:r>
        <w:t xml:space="preserve"> </w:t>
      </w:r>
      <w:r>
        <w:t xml:space="preserve">of topological distance (set number of topological steps between cells)</w:t>
      </w:r>
      <w:r>
        <w:t xml:space="preserve"> </w:t>
      </w:r>
      <w:r>
        <w:t xml:space="preserve">rather than geographic distance (set metric distance around elements,</w:t>
      </w:r>
      <w:r>
        <w:t xml:space="preserve"> </w:t>
      </w:r>
      <w:r>
        <w:t xml:space="preserve">either</w:t>
      </w:r>
      <w:r>
        <w:t xml:space="preserve"> </w:t>
      </w:r>
      <w:r>
        <w:t xml:space="preserve">“</w:t>
      </w:r>
      <w:r>
        <w:t xml:space="preserve">as the crow flies</w:t>
      </w:r>
      <w:r>
        <w:t xml:space="preserve">”</w:t>
      </w:r>
      <w:r>
        <w:t xml:space="preserve"> </w:t>
      </w:r>
      <w:r>
        <w:t xml:space="preserve">or along with the street network). Moreover,</w:t>
      </w:r>
      <w:r>
        <w:t xml:space="preserve"> </w:t>
      </w:r>
      <w:r>
        <w:t xml:space="preserve">thinking in terms of topological distance as opposed to metric, the</w:t>
      </w:r>
      <w:r>
        <w:t xml:space="preserve"> </w:t>
      </w:r>
      <w:del w:id="18" w:author="unknown">
        <w:r>
          <w:delText xml:space="preserve">MT</w:delText>
        </w:r>
      </w:del>
      <w:ins w:id="17" w:author="unknown">
        <w:r>
          <w:t xml:space="preserve">morphological tessellation</w:t>
        </w:r>
      </w:ins>
      <w:r>
        <w:t xml:space="preserve"> </w:t>
      </w:r>
      <w:r>
        <w:t xml:space="preserve">can be used to define new</w:t>
      </w:r>
      <w:r>
        <w:t xml:space="preserve"> </w:t>
      </w:r>
      <w:r>
        <w:t xml:space="preserve">aggregated analytical units that are able to capture the immediate area</w:t>
      </w:r>
      <w:r>
        <w:t xml:space="preserve"> </w:t>
      </w:r>
      <w:r>
        <w:t xml:space="preserve">of influence of a building on its surrounding fabric and, at the same</w:t>
      </w:r>
      <w:r>
        <w:t xml:space="preserve"> </w:t>
      </w:r>
      <w:r>
        <w:t xml:space="preserve">time, of the surrounding fabric on the building. Indeed, since the size</w:t>
      </w:r>
      <w:r>
        <w:t xml:space="preserve"> </w:t>
      </w:r>
      <w:r>
        <w:t xml:space="preserve">of each</w:t>
      </w:r>
      <w:r>
        <w:t xml:space="preserve"> </w:t>
      </w:r>
      <w:del w:id="19" w:author="unknown">
        <w:r>
          <w:delText xml:space="preserve">MCs</w:delText>
        </w:r>
      </w:del>
      <w:ins w:id="18" w:author="unknown">
        <w:r>
          <w:t xml:space="preserve">morphological cells</w:t>
        </w:r>
      </w:ins>
      <w:r>
        <w:t xml:space="preserve"> </w:t>
      </w:r>
      <w:r>
        <w:t xml:space="preserve">depends on the granularity of</w:t>
      </w:r>
      <w:r>
        <w:t xml:space="preserve"> </w:t>
      </w:r>
      <w:r>
        <w:t xml:space="preserve">the urban structure, the spatial representation of a set topological</w:t>
      </w:r>
      <w:r>
        <w:t xml:space="preserve"> </w:t>
      </w:r>
      <w:r>
        <w:t xml:space="preserve">distance would be far smaller for</w:t>
      </w:r>
      <w:r>
        <w:t xml:space="preserve"> </w:t>
      </w:r>
      <w:del w:id="20" w:author="unknown">
        <w:r>
          <w:delText xml:space="preserve">an MC</w:delText>
        </w:r>
      </w:del>
      <w:ins w:id="19" w:author="unknown">
        <w:r>
          <w:t xml:space="preserve">a morphological cell</w:t>
        </w:r>
      </w:ins>
      <w:r>
        <w:t xml:space="preserve"> </w:t>
      </w:r>
      <w:r>
        <w:t xml:space="preserve">located in a fine-grained built-up area than for the same located in a</w:t>
      </w:r>
      <w:r>
        <w:t xml:space="preserve"> </w:t>
      </w:r>
      <w:r>
        <w:t xml:space="preserve">coarse one (figure ). Crucially, this is a kind of information that</w:t>
      </w:r>
      <w:r>
        <w:t xml:space="preserve"> </w:t>
      </w:r>
      <w:r>
        <w:t xml:space="preserve">would not be possible to access with plots alone, which allows for</w:t>
      </w:r>
      <w:r>
        <w:t xml:space="preserve"> </w:t>
      </w:r>
      <w:r>
        <w:t xml:space="preserve">reframing the very idea of</w:t>
      </w:r>
      <w:r>
        <w:t xml:space="preserve"> </w:t>
      </w:r>
      <w:r>
        <w:t xml:space="preserve">“</w:t>
      </w:r>
      <w:r>
        <w:t xml:space="preserve">proximity</w:t>
      </w:r>
      <w:r>
        <w:t xml:space="preserve">”</w:t>
      </w:r>
      <w:r>
        <w:t xml:space="preserve"> </w:t>
      </w:r>
      <w:r>
        <w:t xml:space="preserve">by rethinking the relationship</w:t>
      </w:r>
      <w:r>
        <w:t xml:space="preserve"> </w:t>
      </w:r>
      <w:r>
        <w:t xml:space="preserve">between scale and spatial meaning, thereby enhancing the ability to</w:t>
      </w:r>
      <w:r>
        <w:t xml:space="preserve"> </w:t>
      </w:r>
      <w:r>
        <w:t xml:space="preserve">capture the context in morphometric analysis.</w:t>
      </w:r>
    </w:p>
    <w:p>
      <w:pPr>
        <w:pStyle w:val="BodyText"/>
      </w:pPr>
    </w:p>
    <w:p>
      <w:pPr>
        <w:pStyle w:val="BodyText"/>
      </w:pPr>
      <w:r>
        <w:t xml:space="preserve">Relationship between morphological cells of topological distance 2: the</w:t>
      </w:r>
      <w:r>
        <w:t xml:space="preserve"> </w:t>
      </w:r>
      <w:r>
        <w:t xml:space="preserve">red geometry represents the adjacency network of neighbouring elements</w:t>
      </w:r>
      <w:r>
        <w:t xml:space="preserve"> </w:t>
      </w:r>
      <w:r>
        <w:t xml:space="preserve">(buildings,</w:t>
      </w:r>
      <w:r>
        <w:t xml:space="preserve"> </w:t>
      </w:r>
      <w:del w:id="21" w:author="unknown">
        <w:r>
          <w:delText xml:space="preserve">MC)</w:delText>
        </w:r>
      </w:del>
      <w:ins w:id="20" w:author="unknown">
        <w:r>
          <w:t xml:space="preserve">morphological cellss)</w:t>
        </w:r>
      </w:ins>
      <w:r>
        <w:t xml:space="preserve"> </w:t>
      </w:r>
      <w:r>
        <w:t xml:space="preserve">at topological distance 1</w:t>
      </w:r>
      <w:r>
        <w:t xml:space="preserve"> </w:t>
      </w:r>
      <w:r>
        <w:t xml:space="preserve">(adjacent neighbour of first order), while blue geometry represents the</w:t>
      </w:r>
      <w:r>
        <w:t xml:space="preserve"> </w:t>
      </w:r>
      <w:r>
        <w:t xml:space="preserve">boundary of the aggregated analytical unit of topological distance 2</w:t>
      </w:r>
      <w:r>
        <w:t xml:space="preserve"> </w:t>
      </w:r>
      <w:r>
        <w:t xml:space="preserve">for each of the highlighted buildings. In the image, a fabric</w:t>
      </w:r>
      <w:r>
        <w:t xml:space="preserve"> </w:t>
      </w:r>
      <w:r>
        <w:t xml:space="preserve">characterised by fewer and sparser buildings (b) generate larger cells</w:t>
      </w:r>
      <w:r>
        <w:t xml:space="preserve"> </w:t>
      </w:r>
      <w:r>
        <w:t xml:space="preserve">and aggregated units compared to a denser and more compact fabric (a).</w:t>
      </w:r>
    </w:p>
    <w:p>
      <w:pPr>
        <w:pStyle w:val="BodyText"/>
      </w:pPr>
      <w:r>
        <w:t xml:space="preserve">Topology captures the information on adjacency of neighbouring elements</w:t>
      </w:r>
      <w:r>
        <w:t xml:space="preserve"> </w:t>
      </w:r>
      <w:r>
        <w:t xml:space="preserve">(cells) - two cells are neighbouring if they share at least one point</w:t>
      </w:r>
      <w:r>
        <w:t xml:space="preserve"> </w:t>
      </w:r>
      <w:r>
        <w:t xml:space="preserve">(so-called Queen contiguity) or one segment (so-called Rook</w:t>
      </w:r>
      <w:r>
        <w:t xml:space="preserve"> </w:t>
      </w:r>
      <w:r>
        <w:t xml:space="preserve">contiguity). It defines the proximity of elements in terms of the</w:t>
      </w:r>
      <w:r>
        <w:t xml:space="preserve"> </w:t>
      </w:r>
      <w:r>
        <w:t xml:space="preserve">number of steps needed to get from each element A to each element B.</w:t>
      </w:r>
      <w:r>
        <w:t xml:space="preserve"> </w:t>
      </w:r>
      <w:r>
        <w:t xml:space="preserve">Topological relationships can be of two types - unconstrained, if not</w:t>
      </w:r>
      <w:r>
        <w:t xml:space="preserve"> </w:t>
      </w:r>
      <w:r>
        <w:t xml:space="preserve">limited by any other element than tessellation itself, and constrained</w:t>
      </w:r>
      <w:r>
        <w:t xml:space="preserve"> </w:t>
      </w:r>
      <w:r>
        <w:t xml:space="preserve">if the step between two neighbours is impeded by constraint (a block is</w:t>
      </w:r>
      <w:r>
        <w:t xml:space="preserve"> </w:t>
      </w:r>
      <w:r>
        <w:t xml:space="preserve">the maximum number of topological steps from element without the need</w:t>
      </w:r>
      <w:r>
        <w:t xml:space="preserve"> </w:t>
      </w:r>
      <w:r>
        <w:t xml:space="preserve">to cross the street network, while the street network is the constraint</w:t>
      </w:r>
      <w:r>
        <w:t xml:space="preserve"> </w:t>
      </w:r>
      <w:r>
        <w:t xml:space="preserve">in this case). Thus, we can define an aggregation around each element</w:t>
      </w:r>
      <w:r>
        <w:t xml:space="preserve"> </w:t>
      </w:r>
      <w:r>
        <w:t xml:space="preserve">based on several topological steps (topological reach) on the</w:t>
      </w:r>
      <w:r>
        <w:t xml:space="preserve"> </w:t>
      </w:r>
      <w:r>
        <w:t xml:space="preserve">morphological tessellation, where aggregation defined by n steps</w:t>
      </w:r>
      <w:r>
        <w:t xml:space="preserve"> </w:t>
      </w:r>
      <w:r>
        <w:t xml:space="preserve">includes all morphological cells which we can reach within x &lt;= n</w:t>
      </w:r>
      <w:r>
        <w:t xml:space="preserve"> </w:t>
      </w:r>
      <w:r>
        <w:t xml:space="preserve">steps.</w:t>
      </w:r>
    </w:p>
    <w:bookmarkEnd w:id="27"/>
    <w:bookmarkEnd w:id="28"/>
    <w:bookmarkStart w:id="29" w:name="X82e625284d43a837091c34cc355a064c3379ff2"/>
    <w:p>
      <w:pPr>
        <w:pStyle w:val="Heading4"/>
      </w:pPr>
      <w:r>
        <w:t xml:space="preserve">Operational Taxonomic Unit as a morphological aggregation</w:t>
      </w:r>
    </w:p>
    <w:p>
      <w:pPr>
        <w:pStyle w:val="FirstParagraph"/>
      </w:pPr>
      <w:r>
        <w:t xml:space="preserve">Having defined aggregation models, the question of Operational</w:t>
      </w:r>
      <w:r>
        <w:t xml:space="preserve"> </w:t>
      </w:r>
      <w:r>
        <w:t xml:space="preserve">Taxonomic Unit arises again. It was noted that definition of OTU in for</w:t>
      </w:r>
      <w:r>
        <w:t xml:space="preserve"> </w:t>
      </w:r>
      <w:r>
        <w:t xml:space="preserve">numerical taxonomy of urban form follows in principle</w:t>
      </w:r>
      <w:r>
        <w:t xml:space="preserve"> </w:t>
      </w:r>
      <w:r>
        <w:rPr>
          <w:iCs/>
          <w:i/>
        </w:rPr>
        <w:t xml:space="preserve">mixture problem</w:t>
      </w:r>
      <w:r>
        <w:t xml:space="preserve"> </w:t>
      </w:r>
      <w:r>
        <w:t xml:space="preserve">(see section 3.1.2.3), meaning that an OTU is necessarily an</w:t>
      </w:r>
      <w:r>
        <w:t xml:space="preserve"> </w:t>
      </w:r>
      <w:r>
        <w:t xml:space="preserve">aggregation of fundamental elements. Moreover, it has to be area-based</w:t>
      </w:r>
      <w:r>
        <w:t xml:space="preserve"> </w:t>
      </w:r>
      <w:r>
        <w:t xml:space="preserve">aggregation to avoid overlaps of elements brought by location-based</w:t>
      </w:r>
      <w:r>
        <w:t xml:space="preserve"> </w:t>
      </w:r>
      <w:r>
        <w:t xml:space="preserve">techniques.</w:t>
      </w:r>
    </w:p>
    <w:p>
      <w:pPr>
        <w:pStyle w:val="BodyText"/>
      </w:pPr>
      <w:r>
        <w:t xml:space="preserve">Assuming that the initial pool of fundamental elements is a</w:t>
      </w:r>
      <w:r>
        <w:t xml:space="preserve"> </w:t>
      </w:r>
      <w:r>
        <w:rPr>
          <w:iCs/>
          <w:i/>
        </w:rPr>
        <w:t xml:space="preserve">mixture</w:t>
      </w:r>
      <w:r>
        <w:t xml:space="preserve"> </w:t>
      </w:r>
      <w:r>
        <w:t xml:space="preserve">of separate</w:t>
      </w:r>
      <w:r>
        <w:t xml:space="preserve"> </w:t>
      </w:r>
      <w:r>
        <w:t xml:space="preserve">“</w:t>
      </w:r>
      <w:r>
        <w:rPr>
          <w:iCs/>
          <w:i/>
        </w:rPr>
        <w:t xml:space="preserve">populations</w:t>
      </w:r>
      <w:r>
        <w:t xml:space="preserve">”</w:t>
      </w:r>
      <w:r>
        <w:t xml:space="preserve"> </w:t>
      </w:r>
      <w:r>
        <w:t xml:space="preserve">which need to be identified, the population</w:t>
      </w:r>
      <w:r>
        <w:t xml:space="preserve"> </w:t>
      </w:r>
      <w:r>
        <w:t xml:space="preserve">is a group of individuals of a single species. Even though the term</w:t>
      </w:r>
      <w:r>
        <w:t xml:space="preserve"> </w:t>
      </w:r>
      <w:r>
        <w:t xml:space="preserve">species is abstract in urban morphology, its phenetic definition is</w:t>
      </w:r>
      <w:r>
        <w:t xml:space="preserve"> </w:t>
      </w:r>
      <w:r>
        <w:t xml:space="preserve">very much applicable. Following @sneath1973, species is "</w:t>
      </w:r>
      <w:r>
        <w:rPr>
          <w:iCs/>
          <w:i/>
        </w:rPr>
        <w:t xml:space="preserve">the smallest</w:t>
      </w:r>
      <w:r>
        <w:rPr>
          <w:iCs/>
          <w:i/>
        </w:rPr>
        <w:t xml:space="preserve"> </w:t>
      </w:r>
      <w:r>
        <w:rPr>
          <w:iCs/>
          <w:i/>
        </w:rPr>
        <w:t xml:space="preserve">(most homogenous) cluster that can be recognised upon some given</w:t>
      </w:r>
      <w:r>
        <w:rPr>
          <w:iCs/>
          <w:i/>
        </w:rPr>
        <w:t xml:space="preserve"> </w:t>
      </w:r>
      <w:r>
        <w:rPr>
          <w:iCs/>
          <w:i/>
        </w:rPr>
        <w:t xml:space="preserve">criterion as being distinct from other clusters</w:t>
      </w:r>
      <w:r>
        <w:t xml:space="preserve"> </w:t>
      </w:r>
      <w:r>
        <w:t xml:space="preserve">(p.365). That</w:t>
      </w:r>
      <w:r>
        <w:t xml:space="preserve"> </w:t>
      </w:r>
      <w:r>
        <w:t xml:space="preserve">definition is conceptually the same as the definition of urban tissue</w:t>
      </w:r>
      <w:r>
        <w:t xml:space="preserve"> </w:t>
      </w:r>
      <w:r>
        <w:t xml:space="preserve">in urban morphology as both are primarily based on the distinctiveness</w:t>
      </w:r>
      <w:r>
        <w:t xml:space="preserve"> </w:t>
      </w:r>
      <w:r>
        <w:t xml:space="preserve">of each group identified either as species or as a tissue. However, a</w:t>
      </w:r>
      <w:r>
        <w:t xml:space="preserve"> </w:t>
      </w:r>
      <w:r>
        <w:t xml:space="preserve">species is a taxon; therefore, its counterpart would be urban tissue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Therefore, within the framework of a mixture problem, we can consider</w:t>
      </w:r>
      <w:r>
        <w:t xml:space="preserve"> </w:t>
      </w:r>
      <w:r>
        <w:t xml:space="preserve">urban tissue type an Operational Taxonomic Unit of numerical taxonomy</w:t>
      </w:r>
      <w:r>
        <w:t xml:space="preserve"> </w:t>
      </w:r>
      <w:r>
        <w:t xml:space="preserve">of urban form.</w:t>
      </w:r>
    </w:p>
    <w:bookmarkEnd w:id="29"/>
    <w:bookmarkEnd w:id="30"/>
    <w:bookmarkStart w:id="31" w:name="analytical-frameworks-of-urban-form"/>
    <w:p>
      <w:pPr>
        <w:pStyle w:val="Heading3"/>
      </w:pPr>
      <w:r>
        <w:t xml:space="preserve">Analytical frameworks of urban form</w:t>
      </w:r>
    </w:p>
    <w:p>
      <w:pPr>
        <w:pStyle w:val="FirstParagraph"/>
      </w:pPr>
      <w:r>
        <w:t xml:space="preserve">Analytical frameworks of urban form are conceptual schemas linking</w:t>
      </w:r>
      <w:r>
        <w:t xml:space="preserve"> </w:t>
      </w:r>
      <w:r>
        <w:t xml:space="preserve">fundamental elements together for the purpose of morphological</w:t>
      </w:r>
      <w:r>
        <w:t xml:space="preserve"> </w:t>
      </w:r>
      <w:r>
        <w:t xml:space="preserve">analysis. The way we link fundamental elements and their aggregation’s</w:t>
      </w:r>
      <w:r>
        <w:t xml:space="preserve"> </w:t>
      </w:r>
      <w:r>
        <w:t xml:space="preserve">matters and frameworks are often not specified in literature, just</w:t>
      </w:r>
      <w:r>
        <w:t xml:space="preserve"> </w:t>
      </w:r>
      <w:r>
        <w:t xml:space="preserve">assumed.</w:t>
      </w:r>
    </w:p>
    <w:p>
      <w:pPr>
        <w:pStyle w:val="BodyText"/>
      </w:pPr>
      <w:r>
        <w:t xml:space="preserve">The literature mostly offers frameworks which are hierarchical in</w:t>
      </w:r>
      <w:r>
        <w:t xml:space="preserve"> </w:t>
      </w:r>
      <w:r>
        <w:t xml:space="preserve">nature, meaning that on a single level, each element can be part of a</w:t>
      </w:r>
      <w:r>
        <w:t xml:space="preserve"> </w:t>
      </w:r>
      <w:r>
        <w:t xml:space="preserve">single aggregation. One of them is a framework used by @feliciotti2016</w:t>
      </w:r>
      <w:r>
        <w:t xml:space="preserve"> </w:t>
      </w:r>
      <w:r>
        <w:t xml:space="preserve">and @dibble2017 (figure ) which stacks elements together to form</w:t>
      </w:r>
      <w:r>
        <w:t xml:space="preserve"> </w:t>
      </w:r>
      <w:r>
        <w:t xml:space="preserve">Sanctuary areas. A similar concept is used by @kropf2017 in his</w:t>
      </w:r>
      <w:r>
        <w:t xml:space="preserve"> </w:t>
      </w:r>
      <w:r>
        <w:t xml:space="preserve">multi-level diagram of built form (figure ), which itself is based on</w:t>
      </w:r>
      <w:r>
        <w:t xml:space="preserve"> </w:t>
      </w:r>
      <w:r>
        <w:t xml:space="preserve">older Canniggian theory [@caniggia1979].</w:t>
      </w:r>
    </w:p>
    <w:p>
      <w:pPr>
        <w:pStyle w:val="BodyText"/>
      </w:pPr>
    </w:p>
    <w:p>
      <w:pPr>
        <w:pStyle w:val="BodyText"/>
      </w:pPr>
      <w:r>
        <w:t xml:space="preserve">Hierarchical framework combining individual plots into street edges,</w:t>
      </w:r>
      <w:r>
        <w:t xml:space="preserve"> </w:t>
      </w:r>
      <w:r>
        <w:t xml:space="preserve">blocks and sanctuary areas. Reproduced from Feliciotti (2018).</w:t>
      </w:r>
    </w:p>
    <w:p>
      <w:pPr>
        <w:pStyle w:val="BodyText"/>
      </w:pPr>
    </w:p>
    <w:p>
      <w:pPr>
        <w:pStyle w:val="BodyText"/>
      </w:pPr>
      <w:r>
        <w:t xml:space="preserve">Multi-level diagram of built form proposed by Kropf (2017, figure. 6.39)</w:t>
      </w:r>
    </w:p>
    <w:p>
      <w:pPr>
        <w:pStyle w:val="BodyText"/>
      </w:pPr>
      <w:r>
        <w:t xml:space="preserve">A structurally different approach is proposed by @alexander1966. In</w:t>
      </w:r>
      <w:r>
        <w:t xml:space="preserve"> </w:t>
      </w:r>
      <w:r>
        <w:t xml:space="preserve">his work</w:t>
      </w:r>
      <w:r>
        <w:t xml:space="preserve"> </w:t>
      </w:r>
      <w:r>
        <w:rPr>
          <w:iCs/>
          <w:i/>
        </w:rPr>
        <w:t xml:space="preserve">A City is not a Tree</w:t>
      </w:r>
      <w:r>
        <w:t xml:space="preserve">, Alexander points out that city does</w:t>
      </w:r>
      <w:r>
        <w:t xml:space="preserve"> </w:t>
      </w:r>
      <w:r>
        <w:t xml:space="preserve">not work in a tree-like hierarchy, which is reflected in both</w:t>
      </w:r>
      <w:r>
        <w:t xml:space="preserve"> </w:t>
      </w:r>
      <w:r>
        <w:t xml:space="preserve">frameworks above, but as a semi-lattice of connections (figure ).</w:t>
      </w:r>
      <w:r>
        <w:t xml:space="preserve"> </w:t>
      </w:r>
      <w:r>
        <w:t xml:space="preserve">However, none of the analytical frameworks tends to reflect that.</w:t>
      </w:r>
      <w:r>
        <w:t xml:space="preserve"> </w:t>
      </w:r>
      <w:r>
        <w:t xml:space="preserve">Furthermore, Alexander’s own work on pattern language does not help in</w:t>
      </w:r>
      <w:r>
        <w:t xml:space="preserve"> </w:t>
      </w:r>
      <w:r>
        <w:t xml:space="preserve">morphometric analysis.</w:t>
      </w:r>
    </w:p>
    <w:p>
      <w:pPr>
        <w:pStyle w:val="BodyText"/>
      </w:pPr>
      <w:r>
        <w:t xml:space="preserve">Diagrams comparing the tree-like hierarchical structure (left) and</w:t>
      </w:r>
      <w:r>
        <w:t xml:space="preserve"> </w:t>
      </w:r>
      <w:r>
        <w:t xml:space="preserve">overlapping semi-lattice (right). Reproduced from Alexander (1966).</w:t>
      </w:r>
    </w:p>
    <w:p>
      <w:pPr>
        <w:pStyle w:val="BodyText"/>
      </w:pPr>
      <w:r>
        <w:t xml:space="preserve">Some frameworks focus on specific elements of urban form, but elements</w:t>
      </w:r>
      <w:r>
        <w:t xml:space="preserve"> </w:t>
      </w:r>
      <w:r>
        <w:t xml:space="preserve">from different approaches are usually not linked together. A typical</w:t>
      </w:r>
      <w:r>
        <w:t xml:space="preserve"> </w:t>
      </w:r>
      <w:r>
        <w:t xml:space="preserve">example is network analysis based on nodes and edges and its relation</w:t>
      </w:r>
      <w:r>
        <w:t xml:space="preserve"> </w:t>
      </w:r>
      <w:r>
        <w:t xml:space="preserve">to hierarchical frameworks mentioned above. The value of, say ’degree</w:t>
      </w:r>
      <w:r>
        <w:t xml:space="preserve"> </w:t>
      </w:r>
      <w:r>
        <w:t xml:space="preserve">of a node`, is not possible to reflect within the framework as the</w:t>
      </w:r>
      <w:r>
        <w:t xml:space="preserve"> </w:t>
      </w:r>
      <w:r>
        <w:t xml:space="preserve">relation between a node and other elements is not captured.</w:t>
      </w:r>
    </w:p>
    <w:p>
      <w:pPr>
        <w:pStyle w:val="BodyText"/>
      </w:pPr>
      <w:r>
        <w:t xml:space="preserve">While</w:t>
      </w:r>
      <w:r>
        <w:t xml:space="preserve"> </w:t>
      </w:r>
      <w:ins w:id="21" w:author="unknown">
        <w:r>
          <w:t xml:space="preserve">the</w:t>
        </w:r>
        <w:r>
          <w:t xml:space="preserve"> </w:t>
        </w:r>
      </w:ins>
      <w:r>
        <w:t xml:space="preserve">literature shows that there is a broad spectrum of</w:t>
      </w:r>
      <w:r>
        <w:t xml:space="preserve"> </w:t>
      </w:r>
      <w:r>
        <w:t xml:space="preserve">elements and their aggregations useful for morphometric analysis, no</w:t>
      </w:r>
      <w:r>
        <w:t xml:space="preserve"> </w:t>
      </w:r>
      <w:r>
        <w:t xml:space="preserve">method links then into a singular overarching framework, which would,</w:t>
      </w:r>
      <w:r>
        <w:t xml:space="preserve"> </w:t>
      </w:r>
      <w:r>
        <w:t xml:space="preserve">in turn, take a structure of semi-lattice instead of simple tree-like</w:t>
      </w:r>
      <w:r>
        <w:t xml:space="preserve"> </w:t>
      </w:r>
      <w:r>
        <w:t xml:space="preserve">hierarchy. The key question here is how to build a framework which is</w:t>
      </w:r>
      <w:r>
        <w:t xml:space="preserve"> </w:t>
      </w:r>
      <w:r>
        <w:t xml:space="preserve">not strictly hierarchical?</w:t>
      </w:r>
    </w:p>
    <w:bookmarkEnd w:id="31"/>
    <w:bookmarkEnd w:id="32"/>
    <w:bookmarkStart w:id="39" w:name="X4d917fd9d163b96a1074e9900085d0859056519"/>
    <w:p>
      <w:pPr>
        <w:pStyle w:val="Heading2"/>
      </w:pPr>
      <w:r>
        <w:t xml:space="preserve">Theory of Relational framework of urban form</w:t>
      </w:r>
    </w:p>
    <w:p>
      <w:pPr>
        <w:pStyle w:val="FirstParagraph"/>
      </w:pPr>
      <w:r>
        <w:t xml:space="preserve">To put things forward, this research proposes a relational framework of</w:t>
      </w:r>
      <w:r>
        <w:t xml:space="preserve"> </w:t>
      </w:r>
      <w:r>
        <w:t xml:space="preserve">urban form for urban morphometrics.</w:t>
      </w:r>
    </w:p>
    <w:bookmarkStart w:id="38" w:name="X3cbde7d136395ab503775ef7b5005c9033ee148"/>
    <w:p>
      <w:pPr>
        <w:pStyle w:val="Heading3"/>
      </w:pPr>
      <w:r>
        <w:t xml:space="preserve">Relational analytical framework as an analytical tool</w:t>
      </w:r>
    </w:p>
    <w:p>
      <w:pPr>
        <w:pStyle w:val="FirstParagraph"/>
      </w:pPr>
      <w:r>
        <w:t xml:space="preserve">Relational analytical framework (RF) of urban form is based on two</w:t>
      </w:r>
      <w:r>
        <w:t xml:space="preserve"> </w:t>
      </w:r>
      <w:r>
        <w:t xml:space="preserve">concepts - topology and inclusiveness. The framework acknowledges that</w:t>
      </w:r>
      <w:r>
        <w:t xml:space="preserve"> </w:t>
      </w:r>
      <w:r>
        <w:t xml:space="preserve">there are identifiable relations between all elements of urban form and</w:t>
      </w:r>
      <w:r>
        <w:t xml:space="preserve"> </w:t>
      </w:r>
      <w:r>
        <w:t xml:space="preserve">their aggregations. As such, it accommodates all analytical</w:t>
      </w:r>
      <w:r>
        <w:t xml:space="preserve"> </w:t>
      </w:r>
      <w:r>
        <w:t xml:space="preserve">aggregations into a singular framework, linking all potential</w:t>
      </w:r>
      <w:r>
        <w:t xml:space="preserve"> </w:t>
      </w:r>
      <w:r>
        <w:t xml:space="preserve">measurable characters to the smallest element. Furthermore, it employs</w:t>
      </w:r>
      <w:r>
        <w:t xml:space="preserve"> </w:t>
      </w:r>
      <w:r>
        <w:t xml:space="preserve">topological relations in the way it generates location-based</w:t>
      </w:r>
      <w:r>
        <w:t xml:space="preserve"> </w:t>
      </w:r>
      <w:r>
        <w:t xml:space="preserve">aggregations of fundamental elements.</w:t>
      </w:r>
    </w:p>
    <w:p>
      <w:pPr>
        <w:pStyle w:val="BodyText"/>
      </w:pPr>
      <w:r>
        <w:t xml:space="preserve">Unlike frameworks above,</w:t>
      </w:r>
      <w:r>
        <w:t xml:space="preserve"> </w:t>
      </w:r>
      <w:del w:id="22" w:author="unknown">
        <w:r>
          <w:delText xml:space="preserve">RF</w:delText>
        </w:r>
      </w:del>
      <w:ins w:id="22" w:author="unknown">
        <w:r>
          <w:t xml:space="preserve">relational analytical framework</w:t>
        </w:r>
      </w:ins>
      <w:r>
        <w:t xml:space="preserve"> </w:t>
      </w:r>
      <w:r>
        <w:t xml:space="preserve">is</w:t>
      </w:r>
      <w:r>
        <w:t xml:space="preserve"> </w:t>
      </w:r>
      <w:r>
        <w:t xml:space="preserve">analytical, not conceptual or structural. It does not try to propose a</w:t>
      </w:r>
      <w:r>
        <w:t xml:space="preserve"> </w:t>
      </w:r>
      <w:r>
        <w:t xml:space="preserve">new theory of urban form; it has purely morphometric nature.</w:t>
      </w:r>
    </w:p>
    <w:p>
      <w:pPr>
        <w:pStyle w:val="BodyText"/>
      </w:pPr>
      <w:r>
        <w:t xml:space="preserve">Within this research,</w:t>
      </w:r>
      <w:r>
        <w:t xml:space="preserve"> </w:t>
      </w:r>
      <w:del w:id="23" w:author="unknown">
        <w:r>
          <w:delText xml:space="preserve">RF</w:delText>
        </w:r>
      </w:del>
      <w:ins w:id="23" w:author="unknown">
        <w:r>
          <w:t xml:space="preserve">relational analytical framework</w:t>
        </w:r>
      </w:ins>
      <w:r>
        <w:t xml:space="preserve"> </w:t>
      </w:r>
      <w:r>
        <w:t xml:space="preserve">is</w:t>
      </w:r>
      <w:r>
        <w:t xml:space="preserve"> </w:t>
      </w:r>
      <w:r>
        <w:t xml:space="preserve">operationalised based on morphological tessellation. That does not have</w:t>
      </w:r>
      <w:r>
        <w:t xml:space="preserve"> </w:t>
      </w:r>
      <w:r>
        <w:t xml:space="preserve">to be the rule, but only one interpretation of the principle. The same</w:t>
      </w:r>
      <w:r>
        <w:t xml:space="preserve"> </w:t>
      </w:r>
      <w:r>
        <w:t xml:space="preserve">could be done with plots and different aggregation frameworks.</w:t>
      </w:r>
    </w:p>
    <w:bookmarkStart w:id="37" w:name="tessellation-based-relational-framework"/>
    <w:p>
      <w:pPr>
        <w:pStyle w:val="Heading4"/>
      </w:pPr>
      <w:r>
        <w:t xml:space="preserve">Tessellation-based relational framework</w:t>
      </w:r>
    </w:p>
    <w:p>
      <w:pPr>
        <w:pStyle w:val="FirstParagraph"/>
      </w:pPr>
      <w:r>
        <w:t xml:space="preserve">Tessellation-based relation framework starts from two hypotheses.</w:t>
      </w:r>
      <w:r>
        <w:t xml:space="preserve"> </w:t>
      </w:r>
      <w:r>
        <w:t xml:space="preserve">First, that morphological tessellation can be</w:t>
      </w:r>
      <w:r>
        <w:t xml:space="preserve"> </w:t>
      </w:r>
      <w:del w:id="24" w:author="unknown">
        <w:r>
          <w:delText xml:space="preserve">a substitute for a</w:delText>
        </w:r>
        <w:r>
          <w:delText xml:space="preserve"> </w:delText>
        </w:r>
        <w:r>
          <w:delText xml:space="preserve">plot</w:delText>
        </w:r>
      </w:del>
      <w:ins w:id="24" w:author="unknown">
        <w:r>
          <w:t xml:space="preserve">the smallest spatial unit</w:t>
        </w:r>
      </w:ins>
      <w:r>
        <w:t xml:space="preserve"> </w:t>
      </w:r>
      <w:r>
        <w:t xml:space="preserve">in the morphometric analysis.</w:t>
      </w:r>
      <w:r>
        <w:t xml:space="preserve"> </w:t>
      </w:r>
      <w:r>
        <w:t xml:space="preserve">Second, that tessellation-based contiguity aggregation is better than</w:t>
      </w:r>
      <w:r>
        <w:t xml:space="preserve"> </w:t>
      </w:r>
      <w:r>
        <w:t xml:space="preserve">any other location-based aggregation framework. Both hypotheses will be</w:t>
      </w:r>
      <w:r>
        <w:t xml:space="preserve"> </w:t>
      </w:r>
      <w:r>
        <w:t xml:space="preserve">further tested before the application of</w:t>
      </w:r>
      <w:r>
        <w:t xml:space="preserve"> </w:t>
      </w:r>
      <w:del w:id="25" w:author="unknown">
        <w:r>
          <w:delText xml:space="preserve">RF.</w:delText>
        </w:r>
      </w:del>
      <w:ins w:id="25" w:author="unknown">
        <w:r>
          <w:t xml:space="preserve">relational</w:t>
        </w:r>
        <w:r>
          <w:t xml:space="preserve"> </w:t>
        </w:r>
        <w:r>
          <w:t xml:space="preserve">framework.</w:t>
        </w:r>
      </w:ins>
    </w:p>
    <w:p>
      <w:pPr>
        <w:pStyle w:val="BodyText"/>
      </w:pPr>
      <w:r>
        <w:t xml:space="preserve">Assuming both hypotheses hold, the key principles are as follows.</w:t>
      </w:r>
    </w:p>
    <w:p>
      <w:pPr>
        <w:numPr>
          <w:ilvl w:val="0"/>
          <w:numId w:val="1001"/>
        </w:numPr>
        <w:pStyle w:val="Compact"/>
      </w:pPr>
      <w:r>
        <w:t xml:space="preserve">Urban form is represented as building footprints, street networks</w:t>
      </w:r>
      <w:r>
        <w:t xml:space="preserve"> </w:t>
      </w:r>
      <w:r>
        <w:t xml:space="preserve">and footprint-based morphological tessellation.</w:t>
      </w:r>
    </w:p>
    <w:p>
      <w:pPr>
        <w:numPr>
          <w:ilvl w:val="0"/>
          <w:numId w:val="1001"/>
        </w:numPr>
        <w:pStyle w:val="Compact"/>
      </w:pPr>
      <w:r>
        <w:t xml:space="preserve">There is an identifiable relationship between buildings and street</w:t>
      </w:r>
      <w:r>
        <w:t xml:space="preserve"> </w:t>
      </w:r>
      <w:r>
        <w:t xml:space="preserve">networks, buildings and street nodes and buildings and tessellation</w:t>
      </w:r>
      <w:r>
        <w:t xml:space="preserve"> </w:t>
      </w:r>
      <w:r>
        <w:t xml:space="preserve">cells.</w:t>
      </w:r>
    </w:p>
    <w:p>
      <w:pPr>
        <w:numPr>
          <w:ilvl w:val="0"/>
          <w:numId w:val="1001"/>
        </w:numPr>
        <w:pStyle w:val="Compact"/>
      </w:pPr>
      <w:r>
        <w:t xml:space="preserve">Morphometric characters are measured on scales defined by</w:t>
      </w:r>
      <w:r>
        <w:t xml:space="preserve"> </w:t>
      </w:r>
      <w:r>
        <w:t xml:space="preserve">topological relations between elements.</w:t>
      </w:r>
    </w:p>
    <w:p>
      <w:pPr>
        <w:numPr>
          <w:ilvl w:val="1"/>
          <w:numId w:val="1002"/>
        </w:numPr>
        <w:pStyle w:val="Compact"/>
      </w:pPr>
      <w:r>
        <w:t xml:space="preserve">Element itself</w:t>
      </w:r>
    </w:p>
    <w:p>
      <w:pPr>
        <w:numPr>
          <w:ilvl w:val="1"/>
          <w:numId w:val="1002"/>
        </w:numPr>
        <w:pStyle w:val="Compact"/>
      </w:pPr>
      <w:r>
        <w:t xml:space="preserve">Element and its immediate neighbours</w:t>
      </w:r>
    </w:p>
    <w:p>
      <w:pPr>
        <w:numPr>
          <w:ilvl w:val="1"/>
          <w:numId w:val="1002"/>
        </w:numPr>
        <w:pStyle w:val="Compact"/>
      </w:pPr>
      <w:r>
        <w:t xml:space="preserve">Element and its neighbours within n topological steps, either</w:t>
      </w:r>
      <w:r>
        <w:t xml:space="preserve"> </w:t>
      </w:r>
      <w:r>
        <w:t xml:space="preserve">in a constrained or an unconstrained way.</w:t>
      </w:r>
    </w:p>
    <w:p>
      <w:pPr>
        <w:numPr>
          <w:ilvl w:val="0"/>
          <w:numId w:val="1001"/>
        </w:numPr>
        <w:pStyle w:val="Compact"/>
      </w:pPr>
      <w:r>
        <w:t xml:space="preserve">Therefore, we can define subsets of</w:t>
      </w:r>
      <w:r>
        <w:t xml:space="preserve"> </w:t>
      </w:r>
      <w:del w:id="26" w:author="unknown">
        <w:r>
          <w:delText xml:space="preserve">RF</w:delText>
        </w:r>
      </w:del>
      <w:ins w:id="26" w:author="unknown">
        <w:r>
          <w:t xml:space="preserve">relational framework</w:t>
        </w:r>
      </w:ins>
      <w:r>
        <w:t xml:space="preserve"> </w:t>
      </w:r>
      <w:r>
        <w:t xml:space="preserve">as measurable entities of urban form based on fundamental elements and</w:t>
      </w:r>
      <w:r>
        <w:t xml:space="preserve"> </w:t>
      </w:r>
      <w:r>
        <w:t xml:space="preserve">topological scales.</w:t>
      </w:r>
    </w:p>
    <w:p>
      <w:pPr>
        <w:numPr>
          <w:ilvl w:val="0"/>
          <w:numId w:val="1001"/>
        </w:numPr>
        <w:pStyle w:val="Compact"/>
      </w:pPr>
      <w:r>
        <w:t xml:space="preserve">Subsets are overlapping, reusing each element within all relevant</w:t>
      </w:r>
      <w:r>
        <w:t xml:space="preserve"> </w:t>
      </w:r>
      <w:r>
        <w:t xml:space="preserve">relations.</w:t>
      </w:r>
    </w:p>
    <w:p>
      <w:pPr>
        <w:pStyle w:val="FirstParagraph"/>
      </w:pPr>
      <w:r>
        <w:t xml:space="preserve">Since the relation between all elements is preserved throughout the</w:t>
      </w:r>
      <w:r>
        <w:t xml:space="preserve"> </w:t>
      </w:r>
      <w:r>
        <w:t xml:space="preserve">process of their combination, we can always link values measured on one</w:t>
      </w:r>
      <w:r>
        <w:t xml:space="preserve"> </w:t>
      </w:r>
      <w:r>
        <w:t xml:space="preserve">subset to another. For example, due to the fixed relation between</w:t>
      </w:r>
      <w:r>
        <w:t xml:space="preserve"> </w:t>
      </w:r>
      <w:r>
        <w:t xml:space="preserve">building and street node, we can attach a node’s degree value to a</w:t>
      </w:r>
      <w:r>
        <w:t xml:space="preserve"> </w:t>
      </w:r>
      <w:r>
        <w:t xml:space="preserve">building as an element. The constrained topological relation can</w:t>
      </w:r>
      <w:r>
        <w:t xml:space="preserve"> </w:t>
      </w:r>
      <w:r>
        <w:t xml:space="preserve">identify traditional area-based aggregations like block (as a</w:t>
      </w:r>
      <w:r>
        <w:t xml:space="preserve"> </w:t>
      </w:r>
      <w:r>
        <w:t xml:space="preserve">combination of all tessellation cells which topological relation does</w:t>
      </w:r>
      <w:r>
        <w:t xml:space="preserve"> </w:t>
      </w:r>
      <w:r>
        <w:t xml:space="preserve">not cross a street). As such, they allow us to combine both area-based</w:t>
      </w:r>
      <w:r>
        <w:t xml:space="preserve"> </w:t>
      </w:r>
      <w:r>
        <w:t xml:space="preserve">and location-based aggregations while minimising MAUP for each of them.</w:t>
      </w:r>
    </w:p>
    <w:bookmarkStart w:id="36" w:name="subsets-of-elements"/>
    <w:p>
      <w:pPr>
        <w:pStyle w:val="Heading5"/>
      </w:pPr>
      <w:r>
        <w:t xml:space="preserve">Subsets of elements</w:t>
      </w:r>
    </w:p>
    <w:p>
      <w:pPr>
        <w:pStyle w:val="FirstParagraph"/>
      </w:pPr>
      <w:r>
        <w:t xml:space="preserve">Subsets are a combination of topological scales and fundamental</w:t>
      </w:r>
      <w:r>
        <w:t xml:space="preserve"> </w:t>
      </w:r>
      <w:r>
        <w:t xml:space="preserve">elements. Overlap of morphometric characters derived from subsets,</w:t>
      </w:r>
      <w:r>
        <w:t xml:space="preserve"> </w:t>
      </w:r>
      <w:r>
        <w:t xml:space="preserve">where each subset is representing a different structural unit, gives an</w:t>
      </w:r>
      <w:r>
        <w:t xml:space="preserve"> </w:t>
      </w:r>
      <w:r>
        <w:t xml:space="preserve">overall characteristic of each duality building - cell, which can be</w:t>
      </w:r>
      <w:r>
        <w:t xml:space="preserve"> </w:t>
      </w:r>
      <w:r>
        <w:t xml:space="preserve">later used for further analysis.</w:t>
      </w:r>
    </w:p>
    <w:p>
      <w:pPr>
        <w:pStyle w:val="BodyText"/>
      </w:pPr>
      <w:r>
        <w:t xml:space="preserve">We can divide subsets into three topological scales: Small (or Single),</w:t>
      </w:r>
      <w:r>
        <w:t xml:space="preserve"> </w:t>
      </w:r>
      <w:r>
        <w:t xml:space="preserve">Medium and Large.</w:t>
      </w:r>
    </w:p>
    <w:p>
      <w:pPr>
        <w:pStyle w:val="BodyText"/>
      </w:pPr>
      <w:r>
        <w:t xml:space="preserve">Note that topological distance is possible to define within each layer</w:t>
      </w:r>
      <w:r>
        <w:t xml:space="preserve"> </w:t>
      </w:r>
      <w:r>
        <w:t xml:space="preserve">(relations between buildings, relations between cells, relations</w:t>
      </w:r>
      <w:r>
        <w:t xml:space="preserve"> </w:t>
      </w:r>
      <w:r>
        <w:t xml:space="preserve">between edges or nodes), but not as a combination of layers. The</w:t>
      </w:r>
      <w:r>
        <w:t xml:space="preserve"> </w:t>
      </w:r>
      <w:r>
        <w:t xml:space="preserve">relation between building, its cell, its segment and its node is fixed</w:t>
      </w:r>
      <w:r>
        <w:t xml:space="preserve"> </w:t>
      </w:r>
      <w:r>
        <w:t xml:space="preserve">and seen as a singular feature. That is why morphometric characters</w:t>
      </w:r>
      <w:r>
        <w:t xml:space="preserve"> </w:t>
      </w:r>
      <w:r>
        <w:t xml:space="preserve">like covered area ratio of the cell are classified as a Small scale</w:t>
      </w:r>
      <w:r>
        <w:t xml:space="preserve"> </w:t>
      </w:r>
      <w:r>
        <w:t xml:space="preserve">character.</w:t>
      </w:r>
    </w:p>
    <w:bookmarkStart w:id="33" w:name="smallsingle-s"/>
    <w:p>
      <w:pPr>
        <w:pStyle w:val="Heading6"/>
      </w:pPr>
      <w:r>
        <w:t xml:space="preserve">Small/Single (S)</w:t>
      </w:r>
    </w:p>
    <w:p>
      <w:pPr>
        <w:pStyle w:val="FirstParagraph"/>
      </w:pPr>
      <w:r>
        <w:t xml:space="preserve">Small scale captures fundamental elements themselves (topological</w:t>
      </w:r>
      <w:r>
        <w:t xml:space="preserve"> </w:t>
      </w:r>
      <w:r>
        <w:t xml:space="preserve">distance is 0 - itself). In the case of building and tessellation cell,</w:t>
      </w:r>
      <w:r>
        <w:t xml:space="preserve"> </w:t>
      </w:r>
      <w:r>
        <w:t xml:space="preserve">it captures the individual character of each cell. In the case of</w:t>
      </w:r>
      <w:r>
        <w:t xml:space="preserve"> </w:t>
      </w:r>
      <w:r>
        <w:t xml:space="preserve">street segment and node, it captures value for segment or node, which</w:t>
      </w:r>
      <w:r>
        <w:t xml:space="preserve"> </w:t>
      </w:r>
      <w:r>
        <w:t xml:space="preserve">is then applied to each cell attached to it.</w:t>
      </w:r>
    </w:p>
    <w:p>
      <w:pPr>
        <w:pStyle w:val="BodyText"/>
      </w:pPr>
      <w:r>
        <w:t xml:space="preserve">We have four subsets within small scale:</w:t>
      </w:r>
    </w:p>
    <w:p>
      <w:pPr>
        <w:numPr>
          <w:ilvl w:val="0"/>
          <w:numId w:val="1003"/>
        </w:numPr>
        <w:pStyle w:val="Compact"/>
      </w:pPr>
      <w:r>
        <w:t xml:space="preserve">building</w:t>
      </w:r>
    </w:p>
    <w:p>
      <w:pPr>
        <w:numPr>
          <w:ilvl w:val="0"/>
          <w:numId w:val="1003"/>
        </w:numPr>
        <w:pStyle w:val="Compact"/>
      </w:pPr>
      <w:r>
        <w:t xml:space="preserve">tessellation cell</w:t>
      </w:r>
    </w:p>
    <w:p>
      <w:pPr>
        <w:numPr>
          <w:ilvl w:val="0"/>
          <w:numId w:val="1003"/>
        </w:numPr>
        <w:pStyle w:val="Compact"/>
      </w:pPr>
      <w:r>
        <w:t xml:space="preserve">street segment</w:t>
      </w:r>
    </w:p>
    <w:p>
      <w:pPr>
        <w:numPr>
          <w:ilvl w:val="0"/>
          <w:numId w:val="1003"/>
        </w:numPr>
        <w:pStyle w:val="Compact"/>
      </w:pPr>
      <w:r>
        <w:t xml:space="preserve">street node</w:t>
      </w:r>
    </w:p>
    <w:p>
      <w:pPr>
        <w:pStyle w:val="FirstParagraph"/>
      </w:pPr>
      <w:r>
        <w:t xml:space="preserve">Diagrams illustrating the subsets on the small/single scale.</w:t>
      </w:r>
    </w:p>
    <w:bookmarkEnd w:id="33"/>
    <w:bookmarkStart w:id="34" w:name="medium-m"/>
    <w:p>
      <w:pPr>
        <w:pStyle w:val="Heading6"/>
      </w:pPr>
      <w:r>
        <w:t xml:space="preserve">Medium (M)</w:t>
      </w:r>
    </w:p>
    <w:p>
      <w:pPr>
        <w:pStyle w:val="FirstParagraph"/>
      </w:pPr>
      <w:r>
        <w:t xml:space="preserve">The medium-scale reflects topological distance 1. It captures</w:t>
      </w:r>
      <w:r>
        <w:t xml:space="preserve"> </w:t>
      </w:r>
      <w:r>
        <w:t xml:space="preserve">individual character for each element derived from the relation to its</w:t>
      </w:r>
      <w:r>
        <w:t xml:space="preserve"> </w:t>
      </w:r>
      <w:r>
        <w:t xml:space="preserve">adjacent elements.</w:t>
      </w:r>
    </w:p>
    <w:p>
      <w:pPr>
        <w:numPr>
          <w:ilvl w:val="0"/>
          <w:numId w:val="1004"/>
        </w:numPr>
        <w:pStyle w:val="Compact"/>
      </w:pPr>
      <w:r>
        <w:t xml:space="preserve">adjacent buildings</w:t>
      </w:r>
    </w:p>
    <w:p>
      <w:pPr>
        <w:numPr>
          <w:ilvl w:val="0"/>
          <w:numId w:val="1004"/>
        </w:numPr>
        <w:pStyle w:val="Compact"/>
      </w:pPr>
      <w:r>
        <w:t xml:space="preserve">neighbouring cells</w:t>
      </w:r>
    </w:p>
    <w:p>
      <w:pPr>
        <w:numPr>
          <w:ilvl w:val="0"/>
          <w:numId w:val="1004"/>
        </w:numPr>
        <w:pStyle w:val="Compact"/>
      </w:pPr>
      <w:r>
        <w:t xml:space="preserve">neighbouring segments</w:t>
      </w:r>
    </w:p>
    <w:p>
      <w:pPr>
        <w:numPr>
          <w:ilvl w:val="0"/>
          <w:numId w:val="1004"/>
        </w:numPr>
        <w:pStyle w:val="Compact"/>
      </w:pPr>
      <w:r>
        <w:t xml:space="preserve">linked nodes</w:t>
      </w:r>
    </w:p>
    <w:p>
      <w:pPr>
        <w:pStyle w:val="FirstParagraph"/>
      </w:pPr>
      <w:r>
        <w:t xml:space="preserve">Diagrams illustrating the subsets on the medium scale.</w:t>
      </w:r>
    </w:p>
    <w:bookmarkEnd w:id="34"/>
    <w:bookmarkStart w:id="35" w:name="large-l"/>
    <w:p>
      <w:pPr>
        <w:pStyle w:val="Heading6"/>
      </w:pPr>
      <w:r>
        <w:t xml:space="preserve">Large (L)</w:t>
      </w:r>
    </w:p>
    <w:p>
      <w:pPr>
        <w:pStyle w:val="FirstParagraph"/>
      </w:pPr>
      <w:r>
        <w:t xml:space="preserve">Large scale captures topological distance 2-n. In the case of cells, it</w:t>
      </w:r>
      <w:r>
        <w:t xml:space="preserve"> </w:t>
      </w:r>
      <w:r>
        <w:t xml:space="preserve">captures individual character for each cell derived from the relation</w:t>
      </w:r>
      <w:r>
        <w:t xml:space="preserve"> </w:t>
      </w:r>
      <w:r>
        <w:t xml:space="preserve">to cells within set topological distance. In the case of joined</w:t>
      </w:r>
      <w:r>
        <w:t xml:space="preserve"> </w:t>
      </w:r>
      <w:r>
        <w:t xml:space="preserve">buildings and block, resulting measurable values are shared among all</w:t>
      </w:r>
      <w:r>
        <w:t xml:space="preserve"> </w:t>
      </w:r>
      <w:r>
        <w:t xml:space="preserve">elements within such a structural unit. Block here is based on</w:t>
      </w:r>
      <w:r>
        <w:t xml:space="preserve"> </w:t>
      </w:r>
      <w:r>
        <w:t xml:space="preserve">morphological tessellation and is defined as the contiguous portion of</w:t>
      </w:r>
      <w:r>
        <w:t xml:space="preserve"> </w:t>
      </w:r>
      <w:r>
        <w:t xml:space="preserve">land comprised of cells which are normally bounded by streets or open</w:t>
      </w:r>
      <w:r>
        <w:t xml:space="preserve"> </w:t>
      </w:r>
      <w:r>
        <w:t xml:space="preserve">space.</w:t>
      </w:r>
    </w:p>
    <w:p>
      <w:pPr>
        <w:numPr>
          <w:ilvl w:val="0"/>
          <w:numId w:val="1005"/>
        </w:numPr>
        <w:pStyle w:val="Compact"/>
      </w:pPr>
      <w:r>
        <w:t xml:space="preserve">joined buildings</w:t>
      </w:r>
    </w:p>
    <w:p>
      <w:pPr>
        <w:numPr>
          <w:ilvl w:val="0"/>
          <w:numId w:val="1005"/>
        </w:numPr>
        <w:pStyle w:val="Compact"/>
      </w:pPr>
      <w:r>
        <w:t xml:space="preserve">neighbouring cells of larger topological distance</w:t>
      </w:r>
    </w:p>
    <w:p>
      <w:pPr>
        <w:numPr>
          <w:ilvl w:val="0"/>
          <w:numId w:val="1005"/>
        </w:numPr>
        <w:pStyle w:val="Compact"/>
      </w:pPr>
      <w:r>
        <w:t xml:space="preserve">block</w:t>
      </w:r>
    </w:p>
    <w:p>
      <w:pPr>
        <w:numPr>
          <w:ilvl w:val="0"/>
          <w:numId w:val="1005"/>
        </w:numPr>
        <w:pStyle w:val="Compact"/>
      </w:pPr>
      <w:r>
        <w:t xml:space="preserve">neighbouring segments of larger topological distance</w:t>
      </w:r>
    </w:p>
    <w:p>
      <w:pPr>
        <w:numPr>
          <w:ilvl w:val="0"/>
          <w:numId w:val="1005"/>
        </w:numPr>
        <w:pStyle w:val="Compact"/>
      </w:pPr>
      <w:r>
        <w:t xml:space="preserve">linked nodes of larger topological distance</w:t>
      </w:r>
    </w:p>
    <w:p>
      <w:pPr>
        <w:pStyle w:val="FirstParagraph"/>
      </w:pPr>
      <w:r>
        <w:t xml:space="preserve">Diagrams illustrating the subsets on the large scale.</w:t>
      </w:r>
    </w:p>
    <w:p>
      <w:pPr>
        <w:pStyle w:val="BodyText"/>
      </w:pPr>
      <w:r>
        <w:t xml:space="preserve">The resulting combination of all subsets is overlapping, following, in</w:t>
      </w:r>
      <w:r>
        <w:t xml:space="preserve"> </w:t>
      </w:r>
      <w:r>
        <w:t xml:space="preserve">principle, Alexander’s schema more than hierarchical frameworks.</w:t>
      </w:r>
    </w:p>
    <w:p>
      <w:pPr>
        <w:pStyle w:val="BodyText"/>
      </w:pPr>
      <w:r>
        <w:t xml:space="preserve">Diagrams illustrating the overlapping nature of the relational</w:t>
      </w:r>
      <w:r>
        <w:t xml:space="preserve"> </w:t>
      </w:r>
      <w:r>
        <w:t xml:space="preserve">framework. The left diagram overlays all subsets on top of each other</w:t>
      </w:r>
      <w:r>
        <w:t xml:space="preserve"> </w:t>
      </w:r>
      <w:r>
        <w:t xml:space="preserve">capturing the importance of each element for description of urban form</w:t>
      </w:r>
      <w:r>
        <w:t xml:space="preserve"> </w:t>
      </w:r>
      <w:r>
        <w:t xml:space="preserve">around the indicated building. The darker the colour is, more times</w:t>
      </w:r>
      <w:r>
        <w:t xml:space="preserve"> </w:t>
      </w:r>
      <w:r>
        <w:t xml:space="preserve">each element is used within various subsets. Diagram on the right shows</w:t>
      </w:r>
      <w:r>
        <w:t xml:space="preserve"> </w:t>
      </w:r>
      <w:r>
        <w:t xml:space="preserve">all subsets aligned on top of each other describing the similar</w:t>
      </w:r>
      <w:r>
        <w:t xml:space="preserve"> </w:t>
      </w:r>
      <w:r>
        <w:t xml:space="preserve">information while showing each subset directly.</w:t>
      </w:r>
    </w:p>
    <w:bookmarkEnd w:id="35"/>
    <w:bookmarkEnd w:id="36"/>
    <w:bookmarkEnd w:id="37"/>
    <w:bookmarkEnd w:id="38"/>
    <w:bookmarkEnd w:id="39"/>
    <w:bookmarkStart w:id="48" w:name="method-of-tessellation-testing"/>
    <w:p>
      <w:pPr>
        <w:pStyle w:val="Heading2"/>
      </w:pPr>
      <w:r>
        <w:t xml:space="preserve">Method of tessellation testing</w:t>
      </w:r>
    </w:p>
    <w:p>
      <w:pPr>
        <w:pStyle w:val="FirstParagraph"/>
      </w:pPr>
      <w:r>
        <w:t xml:space="preserve">Other sections of this chapter test the viability of morphological</w:t>
      </w:r>
      <w:r>
        <w:t xml:space="preserve"> </w:t>
      </w:r>
      <w:r>
        <w:t xml:space="preserve">tessellation as the smallest unit based on its ability to</w:t>
      </w:r>
      <w:r>
        <w:t xml:space="preserve"> </w:t>
      </w:r>
      <w:del w:id="27" w:author="unknown">
        <w:r>
          <w:delText xml:space="preserve">substitute</w:delText>
        </w:r>
      </w:del>
      <w:ins w:id="27" w:author="unknown">
        <w:r>
          <w:t xml:space="preserve">reflect the similar information as</w:t>
        </w:r>
      </w:ins>
      <w:r>
        <w:t xml:space="preserve"> </w:t>
      </w:r>
      <w:r>
        <w:t xml:space="preserve">plot and</w:t>
      </w:r>
      <w:r>
        <w:t xml:space="preserve"> </w:t>
      </w:r>
      <w:r>
        <w:t xml:space="preserve">topological aggregation compared to other options. The relational</w:t>
      </w:r>
      <w:r>
        <w:t xml:space="preserve"> </w:t>
      </w:r>
      <w:r>
        <w:t xml:space="preserve">framework itself can be tested only in an application, which is left</w:t>
      </w:r>
      <w:r>
        <w:t xml:space="preserve"> </w:t>
      </w:r>
      <w:r>
        <w:t xml:space="preserve">for chapters 7 and 8.</w:t>
      </w:r>
    </w:p>
    <w:bookmarkStart w:id="45" w:name="tessellation-as-a-unit"/>
    <w:p>
      <w:pPr>
        <w:pStyle w:val="Heading3"/>
      </w:pPr>
      <w:r>
        <w:t xml:space="preserve">Tessellation as a unit</w:t>
      </w:r>
    </w:p>
    <w:p>
      <w:pPr>
        <w:pStyle w:val="FirstParagraph"/>
      </w:pPr>
      <w:r>
        <w:t xml:space="preserve">The first section tests whether tessellation holds as</w:t>
      </w:r>
      <w:r>
        <w:t xml:space="preserve"> </w:t>
      </w:r>
      <w:del w:id="28" w:author="unknown">
        <w:r>
          <w:delText xml:space="preserve">a</w:delText>
        </w:r>
      </w:del>
      <w:ins w:id="28" w:author="unknown">
        <w:r>
          <w:t xml:space="preserve">the</w:t>
        </w:r>
      </w:ins>
      <w:r>
        <w:t xml:space="preserve"> </w:t>
      </w:r>
      <w:r>
        <w:t xml:space="preserve">smallest spatial unit,</w:t>
      </w:r>
      <w:r>
        <w:t xml:space="preserve"> </w:t>
      </w:r>
      <w:del w:id="29" w:author="unknown">
        <w:r>
          <w:delText xml:space="preserve">instead of</w:delText>
        </w:r>
      </w:del>
      <w:ins w:id="29" w:author="unknown">
        <w:r>
          <w:t xml:space="preserve">alongside</w:t>
        </w:r>
      </w:ins>
      <w:r>
        <w:t xml:space="preserve"> </w:t>
      </w:r>
      <w:r>
        <w:t xml:space="preserve">traditionally used</w:t>
      </w:r>
      <w:r>
        <w:t xml:space="preserve"> </w:t>
      </w:r>
      <w:r>
        <w:t xml:space="preserve">plot, here represented by cadastral layer (i.e. following</w:t>
      </w:r>
      <w:r>
        <w:t xml:space="preserve"> </w:t>
      </w:r>
      <w:r>
        <w:t xml:space="preserve">ownership-based definition of the plot). In the first part it presents</w:t>
      </w:r>
      <w:r>
        <w:t xml:space="preserve"> </w:t>
      </w:r>
      <w:r>
        <w:t xml:space="preserve">a method of creation of morphological tessellation and in the second a</w:t>
      </w:r>
      <w:r>
        <w:t xml:space="preserve"> </w:t>
      </w:r>
      <w:r>
        <w:t xml:space="preserve">method of assessment of resulting geometry in comparison to the plot.</w:t>
      </w:r>
    </w:p>
    <w:bookmarkStart w:id="40" w:name="generation-of-morphological-tessellation"/>
    <w:p>
      <w:pPr>
        <w:pStyle w:val="Heading4"/>
      </w:pPr>
      <w:r>
        <w:t xml:space="preserve">Generation of Morphological Tessellation</w:t>
      </w:r>
    </w:p>
    <w:p>
      <w:pPr>
        <w:pStyle w:val="FirstParagraph"/>
      </w:pPr>
      <w:r>
        <w:t xml:space="preserve">Whenever observing a map or a satellite view of a city, the eye of the</w:t>
      </w:r>
      <w:r>
        <w:t xml:space="preserve"> </w:t>
      </w:r>
      <w:r>
        <w:t xml:space="preserve">observer is caught by the existence of a fundamental relationship</w:t>
      </w:r>
      <w:r>
        <w:t xml:space="preserve"> </w:t>
      </w:r>
      <w:r>
        <w:t xml:space="preserve">between buildings – their geometry and spatial configuration – and the</w:t>
      </w:r>
      <w:r>
        <w:t xml:space="preserve"> </w:t>
      </w:r>
      <w:r>
        <w:t xml:space="preserve">plot pattern. This</w:t>
      </w:r>
      <w:r>
        <w:t xml:space="preserve"> </w:t>
      </w:r>
      <w:r>
        <w:t xml:space="preserve">“</w:t>
      </w:r>
      <w:r>
        <w:rPr>
          <w:iCs/>
          <w:i/>
        </w:rPr>
        <w:t xml:space="preserve">intuitive</w:t>
      </w:r>
      <w:r>
        <w:t xml:space="preserve">”</w:t>
      </w:r>
      <w:r>
        <w:t xml:space="preserve"> </w:t>
      </w:r>
      <w:r>
        <w:t xml:space="preserve">relationship is the reason why</w:t>
      </w:r>
      <w:r>
        <w:t xml:space="preserve"> </w:t>
      </w:r>
      <w:r>
        <w:t xml:space="preserve">approaches based on Voronoi tessellation</w:t>
      </w:r>
      <w:r>
        <w:t xml:space="preserve"> </w:t>
      </w:r>
      <w:del w:id="30" w:author="unknown">
        <w:r>
          <w:delText xml:space="preserve">(VT)</w:delText>
        </w:r>
        <w:r>
          <w:delText xml:space="preserve"> </w:delText>
        </w:r>
      </w:del>
      <w:r>
        <w:t xml:space="preserve">appear to</w:t>
      </w:r>
      <w:r>
        <w:t xml:space="preserve"> </w:t>
      </w:r>
      <w:r>
        <w:rPr>
          <w:iCs/>
          <w:i/>
        </w:rPr>
        <w:t xml:space="preserve">‘make</w:t>
      </w:r>
      <w:r>
        <w:rPr>
          <w:iCs/>
          <w:i/>
        </w:rPr>
        <w:t xml:space="preserve"> </w:t>
      </w:r>
      <w:r>
        <w:rPr>
          <w:iCs/>
          <w:i/>
        </w:rPr>
        <w:t xml:space="preserve">sense</w:t>
      </w:r>
      <w:r>
        <w:t xml:space="preserve">’ when applied to the urban form of cities: by partitioning the</w:t>
      </w:r>
      <w:r>
        <w:t xml:space="preserve"> </w:t>
      </w:r>
      <w:r>
        <w:t xml:space="preserve">space into cells, they capture the way buildings relate to each other</w:t>
      </w:r>
      <w:r>
        <w:t xml:space="preserve"> </w:t>
      </w:r>
      <w:r>
        <w:t xml:space="preserve">in space and, more precisely, give a spatial meaning to the</w:t>
      </w:r>
      <w:r>
        <w:t xml:space="preserve"> </w:t>
      </w:r>
      <w:r>
        <w:t xml:space="preserve">“</w:t>
      </w:r>
      <w:r>
        <w:rPr>
          <w:iCs/>
          <w:i/>
        </w:rPr>
        <w:t xml:space="preserve">morphological influence</w:t>
      </w:r>
      <w:r>
        <w:t xml:space="preserve">”</w:t>
      </w:r>
      <w:r>
        <w:t xml:space="preserve"> </w:t>
      </w:r>
      <w:r>
        <w:t xml:space="preserve">that each building exerts on its immediate</w:t>
      </w:r>
      <w:r>
        <w:t xml:space="preserve"> </w:t>
      </w:r>
      <w:r>
        <w:t xml:space="preserve">spatial context [@usui2017]. It, in turn, implicitly captures how</w:t>
      </w:r>
      <w:r>
        <w:t xml:space="preserve"> </w:t>
      </w:r>
      <w:r>
        <w:t xml:space="preserve">spatial configuration affects visibility, light penetration,</w:t>
      </w:r>
      <w:r>
        <w:t xml:space="preserve"> </w:t>
      </w:r>
      <w:r>
        <w:t xml:space="preserve">ventilation, movement, etc. around each and every building</w:t>
      </w:r>
      <w:r>
        <w:t xml:space="preserve"> </w:t>
      </w:r>
      <w:r>
        <w:t xml:space="preserve">[@hamaina2012a].</w:t>
      </w:r>
    </w:p>
    <w:p>
      <w:pPr>
        <w:pStyle w:val="BodyText"/>
      </w:pPr>
      <w:r>
        <w:t xml:space="preserve">The main advantage of methods based on</w:t>
      </w:r>
      <w:r>
        <w:t xml:space="preserve"> </w:t>
      </w:r>
      <w:del w:id="31" w:author="unknown">
        <w:r>
          <w:delText xml:space="preserve">VT</w:delText>
        </w:r>
      </w:del>
      <w:ins w:id="30" w:author="unknown">
        <w:r>
          <w:t xml:space="preserve">Voronoi tessellation</w:t>
        </w:r>
      </w:ins>
      <w:r>
        <w:t xml:space="preserve"> </w:t>
      </w:r>
      <w:r>
        <w:t xml:space="preserve">is the capacity to derive objective spatial partitions that are</w:t>
      </w:r>
      <w:r>
        <w:t xml:space="preserve"> </w:t>
      </w:r>
      <w:r>
        <w:t xml:space="preserve">applicable to every type of urban tissue in a way independent from the</w:t>
      </w:r>
      <w:r>
        <w:t xml:space="preserve"> </w:t>
      </w:r>
      <w:r>
        <w:t xml:space="preserve">researcher’s subjective interpretation. In addition, most of these</w:t>
      </w:r>
      <w:r>
        <w:t xml:space="preserve"> </w:t>
      </w:r>
      <w:r>
        <w:t xml:space="preserve">methods [@hamaina2012a; @hamaina2013] require minimum data input,</w:t>
      </w:r>
      <w:r>
        <w:t xml:space="preserve"> </w:t>
      </w:r>
      <w:r>
        <w:t xml:space="preserve">as they fundamentally rely on the polygon that describes the footprint</w:t>
      </w:r>
      <w:r>
        <w:t xml:space="preserve"> </w:t>
      </w:r>
      <w:r>
        <w:t xml:space="preserve">of a building. Similarly, the proposed</w:t>
      </w:r>
      <w:r>
        <w:t xml:space="preserve"> </w:t>
      </w:r>
      <w:del w:id="32" w:author="unknown">
        <w:r>
          <w:delText xml:space="preserve">MT</w:delText>
        </w:r>
      </w:del>
      <w:ins w:id="31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method only requires a polygon layer representing</w:t>
      </w:r>
      <w:r>
        <w:t xml:space="preserve"> </w:t>
      </w:r>
      <w:r>
        <w:t xml:space="preserve">building footprints (figure a). From this,</w:t>
      </w:r>
      <w:r>
        <w:t xml:space="preserve"> </w:t>
      </w:r>
      <w:del w:id="33" w:author="unknown">
        <w:r>
          <w:delText xml:space="preserve">MT</w:delText>
        </w:r>
      </w:del>
      <w:ins w:id="32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moves forward in five steps: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Inward offset from building footprint</w:t>
      </w:r>
      <w:r>
        <w:t xml:space="preserve"> </w:t>
      </w:r>
      <w:r>
        <w:t xml:space="preserve">(figure b). The offset is</w:t>
      </w:r>
      <w:r>
        <w:t xml:space="preserve"> </w:t>
      </w:r>
      <w:r>
        <w:t xml:space="preserve">necessary to avoid overlaps between boundaries of adjacent buildings</w:t>
      </w:r>
      <w:r>
        <w:t xml:space="preserve"> </w:t>
      </w:r>
      <w:r>
        <w:t xml:space="preserve">and generate a gap between adjacent geometries which will later define</w:t>
      </w:r>
      <w:r>
        <w:t xml:space="preserve"> </w:t>
      </w:r>
      <w:r>
        <w:t xml:space="preserve">the boundaries of the cell.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Discretisation of polygons’ boundaries into points</w:t>
      </w:r>
      <w:r>
        <w:t xml:space="preserve"> </w:t>
      </w:r>
      <w:r>
        <w:t xml:space="preserve">(figure c). As</w:t>
      </w:r>
      <w:r>
        <w:t xml:space="preserve"> </w:t>
      </w:r>
      <w:del w:id="34" w:author="unknown">
        <w:r>
          <w:delText xml:space="preserve">VT</w:delText>
        </w:r>
      </w:del>
      <w:ins w:id="33" w:author="unknown">
        <w:r>
          <w:t xml:space="preserve">Voronoi tessellation</w:t>
        </w:r>
      </w:ins>
      <w:r>
        <w:t xml:space="preserve"> </w:t>
      </w:r>
      <w:r>
        <w:t xml:space="preserve">can</w:t>
      </w:r>
      <w:r>
        <w:t xml:space="preserve"> </w:t>
      </w:r>
      <w:del w:id="35" w:author="unknown">
        <w:r>
          <w:delText xml:space="preserve">only</w:delText>
        </w:r>
      </w:del>
      <w:ins w:id="34" w:author="unknown">
        <w:r>
          <w:t xml:space="preserve">efficiently</w:t>
        </w:r>
      </w:ins>
      <w:r>
        <w:t xml:space="preserve"> </w:t>
      </w:r>
      <w:r>
        <w:t xml:space="preserve">be</w:t>
      </w:r>
      <w:r>
        <w:t xml:space="preserve"> </w:t>
      </w:r>
      <w:r>
        <w:t xml:space="preserve">generated</w:t>
      </w:r>
      <w:ins w:id="35" w:author="unknown">
        <w:r>
          <w:t xml:space="preserve"> </w:t>
        </w:r>
        <w:r>
          <w:t xml:space="preserve">only</w:t>
        </w:r>
      </w:ins>
      <w:r>
        <w:t xml:space="preserve"> </w:t>
      </w:r>
      <w:r>
        <w:t xml:space="preserve">from point features, the polygonal shape of the</w:t>
      </w:r>
      <w:r>
        <w:t xml:space="preserve"> </w:t>
      </w:r>
      <w:r>
        <w:t xml:space="preserve">building footprint needs to be approximated as series of points to be</w:t>
      </w:r>
      <w:r>
        <w:t xml:space="preserve"> </w:t>
      </w:r>
      <w:r>
        <w:t xml:space="preserve">placed at regular intervals along its boundary, where generated points</w:t>
      </w:r>
      <w:r>
        <w:t xml:space="preserve"> </w:t>
      </w:r>
      <w:r>
        <w:t xml:space="preserve">retain the ID of the building they belong to.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Generation of Voronoi cells</w:t>
      </w:r>
      <w:r>
        <w:t xml:space="preserve"> </w:t>
      </w:r>
      <w:r>
        <w:t xml:space="preserve">(figure d).</w:t>
      </w:r>
      <w:r>
        <w:t xml:space="preserve"> </w:t>
      </w:r>
      <w:del w:id="36" w:author="unknown">
        <w:r>
          <w:delText xml:space="preserve">VC</w:delText>
        </w:r>
      </w:del>
      <w:ins w:id="36" w:author="unknown">
        <w:r>
          <w:t xml:space="preserve">Voronoi cells</w:t>
        </w:r>
      </w:ins>
      <w:r>
        <w:t xml:space="preserve"> </w:t>
      </w:r>
      <w:r>
        <w:t xml:space="preserve">are generated around each of the points representing the building</w:t>
      </w:r>
      <w:r>
        <w:t xml:space="preserve"> </w:t>
      </w:r>
      <w:r>
        <w:t xml:space="preserve">footprint. Again, the original ID of the building is preserved in the</w:t>
      </w:r>
      <w:r>
        <w:t xml:space="preserve"> </w:t>
      </w:r>
      <w:r>
        <w:t xml:space="preserve">resulting VC.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Dissolution of Voronoi cells</w:t>
      </w:r>
      <w:r>
        <w:t xml:space="preserve"> </w:t>
      </w:r>
      <w:r>
        <w:t xml:space="preserve">(figure e). All</w:t>
      </w:r>
      <w:r>
        <w:t xml:space="preserve"> </w:t>
      </w:r>
      <w:del w:id="37" w:author="unknown">
        <w:r>
          <w:delText xml:space="preserve">VCs</w:delText>
        </w:r>
      </w:del>
      <w:ins w:id="37" w:author="unknown">
        <w:r>
          <w:t xml:space="preserve">Voronoi</w:t>
        </w:r>
        <w:r>
          <w:t xml:space="preserve"> </w:t>
        </w:r>
        <w:r>
          <w:t xml:space="preserve">cells</w:t>
        </w:r>
      </w:ins>
      <w:r>
        <w:t xml:space="preserve"> </w:t>
      </w:r>
      <w:r>
        <w:t xml:space="preserve">sharing the same building ID – and hence generated from the</w:t>
      </w:r>
      <w:r>
        <w:t xml:space="preserve"> </w:t>
      </w:r>
      <w:r>
        <w:t xml:space="preserve">same building – are dissolved in unitary geometries. This step provides</w:t>
      </w:r>
      <w:r>
        <w:t xml:space="preserve"> </w:t>
      </w:r>
      <w:r>
        <w:t xml:space="preserve">a preliminary boundary of the</w:t>
      </w:r>
      <w:r>
        <w:t xml:space="preserve"> </w:t>
      </w:r>
      <w:del w:id="38" w:author="unknown">
        <w:r>
          <w:delText xml:space="preserve">MC.</w:delText>
        </w:r>
      </w:del>
      <w:ins w:id="38" w:author="unknown">
        <w:r>
          <w:t xml:space="preserve">morphological cells.</w:t>
        </w:r>
      </w:ins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Clip of preliminary tessellation</w:t>
      </w:r>
      <w:r>
        <w:t xml:space="preserve"> </w:t>
      </w:r>
      <w:r>
        <w:t xml:space="preserve">(figure f). As a geometrical</w:t>
      </w:r>
      <w:r>
        <w:t xml:space="preserve"> </w:t>
      </w:r>
      <w:r>
        <w:t xml:space="preserve">construct,</w:t>
      </w:r>
      <w:r>
        <w:t xml:space="preserve"> </w:t>
      </w:r>
      <w:del w:id="39" w:author="unknown">
        <w:r>
          <w:delText xml:space="preserve">VCs</w:delText>
        </w:r>
      </w:del>
      <w:ins w:id="39" w:author="unknown">
        <w:r>
          <w:t xml:space="preserve">Voronoi cells</w:t>
        </w:r>
      </w:ins>
      <w:r>
        <w:t xml:space="preserve"> </w:t>
      </w:r>
      <w:r>
        <w:t xml:space="preserve">tends to infinity as the boundaries</w:t>
      </w:r>
      <w:r>
        <w:t xml:space="preserve"> </w:t>
      </w:r>
      <w:r>
        <w:t xml:space="preserve">of each cell are only defined by proximity with adjacent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seeds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However, when applied to the analysis of urban form, for obvious</w:t>
      </w:r>
      <w:r>
        <w:t xml:space="preserve"> </w:t>
      </w:r>
      <w:r>
        <w:t xml:space="preserve">reasons, no cell can tend to infinity. To avoid this, it is necessary</w:t>
      </w:r>
      <w:r>
        <w:t xml:space="preserve"> </w:t>
      </w:r>
      <w:r>
        <w:t xml:space="preserve">to limit the maximum spatial extent of the tessellation by setting</w:t>
      </w:r>
      <w:r>
        <w:t xml:space="preserve"> </w:t>
      </w:r>
      <w:r>
        <w:t xml:space="preserve">defined study area boundaries.</w:t>
      </w:r>
    </w:p>
    <w:p>
      <w:pPr>
        <w:pStyle w:val="FirstParagraph"/>
      </w:pPr>
    </w:p>
    <w:p>
      <w:pPr>
        <w:pStyle w:val="BodyText"/>
      </w:pPr>
      <w:r>
        <w:t xml:space="preserve">The proposed</w:t>
      </w:r>
      <w:r>
        <w:t xml:space="preserve"> </w:t>
      </w:r>
      <w:del w:id="40" w:author="unknown">
        <w:r>
          <w:delText xml:space="preserve">MT</w:delText>
        </w:r>
      </w:del>
      <w:ins w:id="40" w:author="unknown">
        <w:r>
          <w:t xml:space="preserve">morphological tessellation</w:t>
        </w:r>
      </w:ins>
      <w:r>
        <w:t xml:space="preserve"> </w:t>
      </w:r>
      <w:r>
        <w:t xml:space="preserve">method. Grey polygons</w:t>
      </w:r>
      <w:r>
        <w:t xml:space="preserve"> </w:t>
      </w:r>
      <w:r>
        <w:t xml:space="preserve">represent building footprints, while red lines show the edges of</w:t>
      </w:r>
      <w:r>
        <w:t xml:space="preserve"> </w:t>
      </w:r>
      <w:r>
        <w:t xml:space="preserve">tessellation at each step. 3a) Building shapes within the boundary of</w:t>
      </w:r>
      <w:r>
        <w:t xml:space="preserve"> </w:t>
      </w:r>
      <w:r>
        <w:t xml:space="preserve">the study area (blue); 3b) inward offset from building footprint</w:t>
      </w:r>
      <w:r>
        <w:t xml:space="preserve"> </w:t>
      </w:r>
      <w:r>
        <w:t xml:space="preserve">polygon; 3c) discretisation of boundaries of polygons into points; 3d)</w:t>
      </w:r>
      <w:r>
        <w:t xml:space="preserve"> </w:t>
      </w:r>
      <w:r>
        <w:t xml:space="preserve">generation of VCs around points: at this stage, the edges of cells</w:t>
      </w:r>
      <w:r>
        <w:t xml:space="preserve"> </w:t>
      </w:r>
      <w:r>
        <w:t xml:space="preserve">(red) tend to infinity; 3e) dissolution of Voronoi cells based on</w:t>
      </w:r>
      <w:r>
        <w:t xml:space="preserve"> </w:t>
      </w:r>
      <w:r>
        <w:t xml:space="preserve">original building ID; 3f) clip of preliminary tessellation by study</w:t>
      </w:r>
      <w:r>
        <w:t xml:space="preserve"> </w:t>
      </w:r>
      <w:r>
        <w:t xml:space="preserve">area.</w:t>
      </w:r>
    </w:p>
    <w:p>
      <w:pPr>
        <w:pStyle w:val="BodyText"/>
      </w:pPr>
      <w:r>
        <w:t xml:space="preserve">Three of the five steps listed above, namely inward offset distance</w:t>
      </w:r>
      <w:r>
        <w:t xml:space="preserve"> </w:t>
      </w:r>
      <w:r>
        <w:t xml:space="preserve">(step 1), discretisation interval (step 2) and clipping method (step</w:t>
      </w:r>
      <w:r>
        <w:t xml:space="preserve"> </w:t>
      </w:r>
      <w:r>
        <w:t xml:space="preserve">5), require setting parameters that can have a significant effect on</w:t>
      </w:r>
      <w:r>
        <w:t xml:space="preserve"> </w:t>
      </w:r>
      <w:r>
        <w:t xml:space="preserve">the resulting tessellation. As such, these need to be evaluated in</w:t>
      </w:r>
      <w:r>
        <w:t xml:space="preserve"> </w:t>
      </w:r>
      <w:r>
        <w:t xml:space="preserve">greater detail. More specifically, in the case of inward offset</w:t>
      </w:r>
      <w:r>
        <w:t xml:space="preserve"> </w:t>
      </w:r>
      <w:r>
        <w:t xml:space="preserve">distance (step 1), the selection of too large values may cause the</w:t>
      </w:r>
      <w:r>
        <w:t xml:space="preserve"> </w:t>
      </w:r>
      <w:r>
        <w:t xml:space="preserve">collapse of narrow parts of building shapes and loss of detail, while</w:t>
      </w:r>
      <w:r>
        <w:t xml:space="preserve"> </w:t>
      </w:r>
      <w:r>
        <w:t xml:space="preserve">too small ones may generate unwanted</w:t>
      </w:r>
      <w:r>
        <w:t xml:space="preserve"> </w:t>
      </w:r>
      <w:r>
        <w:t xml:space="preserve">“</w:t>
      </w:r>
      <w:r>
        <w:rPr>
          <w:iCs/>
          <w:i/>
        </w:rPr>
        <w:t xml:space="preserve">saw-like</w:t>
      </w:r>
      <w:r>
        <w:t xml:space="preserve">”</w:t>
      </w:r>
      <w:r>
        <w:t xml:space="preserve"> </w:t>
      </w:r>
      <w:r>
        <w:t xml:space="preserve">geometries between</w:t>
      </w:r>
      <w:r>
        <w:t xml:space="preserve"> </w:t>
      </w:r>
      <w:r>
        <w:t xml:space="preserve">adjacent buildings. Similarly, a large discretisation interval (step 2)</w:t>
      </w:r>
      <w:r>
        <w:t xml:space="preserve"> </w:t>
      </w:r>
      <w:r>
        <w:t xml:space="preserve">may produce the same</w:t>
      </w:r>
      <w:r>
        <w:t xml:space="preserve"> </w:t>
      </w:r>
      <w:r>
        <w:t xml:space="preserve">“</w:t>
      </w:r>
      <w:r>
        <w:rPr>
          <w:iCs/>
          <w:i/>
        </w:rPr>
        <w:t xml:space="preserve">saw-like</w:t>
      </w:r>
      <w:r>
        <w:t xml:space="preserve">”</w:t>
      </w:r>
      <w:r>
        <w:t xml:space="preserve"> </w:t>
      </w:r>
      <w:r>
        <w:t xml:space="preserve">geometry issue, whilst the opposite</w:t>
      </w:r>
      <w:r>
        <w:t xml:space="preserve"> </w:t>
      </w:r>
      <w:r>
        <w:t xml:space="preserve">would increase exponentially computational demand (figure ).</w:t>
      </w:r>
      <w:r>
        <w:t xml:space="preserve"> </w:t>
      </w:r>
      <w:r>
        <w:t xml:space="preserve">Additionally, since the two parameters are interlinked, their</w:t>
      </w:r>
      <w:r>
        <w:t xml:space="preserve"> </w:t>
      </w:r>
      <w:r>
        <w:t xml:space="preserve">individual effect on the shape of each cell is not independent: as</w:t>
      </w:r>
      <w:r>
        <w:t xml:space="preserve"> </w:t>
      </w:r>
      <w:r>
        <w:t xml:space="preserve">such, their combined effect needs to be balanced to generate geometries</w:t>
      </w:r>
      <w:r>
        <w:t xml:space="preserve"> </w:t>
      </w:r>
      <w:r>
        <w:t xml:space="preserve">with insignificant shape deviation and minimum computational burden.</w:t>
      </w:r>
      <w:r>
        <w:t xml:space="preserve"> </w:t>
      </w:r>
      <w:r>
        <w:t xml:space="preserve">Finally, the adoption of a clipping method for the tessellation (step</w:t>
      </w:r>
      <w:r>
        <w:t xml:space="preserve"> </w:t>
      </w:r>
      <w:r>
        <w:t xml:space="preserve">5) also requires considerations in order to appropriately limit the</w:t>
      </w:r>
      <w:r>
        <w:t xml:space="preserve"> </w:t>
      </w:r>
      <w:r>
        <w:t xml:space="preserve">focus of the analysis to the urbanised footprint and exclude large open</w:t>
      </w:r>
      <w:r>
        <w:t xml:space="preserve"> </w:t>
      </w:r>
      <w:r>
        <w:t xml:space="preserve">un-built spaces while limiting potential MAUP effects</w:t>
      </w:r>
      <w:r>
        <w:t xml:space="preserve"> </w:t>
      </w:r>
      <w:r>
        <w:t xml:space="preserve">[@openshaw1984]. Due to the importance of correctly setting these</w:t>
      </w:r>
      <w:r>
        <w:t xml:space="preserve"> </w:t>
      </w:r>
      <w:r>
        <w:t xml:space="preserve">parameters, section 6.3.1.1. will discuss the adopted method for the</w:t>
      </w:r>
      <w:r>
        <w:t xml:space="preserve"> </w:t>
      </w:r>
      <w:r>
        <w:t xml:space="preserve">determination of inward offset distance (step 1), discretisation</w:t>
      </w:r>
      <w:r>
        <w:t xml:space="preserve"> </w:t>
      </w:r>
      <w:r>
        <w:t xml:space="preserve">interval (step 2) and method.</w:t>
      </w:r>
    </w:p>
    <w:p>
      <w:pPr>
        <w:pStyle w:val="BodyText"/>
      </w:pPr>
      <w:r>
        <w:t xml:space="preserve">Illustration of the effect of an improper combination of inward offset</w:t>
      </w:r>
      <w:r>
        <w:t xml:space="preserve"> </w:t>
      </w:r>
      <w:r>
        <w:t xml:space="preserve">distance and discretisation interval causing</w:t>
      </w:r>
      <w:r>
        <w:t xml:space="preserve"> </w:t>
      </w:r>
      <w:r>
        <w:t xml:space="preserve">“</w:t>
      </w:r>
      <w:r>
        <w:t xml:space="preserve">saw-like</w:t>
      </w:r>
      <w:r>
        <w:t xml:space="preserve">”</w:t>
      </w:r>
      <w:r>
        <w:t xml:space="preserve"> </w:t>
      </w:r>
      <w:r>
        <w:t xml:space="preserve">geometry on the</w:t>
      </w:r>
      <w:r>
        <w:t xml:space="preserve"> </w:t>
      </w:r>
      <w:r>
        <w:t xml:space="preserve">boundary between adjacent buildings (b) compared to ideal combination</w:t>
      </w:r>
      <w:r>
        <w:t xml:space="preserve"> </w:t>
      </w:r>
      <w:r>
        <w:t xml:space="preserve">(a).</w:t>
      </w:r>
    </w:p>
    <w:p>
      <w:pPr>
        <w:pStyle w:val="BodyText"/>
      </w:pPr>
      <w:r>
        <w:t xml:space="preserve">The conceptual sequence described in this section was translated into a</w:t>
      </w:r>
      <w:r>
        <w:t xml:space="preserve"> </w:t>
      </w:r>
      <w:r>
        <w:t xml:space="preserve">Python code, building its key parts on the capability of SciPy</w:t>
      </w:r>
      <w:r>
        <w:t xml:space="preserve"> </w:t>
      </w:r>
      <w:r>
        <w:t xml:space="preserve">[@jones2001], Shapely [@gillies2007] and GeoPandas</w:t>
      </w:r>
      <w:r>
        <w:t xml:space="preserve"> </w:t>
      </w:r>
      <w:r>
        <w:t xml:space="preserve">[@kelsey_jordahl_2020_3946761]. Computation was run on Ubuntu Bionic</w:t>
      </w:r>
      <w:r>
        <w:t xml:space="preserve"> </w:t>
      </w:r>
      <w:r>
        <w:t xml:space="preserve">18.04 running at Amazon Web Services EC2. The resulting Python script</w:t>
      </w:r>
      <w:r>
        <w:t xml:space="preserve"> </w:t>
      </w:r>
      <w:r>
        <w:t xml:space="preserve">is released as part of momepy.</w:t>
      </w:r>
    </w:p>
    <w:bookmarkEnd w:id="40"/>
    <w:bookmarkStart w:id="44" w:name="X6823b2d8bb847b52e2634acbb2ef48fe5c38c0c"/>
    <w:p>
      <w:pPr>
        <w:pStyle w:val="Heading4"/>
      </w:pPr>
      <w:r>
        <w:t xml:space="preserve">Morphological Tessellation and plots: data and comparison method</w:t>
      </w:r>
    </w:p>
    <w:bookmarkStart w:id="41" w:name="the-dataset"/>
    <w:p>
      <w:pPr>
        <w:pStyle w:val="Heading5"/>
      </w:pPr>
      <w:r>
        <w:t xml:space="preserve">The dataset</w:t>
      </w:r>
    </w:p>
    <w:p>
      <w:pPr>
        <w:pStyle w:val="FirstParagraph"/>
      </w:pPr>
      <w:r>
        <w:t xml:space="preserve">Even though the rest of the thesis works primarily with Prague and</w:t>
      </w:r>
      <w:r>
        <w:t xml:space="preserve"> </w:t>
      </w:r>
      <w:r>
        <w:t xml:space="preserve">Amsterdam as a case study, the following section focuses on the</w:t>
      </w:r>
      <w:r>
        <w:t xml:space="preserve"> </w:t>
      </w:r>
      <w:r>
        <w:t xml:space="preserve">administrative area of Zurich, Switzerland (figure ). It was chosen for</w:t>
      </w:r>
      <w:r>
        <w:t xml:space="preserve"> </w:t>
      </w:r>
      <w:r>
        <w:t xml:space="preserve">its historically characterised and heterogeneous urban fabric as well</w:t>
      </w:r>
      <w:r>
        <w:t xml:space="preserve"> </w:t>
      </w:r>
      <w:r>
        <w:t xml:space="preserve">as for the availability of the</w:t>
      </w:r>
      <w:r>
        <w:t xml:space="preserve"> </w:t>
      </w:r>
      <w:r>
        <w:t xml:space="preserve">“</w:t>
      </w:r>
      <w:r>
        <w:rPr>
          <w:iCs/>
          <w:i/>
        </w:rPr>
        <w:t xml:space="preserve">Amtliche Vermessung</w:t>
      </w:r>
      <w:r>
        <w:t xml:space="preserve">”</w:t>
      </w:r>
      <w:r>
        <w:t xml:space="preserve"> </w:t>
      </w:r>
      <w:r>
        <w:t xml:space="preserve">dataset, a</w:t>
      </w:r>
      <w:r>
        <w:t xml:space="preserve"> </w:t>
      </w:r>
      <w:r>
        <w:t xml:space="preserve">freely-accessible resource containing high-quality information on</w:t>
      </w:r>
      <w:r>
        <w:t xml:space="preserve"> </w:t>
      </w:r>
      <w:r>
        <w:t xml:space="preserve">cadastral plots and building footprints. Before generating the</w:t>
      </w:r>
      <w:r>
        <w:t xml:space="preserve"> </w:t>
      </w:r>
      <w:del w:id="41" w:author="unknown">
        <w:r>
          <w:delText xml:space="preserve">MT,</w:delText>
        </w:r>
      </w:del>
      <w:ins w:id="41" w:author="unknown">
        <w:r>
          <w:t xml:space="preserve">morphological tessellation,</w:t>
        </w:r>
      </w:ins>
      <w:r>
        <w:t xml:space="preserve"> </w:t>
      </w:r>
      <w:r>
        <w:t xml:space="preserve">data was cleaned as follows:</w:t>
      </w:r>
    </w:p>
    <w:p>
      <w:pPr>
        <w:numPr>
          <w:ilvl w:val="0"/>
          <w:numId w:val="1007"/>
        </w:numPr>
        <w:pStyle w:val="Compact"/>
      </w:pPr>
      <w:r>
        <w:t xml:space="preserve">From the</w:t>
      </w:r>
      <w:r>
        <w:t xml:space="preserve"> </w:t>
      </w:r>
      <w:r>
        <w:rPr>
          <w:iCs/>
          <w:i/>
        </w:rPr>
        <w:t xml:space="preserve">cadastral layer</w:t>
      </w:r>
      <w:r>
        <w:t xml:space="preserve">, which covers the 100% of the study</w:t>
      </w:r>
      <w:r>
        <w:t xml:space="preserve"> </w:t>
      </w:r>
      <w:r>
        <w:t xml:space="preserve">area, all features not containing buildings (e.g. streets or large open</w:t>
      </w:r>
      <w:r>
        <w:t xml:space="preserve"> </w:t>
      </w:r>
      <w:r>
        <w:t xml:space="preserve">spaces) were removed, as they do not represent built-up form;</w:t>
      </w:r>
    </w:p>
    <w:p>
      <w:pPr>
        <w:numPr>
          <w:ilvl w:val="0"/>
          <w:numId w:val="1007"/>
        </w:numPr>
        <w:pStyle w:val="Compact"/>
      </w:pPr>
      <w:r>
        <w:t xml:space="preserve">From the</w:t>
      </w:r>
      <w:r>
        <w:t xml:space="preserve"> </w:t>
      </w:r>
      <w:r>
        <w:rPr>
          <w:iCs/>
          <w:i/>
        </w:rPr>
        <w:t xml:space="preserve">building layer</w:t>
      </w:r>
      <w:r>
        <w:t xml:space="preserve">, features smaller than 30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were</w:t>
      </w:r>
      <w:r>
        <w:t xml:space="preserve"> </w:t>
      </w:r>
      <w:r>
        <w:t xml:space="preserve">filtered out, as such smaller objects are likely ancillary structures</w:t>
      </w:r>
      <w:r>
        <w:t xml:space="preserve"> </w:t>
      </w:r>
      <w:r>
        <w:t xml:space="preserve">rather than actual buildings.</w:t>
      </w:r>
    </w:p>
    <w:p>
      <w:pPr>
        <w:pStyle w:val="FirstParagraph"/>
      </w:pPr>
    </w:p>
    <w:p>
      <w:pPr>
        <w:pStyle w:val="BodyText"/>
      </w:pPr>
      <w:r>
        <w:t xml:space="preserve">The selected study area, defined by the administrative boundary of the</w:t>
      </w:r>
      <w:r>
        <w:t xml:space="preserve"> </w:t>
      </w:r>
      <w:r>
        <w:t xml:space="preserve">Zurich Kanton (left); the Langstrasse area in Zurich (right) was</w:t>
      </w:r>
      <w:r>
        <w:t xml:space="preserve"> </w:t>
      </w:r>
      <w:r>
        <w:t xml:space="preserve">selected for testing the tessellation algorithm parameters: the</w:t>
      </w:r>
      <w:r>
        <w:t xml:space="preserve"> </w:t>
      </w:r>
      <w:r>
        <w:t xml:space="preserve">red-line boundaries follow the street centerlines.</w:t>
      </w:r>
    </w:p>
    <w:bookmarkEnd w:id="41"/>
    <w:bookmarkStart w:id="42" w:name="X55f6a372ab9617459050d61086a0bb202f35a41"/>
    <w:p>
      <w:pPr>
        <w:pStyle w:val="Heading5"/>
      </w:pPr>
      <w:r>
        <w:t xml:space="preserve">Definition of</w:t>
      </w:r>
      <w:r>
        <w:t xml:space="preserve"> </w:t>
      </w:r>
      <w:del w:id="42" w:author="unknown">
        <w:r>
          <w:delText xml:space="preserve">MT Parameters:</w:delText>
        </w:r>
      </w:del>
      <w:r>
        <w:t xml:space="preserve">morphological tessellation</w:t>
      </w:r>
    </w:p>
    <w:p>
      <w:pPr>
        <w:pStyle w:val="FirstParagraph"/>
      </w:pPr>
      <w:r>
        <w:t xml:space="preserve">parameters:</w:t>
      </w:r>
      <w:r>
        <w:t xml:space="preserve"> </w:t>
      </w:r>
      <w:r>
        <w:t xml:space="preserve">inward offset distance, discretisation interval and</w:t>
      </w:r>
      <w:r>
        <w:t xml:space="preserve"> </w:t>
      </w:r>
      <w:r>
        <w:t xml:space="preserve">clipping method</w:t>
      </w:r>
    </w:p>
    <w:p>
      <w:pPr>
        <w:pStyle w:val="BodyText"/>
      </w:pPr>
      <w:r>
        <w:t xml:space="preserve">To determine the optimal setting for inward offset distance (step 1)</w:t>
      </w:r>
      <w:r>
        <w:t xml:space="preserve"> </w:t>
      </w:r>
      <w:r>
        <w:t xml:space="preserve">and discretisation interval (step 2), a test was run on a portion of</w:t>
      </w:r>
      <w:r>
        <w:t xml:space="preserve"> </w:t>
      </w:r>
      <w:r>
        <w:t xml:space="preserve">the Langstrasse area in Zurich (Figure 5), a heterogeneous fabric</w:t>
      </w:r>
      <w:r>
        <w:t xml:space="preserve"> </w:t>
      </w:r>
      <w:r>
        <w:t xml:space="preserve">predominantly characterised by adjacent buildings (significantly more</w:t>
      </w:r>
      <w:r>
        <w:t xml:space="preserve"> </w:t>
      </w:r>
      <w:r>
        <w:t xml:space="preserve">prone to error than isolated buildings) limited by the street network.</w:t>
      </w:r>
      <w:r>
        <w:t xml:space="preserve"> </w:t>
      </w:r>
      <w:r>
        <w:t xml:space="preserve">The test considered several combinations of inward offset (from 0.1 to</w:t>
      </w:r>
      <w:r>
        <w:t xml:space="preserve"> </w:t>
      </w:r>
      <w:r>
        <w:t xml:space="preserve">1 meter) and discretisation interval (from 0.05 to 5 meters) and</w:t>
      </w:r>
      <w:r>
        <w:t xml:space="preserve"> </w:t>
      </w:r>
      <w:r>
        <w:t xml:space="preserve">evaluated them against the most precise setting (0.1 / 0.05), which</w:t>
      </w:r>
      <w:r>
        <w:t xml:space="preserve"> </w:t>
      </w:r>
      <w:r>
        <w:t xml:space="preserve">provides the highest-resolution tessellation with minimal effect on the</w:t>
      </w:r>
      <w:r>
        <w:t xml:space="preserve"> </w:t>
      </w:r>
      <w:r>
        <w:t xml:space="preserve">building shape. The test then assessed deviation of cell perimeter and</w:t>
      </w:r>
      <w:r>
        <w:t xml:space="preserve"> </w:t>
      </w:r>
      <w:r>
        <w:t xml:space="preserve">area values for each combination, as well as its computational demand:</w:t>
      </w:r>
      <w:r>
        <w:t xml:space="preserve"> </w:t>
      </w:r>
      <w:r>
        <w:t xml:space="preserve">the latter is a function of the number of discretisation points, as</w:t>
      </w:r>
      <w:r>
        <w:t xml:space="preserve"> </w:t>
      </w:r>
      <w:r>
        <w:t xml:space="preserve">these directly impact on memory and processing demand. The result of</w:t>
      </w:r>
      <w:r>
        <w:t xml:space="preserve"> </w:t>
      </w:r>
      <w:r>
        <w:t xml:space="preserve">this test is presented in section 6.4.1.1. Based on it, the optimal</w:t>
      </w:r>
      <w:r>
        <w:t xml:space="preserve"> </w:t>
      </w:r>
      <w:r>
        <w:t xml:space="preserve">combination of the two parameters was adopted to generate the</w:t>
      </w:r>
      <w:r>
        <w:t xml:space="preserve"> </w:t>
      </w:r>
      <w:del w:id="43" w:author="unknown">
        <w:r>
          <w:delText xml:space="preserve">MT</w:delText>
        </w:r>
      </w:del>
      <w:ins w:id="42" w:author="unknown">
        <w:r>
          <w:t xml:space="preserve">morphological tessellation</w:t>
        </w:r>
      </w:ins>
      <w:r>
        <w:t xml:space="preserve"> </w:t>
      </w:r>
      <w:r>
        <w:t xml:space="preserve">in later stages.</w:t>
      </w:r>
    </w:p>
    <w:p>
      <w:pPr>
        <w:pStyle w:val="BodyText"/>
      </w:pPr>
      <w:r>
        <w:t xml:space="preserve">Finally, in order to clip the tessellation (step 5), the test adopted a</w:t>
      </w:r>
      <w:r>
        <w:t xml:space="preserve"> </w:t>
      </w:r>
      <w:r>
        <w:t xml:space="preserve">definition of urban footprint aligned with Angel et al. [-@angel2007;</w:t>
      </w:r>
      <w:r>
        <w:t xml:space="preserve"> </w:t>
      </w:r>
      <w:r>
        <w:t xml:space="preserve">-@angel2018], and limited the study area extent by setting a 100m</w:t>
      </w:r>
      <w:r>
        <w:t xml:space="preserve"> </w:t>
      </w:r>
      <w:r>
        <w:t xml:space="preserve">buffer from the built-up area. However, to test the robustness and</w:t>
      </w:r>
      <w:r>
        <w:t xml:space="preserve"> </w:t>
      </w:r>
      <w:r>
        <w:t xml:space="preserve">stability of the buffer and avoid arbitrary selection, it also tested</w:t>
      </w:r>
      <w:r>
        <w:t xml:space="preserve"> </w:t>
      </w:r>
      <w:r>
        <w:t xml:space="preserve">14 other buffers, ranging from 10 to 300 metres. The stability of the</w:t>
      </w:r>
      <w:r>
        <w:t xml:space="preserve"> </w:t>
      </w:r>
      <w:r>
        <w:t xml:space="preserve">15 buffer distances is discussed alongside the comparative analysis in</w:t>
      </w:r>
      <w:r>
        <w:t xml:space="preserve"> </w:t>
      </w:r>
      <w:r>
        <w:t xml:space="preserve">section 6.4.1.2.</w:t>
      </w:r>
    </w:p>
    <w:bookmarkEnd w:id="42"/>
    <w:bookmarkStart w:id="43" w:name="Xda450d740249da4193e60fb5b880653a8f6c1b0"/>
    <w:p>
      <w:pPr>
        <w:pStyle w:val="Heading5"/>
      </w:pPr>
      <w:r>
        <w:t xml:space="preserve">The informational value of</w:t>
      </w:r>
      <w:r>
        <w:t xml:space="preserve"> </w:t>
      </w:r>
      <w:del w:id="44" w:author="unknown">
        <w:r>
          <w:delText xml:space="preserve">MT</w:delText>
        </w:r>
      </w:del>
      <w:ins w:id="43" w:author="unknown">
        <w:r>
          <w:t xml:space="preserve">morphological tessellation</w:t>
        </w:r>
      </w:ins>
    </w:p>
    <w:p>
      <w:pPr>
        <w:pStyle w:val="FirstParagraph"/>
      </w:pPr>
      <w:r>
        <w:t xml:space="preserve">vs plots: the 12 morphometric characters</w:t>
      </w:r>
    </w:p>
    <w:p>
      <w:pPr>
        <w:pStyle w:val="BodyText"/>
      </w:pPr>
      <w:r>
        <w:t xml:space="preserve">To test the informational value of the</w:t>
      </w:r>
      <w:r>
        <w:t xml:space="preserve"> </w:t>
      </w:r>
      <w:del w:id="45" w:author="unknown">
        <w:r>
          <w:delText xml:space="preserve">MCs</w:delText>
        </w:r>
      </w:del>
      <w:ins w:id="44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compared to plots, 12 morphometric characters (table )</w:t>
      </w:r>
      <w:r>
        <w:t xml:space="preserve"> </w:t>
      </w:r>
      <w:r>
        <w:t xml:space="preserve">grouped into the six morphometric categories (dimension, shape, spatial</w:t>
      </w:r>
      <w:r>
        <w:t xml:space="preserve"> </w:t>
      </w:r>
      <w:r>
        <w:t xml:space="preserve">distribution, intensity, connectivity and diversity) proposed in</w:t>
      </w:r>
      <w:r>
        <w:t xml:space="preserve"> </w:t>
      </w:r>
      <w:r>
        <w:t xml:space="preserve">chapter 4, are selected and measured on both the cadastral layer and</w:t>
      </w:r>
      <w:r>
        <w:t xml:space="preserve"> </w:t>
      </w:r>
      <w:del w:id="46" w:author="unknown">
        <w:r>
          <w:delText xml:space="preserve">MT</w:delText>
        </w:r>
      </w:del>
      <w:ins w:id="45" w:author="unknown">
        <w:r>
          <w:t xml:space="preserve">morphological tessellation</w:t>
        </w:r>
      </w:ins>
      <w:r>
        <w:t xml:space="preserve"> </w:t>
      </w:r>
      <w:r>
        <w:t xml:space="preserve">layer, at the 15 buffer distances.</w:t>
      </w:r>
      <w:r>
        <w:t xml:space="preserve"> </w:t>
      </w:r>
      <w:r>
        <w:t xml:space="preserve">With the exclusion of Reach Centrality, which is measured using the</w:t>
      </w:r>
      <w:r>
        <w:t xml:space="preserve"> </w:t>
      </w:r>
      <w:r>
        <w:rPr>
          <w:iCs/>
          <w:i/>
        </w:rPr>
        <w:t xml:space="preserve">Urban Network Analysis (UNA) Toolbox</w:t>
      </w:r>
      <w:r>
        <w:t xml:space="preserve"> </w:t>
      </w:r>
      <w:r>
        <w:t xml:space="preserve">[@sevtsuk2012], all</w:t>
      </w:r>
      <w:r>
        <w:t xml:space="preserve"> </w:t>
      </w:r>
      <w:r>
        <w:t xml:space="preserve">characters are computed using Python scripts released as part of the</w:t>
      </w:r>
      <w:r>
        <w:t xml:space="preserve"> </w:t>
      </w:r>
      <w:r>
        <w:t xml:space="preserve">momepy package.</w:t>
      </w:r>
    </w:p>
    <w:p>
      <w:pPr>
        <w:pStyle w:val="BodyText"/>
      </w:pPr>
      <w:r>
        <w:t xml:space="preserve">Once all morphometric characters are calculated for cadastral plots and</w:t>
      </w:r>
      <w:r>
        <w:t xml:space="preserve"> </w:t>
      </w:r>
      <w:r>
        <w:t xml:space="preserve">the 15</w:t>
      </w:r>
      <w:r>
        <w:t xml:space="preserve"> </w:t>
      </w:r>
      <w:del w:id="47" w:author="unknown">
        <w:r>
          <w:delText xml:space="preserve">MT</w:delText>
        </w:r>
      </w:del>
      <w:ins w:id="46" w:author="unknown">
        <w:r>
          <w:t xml:space="preserve">morphological tessellation</w:t>
        </w:r>
      </w:ins>
      <w:r>
        <w:t xml:space="preserve"> </w:t>
      </w:r>
      <w:r>
        <w:t xml:space="preserve">layers (at each buffer</w:t>
      </w:r>
      <w:r>
        <w:t xml:space="preserve"> </w:t>
      </w:r>
      <w:r>
        <w:t xml:space="preserve">distance), the similarity of the resulting values for the two datasets</w:t>
      </w:r>
      <w:r>
        <w:t xml:space="preserve"> </w:t>
      </w:r>
      <w:r>
        <w:t xml:space="preserve">is evaluated using three methods: 1) Spearman’s rank correlation; 2)</w:t>
      </w:r>
      <w:r>
        <w:t xml:space="preserve"> </w:t>
      </w:r>
      <w:r>
        <w:t xml:space="preserve">Normalised root squared mean deviation (NRSMD) and 3) Accuracy of</w:t>
      </w:r>
      <w:r>
        <w:t xml:space="preserve"> </w:t>
      </w:r>
      <w:r>
        <w:t xml:space="preserve">significant patterns defined by local Moran’s I indicator of spatial</w:t>
      </w:r>
      <w:r>
        <w:t xml:space="preserve"> </w:t>
      </w:r>
      <w:r>
        <w:t xml:space="preserve">autocorrelation (LISA) [@anselin2010]. Spearman’s rank correlation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rPr>
          <w:iCs/>
          <w:i/>
        </w:rPr>
        <w:t xml:space="preserve">a measure of the correlation between ranks, calculated by using</w:t>
      </w:r>
      <w:r>
        <w:rPr>
          <w:iCs/>
          <w:i/>
        </w:rPr>
        <w:t xml:space="preserve"> </w:t>
      </w:r>
      <w:r>
        <w:rPr>
          <w:iCs/>
          <w:i/>
        </w:rPr>
        <w:t xml:space="preserve">the ranks in place of the actual observations in the formula for the</w:t>
      </w:r>
      <w:r>
        <w:rPr>
          <w:iCs/>
          <w:i/>
        </w:rPr>
        <w:t xml:space="preserve"> </w:t>
      </w:r>
      <w:r>
        <w:rPr>
          <w:iCs/>
          <w:i/>
        </w:rPr>
        <w:t xml:space="preserve">correlation coefficient r</w:t>
      </w:r>
      <w:r>
        <w:t xml:space="preserve">”</w:t>
      </w:r>
      <w:r>
        <w:t xml:space="preserve"> </w:t>
      </w:r>
      <w:r>
        <w:t xml:space="preserve">[@kokoska2000, p.372] (see Equation 1)</w:t>
      </w:r>
      <w:r>
        <w:t xml:space="preserve"> </w:t>
      </w:r>
      <w:r>
        <w:t xml:space="preserve">and was used due to non-normality of distribution of measured values.</w:t>
      </w:r>
      <w:r>
        <w:t xml:space="preserve"> </w:t>
      </w:r>
      <w:r>
        <w:t xml:space="preserve">It ranges from -1 (negative correlation) to 1 (positive correlation),</w:t>
      </w:r>
      <w:r>
        <w:t xml:space="preserve"> </w:t>
      </w:r>
      <w:r>
        <w:t xml:space="preserve">with values &gt; 0.5 or &lt; –0.5 indicate moderately significant positive</w:t>
      </w:r>
      <w:r>
        <w:t xml:space="preserve"> </w:t>
      </w:r>
      <w:r>
        <w:t xml:space="preserve">or negative correlation [@hinkle2003].</w:t>
      </w:r>
    </w:p>
    <w:p>
      <w:pPr>
        <w:numPr>
          <w:ilvl w:val="0"/>
          <w:numId w:val="1008"/>
        </w:numPr>
        <w:pStyle w:val="Compact"/>
      </w:pPr>
      <w:r>
        <w:t xml:space="preserve">$\r_{s}=1-\frac{6 \sum d^{2}}{n\left(n^{2}-1\right)}$</w:t>
      </w:r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rg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−</m:t>
        </m:r>
        <m:r>
          <m:rPr>
            <m:nor/>
            <m:sty m:val="p"/>
          </m:rPr>
          <m:t>rg</m:t>
        </m:r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the difference between the rank of observed and expected value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observations [@kokoska2000].</w:t>
      </w:r>
    </w:p>
    <w:p>
      <w:pPr>
        <w:pStyle w:val="BodyText"/>
      </w:pPr>
      <w:r>
        <w:t xml:space="preserve">NRSMD is a frequently used measure of</w:t>
      </w:r>
      <w:r>
        <w:t xml:space="preserve"> </w:t>
      </w:r>
      <w:r>
        <w:t xml:space="preserve">“</w:t>
      </w:r>
      <w:r>
        <w:rPr>
          <w:iCs/>
          <w:i/>
        </w:rPr>
        <w:t xml:space="preserve">an estimate of the standard</w:t>
      </w:r>
      <w:r>
        <w:rPr>
          <w:iCs/>
          <w:i/>
        </w:rPr>
        <w:t xml:space="preserve"> </w:t>
      </w:r>
      <w:r>
        <w:rPr>
          <w:iCs/>
          <w:i/>
        </w:rPr>
        <w:t xml:space="preserve">deviation of residuals from the model</w:t>
      </w:r>
      <w:r>
        <w:t xml:space="preserve">”</w:t>
      </w:r>
      <w:r>
        <w:t xml:space="preserve"> </w:t>
      </w:r>
      <w:r>
        <w:t xml:space="preserve">[@alexander2015, p.5]</w:t>
      </w:r>
      <w:r>
        <w:t xml:space="preserve"> </w:t>
      </w:r>
      <w:r>
        <w:t xml:space="preserve">normalised by the range (see Equation 2), and it is used to measure the</w:t>
      </w:r>
      <w:r>
        <w:t xml:space="preserve"> </w:t>
      </w:r>
      <w:r>
        <w:t xml:space="preserve">difference between the expected and observed values, normalised by the</w:t>
      </w:r>
      <w:r>
        <w:t xml:space="preserve"> </w:t>
      </w:r>
      <w:r>
        <w:t xml:space="preserve">range. As a ratio of deviation, it ranges from 0 to 1, where 0 means no</w:t>
      </w:r>
      <w:r>
        <w:t xml:space="preserve"> </w:t>
      </w:r>
      <w:r>
        <w:t xml:space="preserve">deviation and 1 means deviation equal to the range of values. As the</w:t>
      </w:r>
      <w:r>
        <w:t xml:space="preserve"> </w:t>
      </w:r>
      <w:r>
        <w:t xml:space="preserve">range is sensitive to outliers, NRSMD might not be relevant for</w:t>
      </w:r>
      <w:r>
        <w:t xml:space="preserve"> </w:t>
      </w:r>
      <w:r>
        <w:t xml:space="preserve">characters of</w:t>
      </w:r>
      <w:r>
        <w:t xml:space="preserve"> </w:t>
      </w:r>
      <w:r>
        <w:rPr>
          <w:iCs/>
          <w:i/>
        </w:rPr>
        <w:t xml:space="preserve">Dimension</w:t>
      </w:r>
      <w:r>
        <w:t xml:space="preserve"> </w:t>
      </w:r>
      <w:r>
        <w:t xml:space="preserve">category.</w:t>
      </w:r>
    </w:p>
    <w:p>
      <w:pPr>
        <w:numPr>
          <w:ilvl w:val="0"/>
          <w:numId w:val="1009"/>
        </w:numPr>
        <w:pStyle w:val="Compact"/>
      </w:pPr>
      <m:oMath>
        <m:r>
          <m:rPr>
            <m:nor/>
            <m:sty m:val="p"/>
          </m:rPr>
          <m:t>NRMSD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rPr>
                    <m:nor/>
                    <m:sty m:val="p"/>
                  </m:rPr>
                  <m:t>MSE</m:t>
                </m:r>
                <m:r>
                  <m:rPr>
                    <m:sty m:val="p"/>
                  </m:rPr>
                  <m:t>(</m:t>
                </m:r>
                <m:r>
                  <m:t>y</m:t>
                </m:r>
                <m:r>
                  <m:rPr>
                    <m:sty m:val="p"/>
                  </m:rPr>
                  <m:t>,</m:t>
                </m:r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  <m:r>
                  <m:rPr>
                    <m:sty m:val="p"/>
                  </m:rPr>
                  <m:t>)</m:t>
                </m:r>
              </m:e>
            </m:rad>
          </m:num>
          <m:den>
            <m:sSub>
              <m:e>
                <m:r>
                  <m:t>y</m:t>
                </m:r>
              </m:e>
              <m:sub>
                <m:r>
                  <m:rPr>
                    <m:nor/>
                    <m:sty m:val="p"/>
                  </m:rPr>
                  <m:t>max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rPr>
                    <m:nor/>
                    <m:sty m:val="p"/>
                  </m:rPr>
                  <m:t>min</m:t>
                </m:r>
              </m:sub>
            </m:sSub>
          </m:den>
        </m:f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nor/>
            <m:sty m:val="p"/>
          </m:rPr>
          <m:t>MSE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are observed and expected values.</w:t>
      </w:r>
    </w:p>
    <w:p>
      <w:pPr>
        <w:pStyle w:val="BodyText"/>
      </w:pPr>
      <w:r>
        <w:t xml:space="preserve">Accuracy is</w:t>
      </w:r>
      <w:r>
        <w:t xml:space="preserve"> </w:t>
      </w:r>
      <w:r>
        <w:t xml:space="preserve">“</w:t>
      </w:r>
      <w:r>
        <w:rPr>
          <w:iCs/>
          <w:i/>
        </w:rPr>
        <w:t xml:space="preserve">closeness of computations or estimates to the exact or</w:t>
      </w:r>
      <w:r>
        <w:rPr>
          <w:iCs/>
          <w:i/>
        </w:rPr>
        <w:t xml:space="preserve"> </w:t>
      </w:r>
      <w:r>
        <w:rPr>
          <w:iCs/>
          <w:i/>
        </w:rPr>
        <w:t xml:space="preserve">true values that the statistics were intended to measure</w:t>
      </w:r>
      <w:r>
        <w:t xml:space="preserve">”</w:t>
      </w:r>
      <w:r>
        <w:t xml:space="preserve"> </w:t>
      </w:r>
      <w:r>
        <w:t xml:space="preserve">(OECD,</w:t>
      </w:r>
      <w:r>
        <w:t xml:space="preserve"> </w:t>
      </w:r>
      <w:r>
        <w:t xml:space="preserve">2006). It is here used to measure the similarity of significant spatial</w:t>
      </w:r>
      <w:r>
        <w:t xml:space="preserve"> </w:t>
      </w:r>
      <w:r>
        <w:t xml:space="preserve">clusters identified from the cadastral layer and those identified from</w:t>
      </w:r>
      <w:r>
        <w:t xml:space="preserve"> </w:t>
      </w:r>
      <w:r>
        <w:t xml:space="preserve">each version of the tessellation (see Equation 3). Since studies in</w:t>
      </w:r>
      <w:r>
        <w:t xml:space="preserve"> </w:t>
      </w:r>
      <w:r>
        <w:t xml:space="preserve">Urban Morphometrics are more interested in uncovering</w:t>
      </w:r>
      <w:r>
        <w:t xml:space="preserve"> </w:t>
      </w:r>
      <w:r>
        <w:rPr>
          <w:iCs/>
          <w:i/>
        </w:rPr>
        <w:t xml:space="preserve">recurrent</w:t>
      </w:r>
      <w:r>
        <w:rPr>
          <w:iCs/>
          <w:i/>
        </w:rPr>
        <w:t xml:space="preserve"> </w:t>
      </w:r>
      <w:r>
        <w:rPr>
          <w:iCs/>
          <w:i/>
        </w:rPr>
        <w:t xml:space="preserve">patterns</w:t>
      </w:r>
      <w:r>
        <w:t xml:space="preserve"> </w:t>
      </w:r>
      <w:r>
        <w:t xml:space="preserve">in urban form rather than</w:t>
      </w:r>
      <w:r>
        <w:t xml:space="preserve"> </w:t>
      </w:r>
      <w:r>
        <w:rPr>
          <w:iCs/>
          <w:i/>
        </w:rPr>
        <w:t xml:space="preserve">actual values</w:t>
      </w:r>
      <w:r>
        <w:t xml:space="preserve"> </w:t>
      </w:r>
      <w:r>
        <w:t xml:space="preserve">[@feliciotti2018], this method is probably the most relevant of the</w:t>
      </w:r>
      <w:r>
        <w:t xml:space="preserve"> </w:t>
      </w:r>
      <w:r>
        <w:t xml:space="preserve">three. In fact, it measures whether corresponding features from both</w:t>
      </w:r>
      <w:r>
        <w:t xml:space="preserve"> </w:t>
      </w:r>
      <w:r>
        <w:t xml:space="preserve">datasets (cadastral plots and morphological cells in this case)</w:t>
      </w:r>
      <w:r>
        <w:t xml:space="preserve"> </w:t>
      </w:r>
      <w:r>
        <w:t xml:space="preserve">significantly fall within the same cluster (i.e. p &lt;= 0.05), with</w:t>
      </w:r>
      <w:r>
        <w:t xml:space="preserve"> </w:t>
      </w:r>
      <w:r>
        <w:t xml:space="preserve">values ranging from 0 (no match) to 1 (perfect match).</w:t>
      </w:r>
    </w:p>
    <w:p>
      <w:pPr>
        <w:numPr>
          <w:ilvl w:val="0"/>
          <w:numId w:val="1010"/>
        </w:numPr>
        <w:pStyle w:val="Compact"/>
      </w:pPr>
      <m:oMath>
        <m:r>
          <m:rPr>
            <m:sty m:val="p"/>
          </m:rPr>
          <m:t>a</m:t>
        </m:r>
        <m:r>
          <m:rPr>
            <m:sty m:val="p"/>
          </m:rPr>
          <m:t>L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sSub>
              <m:e>
                <m:r>
                  <m:t>C</m:t>
                </m:r>
              </m:e>
              <m:sub>
                <m:r>
                  <m:rPr>
                    <m:nor/>
                    <m:sty m:val="p"/>
                  </m:rPr>
                  <m:t>match</m:t>
                </m:r>
              </m:sub>
            </m:sSub>
          </m:num>
          <m:den>
            <m:r>
              <m:t>S</m:t>
            </m:r>
            <m:sSub>
              <m:e>
                <m:r>
                  <m:t>C</m:t>
                </m:r>
              </m:e>
              <m:sub>
                <m:r>
                  <m:rPr>
                    <m:nor/>
                    <m:sty m:val="p"/>
                  </m:rPr>
                  <m:t>max</m:t>
                </m:r>
              </m:sub>
            </m:sSub>
          </m:den>
        </m:f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S</m:t>
        </m:r>
        <m:sSub>
          <m:e>
            <m:r>
              <m:t>C</m:t>
            </m:r>
          </m:e>
          <m:sub>
            <m:r>
              <m:rPr>
                <m:nor/>
                <m:sty m:val="p"/>
              </m:rPr>
              <m:t>match</m:t>
            </m:r>
          </m:sub>
        </m:sSub>
      </m:oMath>
      <w:r>
        <w:t xml:space="preserve"> </w:t>
      </w:r>
      <w:r>
        <w:t xml:space="preserve">is the number of the elements belonging to</w:t>
      </w:r>
      <w:r>
        <w:t xml:space="preserve"> </w:t>
      </w:r>
      <w:r>
        <w:t xml:space="preserve">the same significant</w:t>
      </w:r>
      <w:r>
        <w:t xml:space="preserve"> </w:t>
      </w:r>
      <w:ins w:id="47" w:author="unknown">
        <w:r>
          <w:t xml:space="preserve">spatial</w:t>
        </w:r>
        <w:r>
          <w:t xml:space="preserve"> </w:t>
        </w:r>
      </w:ins>
      <w:r>
        <w:t xml:space="preserve">cluster</w:t>
      </w:r>
      <w:del w:id="48" w:author="unknown">
        <w:r>
          <w:delText xml:space="preserve"> </w:delText>
        </w:r>
        <w:r>
          <w:delText xml:space="preserve">(HH, HL, LH, LL)</w:delText>
        </w:r>
      </w:del>
      <w:r>
        <w:t xml:space="preserve"> </w:t>
      </w:r>
      <w:r>
        <w:t xml:space="preserve">in</w:t>
      </w:r>
      <w:r>
        <w:t xml:space="preserve"> </w:t>
      </w:r>
      <w:r>
        <w:t xml:space="preserve">both</w:t>
      </w:r>
      <w:r>
        <w:t xml:space="preserve"> </w:t>
      </w:r>
      <m:oMath>
        <m:r>
          <m:t>y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sSub>
          <m:e>
            <m:r>
              <m:t>C</m:t>
            </m:r>
          </m:e>
          <m:sub>
            <m:r>
              <m:rPr>
                <m:nor/>
                <m:sty m:val="p"/>
              </m:rPr>
              <m:t>max</m:t>
            </m:r>
          </m:sub>
        </m:sSub>
      </m:oMath>
      <w:r>
        <w:t xml:space="preserve"> </w:t>
      </w:r>
      <w:r>
        <w:t xml:space="preserve">is the number of the elements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belonging to any significant cluster. The adjacency matrix</w:t>
      </w:r>
      <w:r>
        <w:t xml:space="preserve"> </w:t>
      </w:r>
      <w:r>
        <w:t xml:space="preserve">used for LISA represents 200 metres Euclidean distance from each</w:t>
      </w:r>
      <w:r>
        <w:t xml:space="preserve"> </w:t>
      </w:r>
      <w:r>
        <w:t xml:space="preserve">building.</w:t>
      </w:r>
    </w:p>
    <w:p>
      <w:pPr>
        <w:pStyle w:val="BodyText"/>
      </w:pPr>
      <w:r>
        <w:t xml:space="preserve">It must be noted that, for the statistical comparison of selected</w:t>
      </w:r>
      <w:r>
        <w:t xml:space="preserve"> </w:t>
      </w:r>
      <w:r>
        <w:t xml:space="preserve">morphometric characters across the</w:t>
      </w:r>
      <w:r>
        <w:t xml:space="preserve"> </w:t>
      </w:r>
      <w:del w:id="49" w:author="unknown">
        <w:r>
          <w:delText xml:space="preserve">MT</w:delText>
        </w:r>
      </w:del>
      <w:ins w:id="48" w:author="unknown">
        <w:r>
          <w:t xml:space="preserve">morphological tessellation</w:t>
        </w:r>
      </w:ins>
      <w:r>
        <w:t xml:space="preserve"> </w:t>
      </w:r>
      <w:r>
        <w:t xml:space="preserve">layers and the cadastral layer, these must correspond perfectly.</w:t>
      </w:r>
      <w:r>
        <w:t xml:space="preserve"> </w:t>
      </w:r>
      <w:r>
        <w:t xml:space="preserve">However, whilst there is a 1:1 match between</w:t>
      </w:r>
      <w:r>
        <w:t xml:space="preserve"> </w:t>
      </w:r>
      <w:del w:id="50" w:author="unknown">
        <w:r>
          <w:delText xml:space="preserve">MCs</w:delText>
        </w:r>
      </w:del>
      <w:ins w:id="49" w:author="unknown">
        <w:r>
          <w:t xml:space="preserve">morphological</w:t>
        </w:r>
        <w:r>
          <w:t xml:space="preserve"> </w:t>
        </w:r>
        <w:r>
          <w:t xml:space="preserve">cells</w:t>
        </w:r>
      </w:ins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buildings</w:t>
      </w:r>
      <w:r>
        <w:t xml:space="preserve">, the same does not apply to</w:t>
      </w:r>
      <w:r>
        <w:t xml:space="preserve"> </w:t>
      </w:r>
      <w:del w:id="51" w:author="unknown">
        <w:r>
          <w:delText xml:space="preserve">MCs</w:delText>
        </w:r>
      </w:del>
      <w:ins w:id="50" w:author="unknown">
        <w:r>
          <w:t xml:space="preserve">morphological cells</w:t>
        </w:r>
      </w:ins>
      <w:r>
        <w:t xml:space="preserve"> </w:t>
      </w:r>
      <w:r>
        <w:t xml:space="preserve">and plots, as the latter may contain one</w:t>
      </w:r>
      <w:r>
        <w:t xml:space="preserve"> </w:t>
      </w:r>
      <w:r>
        <w:t xml:space="preserve">building (single-building plots) or more than one (multi-building</w:t>
      </w:r>
      <w:r>
        <w:t xml:space="preserve"> </w:t>
      </w:r>
      <w:r>
        <w:t xml:space="preserve">plot). To resolve this issue, the building layer is used as a proxy</w:t>
      </w:r>
      <w:r>
        <w:t xml:space="preserve"> </w:t>
      </w:r>
      <w:r>
        <w:t xml:space="preserve">between tessellation and cadastre and, therefore, all morphometric</w:t>
      </w:r>
      <w:r>
        <w:t xml:space="preserve"> </w:t>
      </w:r>
      <w:r>
        <w:t xml:space="preserve">characters computed on both</w:t>
      </w:r>
      <w:r>
        <w:t xml:space="preserve"> </w:t>
      </w:r>
      <w:del w:id="52" w:author="unknown">
        <w:r>
          <w:delText xml:space="preserve">MCs</w:delText>
        </w:r>
      </w:del>
      <w:ins w:id="51" w:author="unknown">
        <w:r>
          <w:t xml:space="preserve">morphological cells</w:t>
        </w:r>
      </w:ins>
      <w:r>
        <w:t xml:space="preserve"> </w:t>
      </w:r>
      <w:r>
        <w:t xml:space="preserve">and plots</w:t>
      </w:r>
      <w:r>
        <w:t xml:space="preserve"> </w:t>
      </w:r>
      <w:r>
        <w:t xml:space="preserve">are associated to the building layer (i.e. each building is linked to</w:t>
      </w:r>
      <w:r>
        <w:t xml:space="preserve"> </w:t>
      </w:r>
      <w:r>
        <w:t xml:space="preserve">the value of its</w:t>
      </w:r>
      <w:r>
        <w:t xml:space="preserve"> </w:t>
      </w:r>
      <w:del w:id="53" w:author="unknown">
        <w:r>
          <w:delText xml:space="preserve">MC</w:delText>
        </w:r>
      </w:del>
      <w:ins w:id="52" w:author="unknown">
        <w:r>
          <w:t xml:space="preserve">morphological cell</w:t>
        </w:r>
      </w:ins>
      <w:r>
        <w:t xml:space="preserve"> </w:t>
      </w:r>
      <w:r>
        <w:t xml:space="preserve">and of the plot it sits</w:t>
      </w:r>
      <w:r>
        <w:t xml:space="preserve"> </w:t>
      </w:r>
      <w:r>
        <w:t xml:space="preserve">on). However, to better understand the impact of</w:t>
      </w:r>
      <w:r>
        <w:t xml:space="preserve"> </w:t>
      </w:r>
      <w:r>
        <w:t xml:space="preserve">“</w:t>
      </w:r>
      <w:r>
        <w:rPr>
          <w:iCs/>
          <w:i/>
        </w:rPr>
        <w:t xml:space="preserve">single-building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rPr>
          <w:iCs/>
          <w:i/>
        </w:rPr>
        <w:t xml:space="preserve">multi-building</w:t>
      </w:r>
      <w:r>
        <w:t xml:space="preserve">”</w:t>
      </w:r>
      <w:r>
        <w:t xml:space="preserve"> </w:t>
      </w:r>
      <w:r>
        <w:t xml:space="preserve">plots (79% and 21% of all plots respectively),</w:t>
      </w:r>
      <w:r>
        <w:t xml:space="preserve"> </w:t>
      </w:r>
      <w:r>
        <w:t xml:space="preserve">the three methods described above are applied to the whole dataset and,</w:t>
      </w:r>
      <w:r>
        <w:t xml:space="preserve"> </w:t>
      </w:r>
      <w:r>
        <w:t xml:space="preserve">separately, for</w:t>
      </w:r>
      <w:r>
        <w:t xml:space="preserve"> </w:t>
      </w:r>
      <w:r>
        <w:rPr>
          <w:iCs/>
          <w:i/>
        </w:rPr>
        <w:t xml:space="preserve">single-building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multi-building</w:t>
      </w:r>
      <w:r>
        <w:t xml:space="preserve"> </w:t>
      </w:r>
      <w:r>
        <w:t xml:space="preserve">plots. In</w:t>
      </w:r>
      <w:r>
        <w:t xml:space="preserve"> </w:t>
      </w:r>
      <w:r>
        <w:t xml:space="preserve">particular, we expected that</w:t>
      </w:r>
      <w:r>
        <w:t xml:space="preserve"> </w:t>
      </w:r>
      <w:r>
        <w:rPr>
          <w:iCs/>
          <w:i/>
        </w:rPr>
        <w:t xml:space="preserve">multi-building</w:t>
      </w:r>
      <w:r>
        <w:t xml:space="preserve"> </w:t>
      </w:r>
      <w:r>
        <w:t xml:space="preserve">plots, although important</w:t>
      </w:r>
      <w:r>
        <w:t xml:space="preserve"> </w:t>
      </w:r>
      <w:r>
        <w:t xml:space="preserve">for their effect on the overall analysis, would hold limited</w:t>
      </w:r>
      <w:r>
        <w:t xml:space="preserve"> </w:t>
      </w:r>
      <w:r>
        <w:t xml:space="preserve">comparative value for most of the assessed morphometric characters</w:t>
      </w:r>
      <w:r>
        <w:t xml:space="preserve"> </w:t>
      </w:r>
      <w:r>
        <w:t xml:space="preserve">(perhaps with the only exclusion of covered area ratio and Gini index</w:t>
      </w:r>
      <w:r>
        <w:t xml:space="preserve"> </w:t>
      </w:r>
      <w:r>
        <w:t xml:space="preserve">of CAR, which capture compatible concepts).</w:t>
      </w:r>
    </w:p>
    <w:bookmarkEnd w:id="43"/>
    <w:bookmarkEnd w:id="44"/>
    <w:bookmarkEnd w:id="45"/>
    <w:bookmarkStart w:id="47" w:name="X968cc6f12de2f3f87db721dbab92c6ec6c02ee1"/>
    <w:p>
      <w:pPr>
        <w:pStyle w:val="Heading3"/>
      </w:pPr>
      <w:r>
        <w:t xml:space="preserve">Topological contiguity of tessellation as an aggregation framework</w:t>
      </w:r>
    </w:p>
    <w:p>
      <w:pPr>
        <w:pStyle w:val="FirstParagraph"/>
      </w:pPr>
      <w:r>
        <w:t xml:space="preserve">The second test of tessellation within this chapter focuses on its</w:t>
      </w:r>
      <w:r>
        <w:t xml:space="preserve"> </w:t>
      </w:r>
      <w:r>
        <w:t xml:space="preserve">ability to derive topological location-based aggregations. The</w:t>
      </w:r>
      <w:r>
        <w:t xml:space="preserve"> </w:t>
      </w:r>
      <w:r>
        <w:t xml:space="preserve">definition of aggregated analytical units via the topology of</w:t>
      </w:r>
      <w:r>
        <w:t xml:space="preserve"> </w:t>
      </w:r>
      <w:r>
        <w:t xml:space="preserve">morphological tessellation can overcome issues of the three methods</w:t>
      </w:r>
      <w:r>
        <w:t xml:space="preserve"> </w:t>
      </w:r>
      <w:r>
        <w:t xml:space="preserve">described above and provide a more consistent way to understand the</w:t>
      </w:r>
      <w:r>
        <w:t xml:space="preserve"> </w:t>
      </w:r>
      <w:r>
        <w:t xml:space="preserve">relationship between adjacent elements of urban form (in the case of</w:t>
      </w:r>
      <w:r>
        <w:t xml:space="preserve"> </w:t>
      </w:r>
      <w:r>
        <w:t xml:space="preserve">buildings or morphological cells). This section is testing this</w:t>
      </w:r>
      <w:r>
        <w:t xml:space="preserve"> </w:t>
      </w:r>
      <w:r>
        <w:t xml:space="preserve">hypothesis in the case of Prague, Czechia.</w:t>
      </w:r>
    </w:p>
    <w:bookmarkStart w:id="46" w:name="comparing-aggregation-methods"/>
    <w:p>
      <w:pPr>
        <w:pStyle w:val="Heading4"/>
      </w:pPr>
      <w:r>
        <w:t xml:space="preserve">Comparing aggregation methods</w:t>
      </w:r>
    </w:p>
    <w:p>
      <w:pPr>
        <w:pStyle w:val="FirstParagraph"/>
      </w:pPr>
      <w:r>
        <w:t xml:space="preserve">The methodology of this research follows a twofold approach, analysing</w:t>
      </w:r>
      <w:r>
        <w:t xml:space="preserve"> </w:t>
      </w:r>
      <w:r>
        <w:t xml:space="preserve">both small scale case studies and urban scale statistical data. Small</w:t>
      </w:r>
      <w:r>
        <w:t xml:space="preserve"> </w:t>
      </w:r>
      <w:r>
        <w:t xml:space="preserve">scale case studies examine the difference between three methods</w:t>
      </w:r>
      <w:r>
        <w:t xml:space="preserve"> </w:t>
      </w:r>
      <w:r>
        <w:t xml:space="preserve">extracted from literature (Euclidean distance, metric reach, K-nearest</w:t>
      </w:r>
      <w:r>
        <w:t xml:space="preserve"> </w:t>
      </w:r>
      <w:r>
        <w:t xml:space="preserve">neighbour) and unconstrained topology of morphological tessellation in</w:t>
      </w:r>
      <w:r>
        <w:t xml:space="preserve"> </w:t>
      </w:r>
      <w:r>
        <w:t xml:space="preserve">different types of urban form; large scale statistical analysis</w:t>
      </w:r>
      <w:r>
        <w:t xml:space="preserve"> </w:t>
      </w:r>
      <w:r>
        <w:t xml:space="preserve">examines the parameters of these methods of aggregation across the</w:t>
      </w:r>
      <w:r>
        <w:t xml:space="preserve"> </w:t>
      </w:r>
      <w:r>
        <w:t xml:space="preserve">whole of Prague.</w:t>
      </w:r>
    </w:p>
    <w:p>
      <w:pPr>
        <w:pStyle w:val="BodyText"/>
      </w:pPr>
      <w:r>
        <w:t xml:space="preserve">The method compares how each of the tested methods aggregate</w:t>
      </w:r>
      <w:r>
        <w:t xml:space="preserve"> </w:t>
      </w:r>
      <w:r>
        <w:t xml:space="preserve">tessellation cells (being smallest spatial unit) within two scales: one</w:t>
      </w:r>
      <w:r>
        <w:t xml:space="preserve"> </w:t>
      </w:r>
      <w:r>
        <w:t xml:space="preserve">achieved by nine topological steps, the equivalent of approximately 400</w:t>
      </w:r>
      <w:r>
        <w:t xml:space="preserve"> </w:t>
      </w:r>
      <w:r>
        <w:t xml:space="preserve">metres used in the morphological analysis to represent a walking</w:t>
      </w:r>
      <w:r>
        <w:t xml:space="preserve"> </w:t>
      </w:r>
      <w:r>
        <w:t xml:space="preserve">distance of 5 minutes; and one achieved by 4 topological steps,</w:t>
      </w:r>
      <w:r>
        <w:t xml:space="preserve"> </w:t>
      </w:r>
      <w:r>
        <w:t xml:space="preserve">representing roughly 200 metres. The number of neighbours for KNN is</w:t>
      </w:r>
      <w:r>
        <w:t xml:space="preserve"> </w:t>
      </w:r>
      <w:r>
        <w:t xml:space="preserve">then derived from the mean number of neighbours captured by each of the</w:t>
      </w:r>
      <w:r>
        <w:t xml:space="preserve"> </w:t>
      </w:r>
      <w:r>
        <w:t xml:space="preserve">topological distance and metric reach, to keep the dimension comparable</w:t>
      </w:r>
      <w:r>
        <w:t xml:space="preserve"> </w:t>
      </w:r>
      <w:r>
        <w:t xml:space="preserve">(table ).</w:t>
      </w:r>
    </w:p>
    <w:p>
      <w:pPr>
        <w:pStyle w:val="BodyText"/>
      </w:pPr>
      <w:r>
        <w:t xml:space="preserve">Default topological distances and their equivalents. Values are derived</w:t>
      </w:r>
      <w:r>
        <w:t xml:space="preserve"> </w:t>
      </w:r>
      <w:r>
        <w:t xml:space="preserve">from the summative analysis of topology-based aggregations defined</w:t>
      </w:r>
      <w:r>
        <w:t xml:space="preserve"> </w:t>
      </w:r>
      <w:r>
        <w:t xml:space="preserve">around each morphological cell on Prague.</w:t>
      </w:r>
    </w:p>
    <w:p>
      <w:pPr>
        <w:pStyle w:val="BodyText"/>
      </w:pPr>
      <w:r>
        <w:t xml:space="preserve">Topology of MT</w:t>
      </w:r>
    </w:p>
    <w:p>
      <w:pPr>
        <w:pStyle w:val="BodyText"/>
      </w:pPr>
      <w:r>
        <w:t xml:space="preserve">Euclidean</w:t>
      </w:r>
    </w:p>
    <w:p>
      <w:pPr>
        <w:pStyle w:val="BodyText"/>
      </w:pPr>
      <w:r>
        <w:t xml:space="preserve">Metric reach</w:t>
      </w:r>
    </w:p>
    <w:p>
      <w:pPr>
        <w:pStyle w:val="BodyText"/>
      </w:pPr>
      <w:r>
        <w:t xml:space="preserve">KNN</w:t>
      </w:r>
    </w:p>
    <w:p>
      <w:pPr>
        <w:pStyle w:val="BodyText"/>
      </w:pPr>
      <w:r>
        <w:t xml:space="preserve">4 steps</w:t>
      </w:r>
    </w:p>
    <w:p>
      <w:pPr>
        <w:pStyle w:val="BodyText"/>
      </w:pPr>
      <w:r>
        <w:t xml:space="preserve">200 metres</w:t>
      </w:r>
    </w:p>
    <w:p>
      <w:pPr>
        <w:pStyle w:val="BodyText"/>
      </w:pPr>
      <w:r>
        <w:t xml:space="preserve">200 metres</w:t>
      </w:r>
    </w:p>
    <w:p>
      <w:pPr>
        <w:pStyle w:val="BodyText"/>
      </w:pPr>
      <w:r>
        <w:t xml:space="preserve">70 neighbours</w:t>
      </w:r>
    </w:p>
    <w:p>
      <w:pPr>
        <w:pStyle w:val="BodyText"/>
      </w:pPr>
      <w:r>
        <w:t xml:space="preserve">9 steps</w:t>
      </w:r>
    </w:p>
    <w:p>
      <w:pPr>
        <w:pStyle w:val="BodyText"/>
      </w:pPr>
      <w:r>
        <w:t xml:space="preserve">400 metres</w:t>
      </w:r>
    </w:p>
    <w:p>
      <w:pPr>
        <w:pStyle w:val="BodyText"/>
      </w:pPr>
      <w:r>
        <w:t xml:space="preserve">400 metres</w:t>
      </w:r>
    </w:p>
    <w:p>
      <w:pPr>
        <w:pStyle w:val="BodyText"/>
      </w:pPr>
      <w:r>
        <w:t xml:space="preserve">320 neighbours</w:t>
      </w:r>
    </w:p>
    <w:p>
      <w:pPr>
        <w:pStyle w:val="BodyText"/>
      </w:pPr>
      <w:r>
        <w:t xml:space="preserve">: Default topological distances and their equivalents. Values are</w:t>
      </w:r>
      <w:r>
        <w:t xml:space="preserve"> </w:t>
      </w:r>
      <w:r>
        <w:t xml:space="preserve">derived from the summative analysis of topology-based aggregations</w:t>
      </w:r>
      <w:r>
        <w:t xml:space="preserve"> </w:t>
      </w:r>
      <w:r>
        <w:t xml:space="preserve">defined around each morphological cell on Prague.</w:t>
      </w:r>
    </w:p>
    <w:p>
      <w:pPr>
        <w:pStyle w:val="BodyText"/>
      </w:pPr>
      <w:r>
        <w:t xml:space="preserve">The aim of the small-scale analysis is to understand how each of the</w:t>
      </w:r>
      <w:r>
        <w:t xml:space="preserve"> </w:t>
      </w:r>
      <w:r>
        <w:t xml:space="preserve">four methods identifies and represent the same information across 5</w:t>
      </w:r>
      <w:r>
        <w:t xml:space="preserve"> </w:t>
      </w:r>
      <w:r>
        <w:t xml:space="preserve">types of urban form - medieval organically grown, 19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</w:t>
      </w:r>
      <w:r>
        <w:t xml:space="preserve"> </w:t>
      </w:r>
      <w:r>
        <w:t xml:space="preserve">compact perimeter blocks, 20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mixed single and multi-family</w:t>
      </w:r>
      <w:r>
        <w:t xml:space="preserve"> </w:t>
      </w:r>
      <w:r>
        <w:t xml:space="preserve">villas, 20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modernist housing, and 20–21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</w:t>
      </w:r>
      <w:r>
        <w:t xml:space="preserve"> </w:t>
      </w:r>
      <w:r>
        <w:t xml:space="preserve">industrial estates. It should allow ascertaining how consistently each</w:t>
      </w:r>
      <w:r>
        <w:t xml:space="preserve"> </w:t>
      </w:r>
      <w:r>
        <w:t xml:space="preserve">method distinguishes variations in form and morphological behaviours.</w:t>
      </w:r>
    </w:p>
    <w:p>
      <w:pPr>
        <w:pStyle w:val="BodyText"/>
      </w:pPr>
      <w:r>
        <w:t xml:space="preserve">At the urban scale is conducted a statistical analysis to compare the</w:t>
      </w:r>
      <w:r>
        <w:t xml:space="preserve"> </w:t>
      </w:r>
      <w:r>
        <w:t xml:space="preserve">distribution of values derived from the whole of Prague. The</w:t>
      </w:r>
      <w:r>
        <w:t xml:space="preserve"> </w:t>
      </w:r>
      <w:r>
        <w:t xml:space="preserve">statistical distribution of data across the whole urban area describes</w:t>
      </w:r>
      <w:r>
        <w:t xml:space="preserve"> </w:t>
      </w:r>
      <w:r>
        <w:t xml:space="preserve">the spread and variance of values, which can be used to assess the</w:t>
      </w:r>
      <w:r>
        <w:t xml:space="preserve"> </w:t>
      </w:r>
      <w:r>
        <w:t xml:space="preserve">ability of each method to capture the intended information across types</w:t>
      </w:r>
      <w:r>
        <w:t xml:space="preserve"> </w:t>
      </w:r>
      <w:r>
        <w:t xml:space="preserve">of urban tissue. To understand the different performance of each</w:t>
      </w:r>
      <w:r>
        <w:t xml:space="preserve"> </w:t>
      </w:r>
      <w:r>
        <w:t xml:space="preserve">method, the method compares distributions of two descriptive variables</w:t>
      </w:r>
      <w:r>
        <w:t xml:space="preserve"> </w:t>
      </w:r>
      <w:r>
        <w:t xml:space="preserve">as a proxy for the performance assessment – number of neighbours and</w:t>
      </w:r>
      <w:r>
        <w:t xml:space="preserve"> </w:t>
      </w:r>
      <w:r>
        <w:t xml:space="preserve">covered area.</w:t>
      </w:r>
    </w:p>
    <w:p>
      <w:pPr>
        <w:pStyle w:val="BodyText"/>
      </w:pPr>
      <w:r>
        <w:t xml:space="preserve">The first variable is the number of neighbours captured. Neighbours</w:t>
      </w:r>
      <w:r>
        <w:t xml:space="preserve"> </w:t>
      </w:r>
      <w:r>
        <w:t xml:space="preserve">represented by buildings and related tessellation cells capture most of</w:t>
      </w:r>
      <w:r>
        <w:t xml:space="preserve"> </w:t>
      </w:r>
      <w:r>
        <w:t xml:space="preserve">the morphological information. For that reason, it is desirable to use</w:t>
      </w:r>
      <w:r>
        <w:t xml:space="preserve"> </w:t>
      </w:r>
      <w:r>
        <w:t xml:space="preserve">the method which will identify the somewhat similar number of</w:t>
      </w:r>
      <w:r>
        <w:t xml:space="preserve"> </w:t>
      </w:r>
      <w:r>
        <w:t xml:space="preserve">neighbours no matter the urban tissue to keep the similar essence and</w:t>
      </w:r>
      <w:r>
        <w:t xml:space="preserve"> </w:t>
      </w:r>
      <w:r>
        <w:t xml:space="preserve">amount of information to maximise comparability of values. It means</w:t>
      </w:r>
      <w:r>
        <w:t xml:space="preserve"> </w:t>
      </w:r>
      <w:r>
        <w:t xml:space="preserve">that the distribution of such values should have a relatively small</w:t>
      </w:r>
      <w:r>
        <w:t xml:space="preserve"> </w:t>
      </w:r>
      <w:r>
        <w:t xml:space="preserve">standard deviation and be close to symmetrical distribution to have a</w:t>
      </w:r>
      <w:r>
        <w:t xml:space="preserve"> </w:t>
      </w:r>
      <w:r>
        <w:t xml:space="preserve">similarly positive and negative deviation from the mean.</w:t>
      </w:r>
    </w:p>
    <w:p>
      <w:pPr>
        <w:pStyle w:val="BodyText"/>
      </w:pPr>
      <w:r>
        <w:t xml:space="preserve">The second variable should represent the concept of the geographical</w:t>
      </w:r>
      <w:r>
        <w:t xml:space="preserve"> </w:t>
      </w:r>
      <w:r>
        <w:t xml:space="preserve">extent of aggregation, as it bears the information of the scale of each</w:t>
      </w:r>
      <w:r>
        <w:t xml:space="preserve"> </w:t>
      </w:r>
      <w:r>
        <w:t xml:space="preserve">type of urban tissue and therefore could describe the ability of each</w:t>
      </w:r>
      <w:r>
        <w:t xml:space="preserve"> </w:t>
      </w:r>
      <w:r>
        <w:t xml:space="preserve">method to adapt to the scale. Amongst the possible measurable variables</w:t>
      </w:r>
      <w:r>
        <w:t xml:space="preserve"> </w:t>
      </w:r>
      <w:r>
        <w:t xml:space="preserve">are mean distance to neighbours, maximum distance to neighbours and</w:t>
      </w:r>
      <w:r>
        <w:t xml:space="preserve"> </w:t>
      </w:r>
      <w:r>
        <w:t xml:space="preserve">area covered by aggregation. Because they all represent the scale and</w:t>
      </w:r>
      <w:r>
        <w:t xml:space="preserve"> </w:t>
      </w:r>
      <w:r>
        <w:t xml:space="preserve">extent of aggregation of elements (buildings, tessellation cells), we</w:t>
      </w:r>
      <w:r>
        <w:t xml:space="preserve"> </w:t>
      </w:r>
      <w:r>
        <w:t xml:space="preserve">use the only area covered to represent them all as it is the most</w:t>
      </w:r>
      <w:r>
        <w:t xml:space="preserve"> </w:t>
      </w:r>
      <w:r>
        <w:t xml:space="preserve">straightforward one and easy to understand. The statistical</w:t>
      </w:r>
      <w:r>
        <w:t xml:space="preserve"> </w:t>
      </w:r>
      <w:r>
        <w:t xml:space="preserve">distribution of the covered area should represent the adaptability of</w:t>
      </w:r>
      <w:r>
        <w:t xml:space="preserve"> </w:t>
      </w:r>
      <w:r>
        <w:t xml:space="preserve">the aggregation method. Hence, the ideal outcome should have a high</w:t>
      </w:r>
      <w:r>
        <w:t xml:space="preserve"> </w:t>
      </w:r>
      <w:r>
        <w:t xml:space="preserve">standard deviation and high range of values, meaning that many</w:t>
      </w:r>
      <w:r>
        <w:t xml:space="preserve"> </w:t>
      </w:r>
      <w:r>
        <w:t xml:space="preserve">different options (levels of granularity of urban form) are all</w:t>
      </w:r>
      <w:r>
        <w:t xml:space="preserve"> </w:t>
      </w:r>
      <w:r>
        <w:t xml:space="preserve">captured.</w:t>
      </w:r>
    </w:p>
    <w:bookmarkEnd w:id="46"/>
    <w:bookmarkEnd w:id="47"/>
    <w:bookmarkEnd w:id="48"/>
    <w:bookmarkStart w:id="56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 following section presents results of the analysis, first assessing</w:t>
      </w:r>
      <w:r>
        <w:t xml:space="preserve"> </w:t>
      </w:r>
      <w:r>
        <w:t xml:space="preserve">the tessellation as a unit in the case of Zurich and then analysing its</w:t>
      </w:r>
      <w:r>
        <w:t xml:space="preserve"> </w:t>
      </w:r>
      <w:r>
        <w:t xml:space="preserve">aggregation ability in the case of Prague.</w:t>
      </w:r>
    </w:p>
    <w:bookmarkStart w:id="54" w:name="tessellation-as-a-unit-1"/>
    <w:p>
      <w:pPr>
        <w:pStyle w:val="Heading3"/>
      </w:pPr>
      <w:r>
        <w:t xml:space="preserve">Tessellation as a unit</w:t>
      </w:r>
    </w:p>
    <w:p>
      <w:pPr>
        <w:pStyle w:val="FirstParagraph"/>
      </w:pPr>
      <w:r>
        <w:t xml:space="preserve">Test of tessellation as a unit focused on two aspects - determination</w:t>
      </w:r>
      <w:r>
        <w:t xml:space="preserve"> </w:t>
      </w:r>
      <w:r>
        <w:t xml:space="preserve">of optimal parameters of the algorithm generating tessellation from</w:t>
      </w:r>
      <w:r>
        <w:t xml:space="preserve"> </w:t>
      </w:r>
      <w:r>
        <w:t xml:space="preserve">building footprints and comparison of morphometric values between the</w:t>
      </w:r>
      <w:r>
        <w:t xml:space="preserve"> </w:t>
      </w:r>
      <w:r>
        <w:t xml:space="preserve">cadastral layer and tessellation.</w:t>
      </w:r>
    </w:p>
    <w:bookmarkStart w:id="49" w:name="Xda976c3c801e3189fd3cef1129876f086b770f7"/>
    <w:p>
      <w:pPr>
        <w:pStyle w:val="Heading4"/>
      </w:pPr>
      <w:r>
        <w:t xml:space="preserve">Determination of optimal parameters of the MT algorithm</w:t>
      </w:r>
    </w:p>
    <w:p>
      <w:pPr>
        <w:pStyle w:val="FirstParagraph"/>
      </w:pPr>
      <w:r>
        <w:t xml:space="preserve">The test performed on the selected inward offset ranges (from 0.1 to 1</w:t>
      </w:r>
      <w:r>
        <w:t xml:space="preserve"> </w:t>
      </w:r>
      <w:r>
        <w:t xml:space="preserve">meter) and discretisation intervals (from 0.05 to 5 meters) allowed to</w:t>
      </w:r>
      <w:r>
        <w:t xml:space="preserve"> </w:t>
      </w:r>
      <w:r>
        <w:t xml:space="preserve">assess computational demand (i.e. a number of discretisation points)</w:t>
      </w:r>
      <w:r>
        <w:t xml:space="preserve"> </w:t>
      </w:r>
      <w:r>
        <w:t xml:space="preserve">and deviation of cell perimeter and area for each combination. In terms</w:t>
      </w:r>
      <w:r>
        <w:t xml:space="preserve"> </w:t>
      </w:r>
      <w:r>
        <w:t xml:space="preserve">of computational demand, as shown in figure , it appears that the</w:t>
      </w:r>
      <w:r>
        <w:t xml:space="preserve"> </w:t>
      </w:r>
      <w:r>
        <w:t xml:space="preserve">discretisation segment length has an exponential effect on the number</w:t>
      </w:r>
      <w:r>
        <w:t xml:space="preserve"> </w:t>
      </w:r>
      <w:r>
        <w:t xml:space="preserve">of generated points. For values below the mean (tail of the</w:t>
      </w:r>
      <w:r>
        <w:t xml:space="preserve"> </w:t>
      </w:r>
      <w:r>
        <w:t xml:space="preserve">distribution), computational demand remains relatively stable, whilst</w:t>
      </w:r>
      <w:r>
        <w:t xml:space="preserve"> </w:t>
      </w:r>
      <w:r>
        <w:t xml:space="preserve">for higher values (head of the distribution) it grows sharply, more</w:t>
      </w:r>
      <w:r>
        <w:t xml:space="preserve"> </w:t>
      </w:r>
      <w:r>
        <w:t xml:space="preserve">than doubling at each step. Discretisation intervals ≥ 0.5m are</w:t>
      </w:r>
      <w:r>
        <w:t xml:space="preserve"> </w:t>
      </w:r>
      <w:r>
        <w:t xml:space="preserve">therefore preferred as more computationally effective.</w:t>
      </w:r>
    </w:p>
    <w:p>
      <w:pPr>
        <w:pStyle w:val="BodyText"/>
      </w:pPr>
      <w:r>
        <w:t xml:space="preserve">Relation of discretisation segment length and number of points</w:t>
      </w:r>
      <w:r>
        <w:t xml:space="preserve"> </w:t>
      </w:r>
      <w:r>
        <w:t xml:space="preserve">generated. The red line illustrates the mean value above which the</w:t>
      </w:r>
      <w:r>
        <w:t xml:space="preserve"> </w:t>
      </w:r>
      <w:r>
        <w:t xml:space="preserve">number of points more than doubles at each step</w:t>
      </w:r>
    </w:p>
    <w:p>
      <w:pPr>
        <w:pStyle w:val="BodyText"/>
      </w:pPr>
      <w:r>
        <w:t xml:space="preserve">The effect of negative buffer and discretisation interval on the</w:t>
      </w:r>
      <w:r>
        <w:t xml:space="preserve"> </w:t>
      </w:r>
      <w:r>
        <w:t xml:space="preserve">deviation of the</w:t>
      </w:r>
      <w:r>
        <w:t xml:space="preserve"> </w:t>
      </w:r>
      <w:del w:id="54" w:author="unknown">
        <w:r>
          <w:delText xml:space="preserve">MC’</w:delText>
        </w:r>
      </w:del>
      <w:ins w:id="53" w:author="unknown">
        <w:r>
          <w:t xml:space="preserve">morphological cell’</w:t>
        </w:r>
      </w:ins>
      <w:r>
        <w:t xml:space="preserve">s area compared to the</w:t>
      </w:r>
      <w:r>
        <w:t xml:space="preserve"> </w:t>
      </w:r>
      <w:r>
        <w:t xml:space="preserve">high-resolution tessellation is insignificant for all tested</w:t>
      </w:r>
      <w:r>
        <w:t xml:space="preserve"> </w:t>
      </w:r>
      <w:r>
        <w:t xml:space="preserve">combinations (0.00 and 0.01%), showing that, no matter the parameters,</w:t>
      </w:r>
      <w:r>
        <w:t xml:space="preserve"> </w:t>
      </w:r>
      <w:r>
        <w:t xml:space="preserve">results are stable. In turn, the same effect on the</w:t>
      </w:r>
      <w:r>
        <w:t xml:space="preserve"> </w:t>
      </w:r>
      <w:del w:id="55" w:author="unknown">
        <w:r>
          <w:delText xml:space="preserve">MC’</w:delText>
        </w:r>
      </w:del>
      <w:ins w:id="54" w:author="unknown">
        <w:r>
          <w:t xml:space="preserve">morphological cell’</w:t>
        </w:r>
      </w:ins>
      <w:r>
        <w:t xml:space="preserve">s perimeter is more pronounced (figure )</w:t>
      </w:r>
      <w:r>
        <w:t xml:space="preserve"> </w:t>
      </w:r>
      <w:r>
        <w:t xml:space="preserve">due to the aforementioned phenomenon of</w:t>
      </w:r>
      <w:r>
        <w:t xml:space="preserve"> </w:t>
      </w:r>
      <w:r>
        <w:t xml:space="preserve">“</w:t>
      </w:r>
      <w:r>
        <w:rPr>
          <w:iCs/>
          <w:i/>
        </w:rPr>
        <w:t xml:space="preserve">saw-like</w:t>
      </w:r>
      <w:r>
        <w:t xml:space="preserve">”</w:t>
      </w:r>
      <w:r>
        <w:t xml:space="preserve"> </w:t>
      </w:r>
      <w:r>
        <w:t xml:space="preserve">geometries (see</w:t>
      </w:r>
      <w:r>
        <w:t xml:space="preserve"> </w:t>
      </w:r>
      <w:r>
        <w:t xml:space="preserve">the section 6.3.1.1) with per cent deviation ranging from 0.05% to</w:t>
      </w:r>
      <w:r>
        <w:t xml:space="preserve"> </w:t>
      </w:r>
      <w:r>
        <w:t xml:space="preserve">7.4%. Focusing on the 0.5 metres discretisation interval, providing the</w:t>
      </w:r>
      <w:r>
        <w:t xml:space="preserve"> </w:t>
      </w:r>
      <w:r>
        <w:t xml:space="preserve">balance between the</w:t>
      </w:r>
      <w:r>
        <w:t xml:space="preserve"> </w:t>
      </w:r>
      <w:del w:id="56" w:author="unknown">
        <w:r>
          <w:delText xml:space="preserve">MC</w:delText>
        </w:r>
      </w:del>
      <w:ins w:id="55" w:author="unknown">
        <w:r>
          <w:t xml:space="preserve">morphological cell</w:t>
        </w:r>
      </w:ins>
      <w:r>
        <w:t xml:space="preserve"> </w:t>
      </w:r>
      <w:r>
        <w:t xml:space="preserve">shape detail and</w:t>
      </w:r>
      <w:r>
        <w:t xml:space="preserve"> </w:t>
      </w:r>
      <w:r>
        <w:t xml:space="preserve">computational demands, deviation values range from 0.47% to 3.1%</w:t>
      </w:r>
      <w:r>
        <w:t xml:space="preserve"> </w:t>
      </w:r>
      <w:r>
        <w:t xml:space="preserve">(figure ). It suggests that the combination of 0.5m metres</w:t>
      </w:r>
      <w:r>
        <w:t xml:space="preserve"> </w:t>
      </w:r>
      <w:r>
        <w:t xml:space="preserve">discretisation interval and 0.4m inward offset distance provides the</w:t>
      </w:r>
      <w:r>
        <w:t xml:space="preserve"> </w:t>
      </w:r>
      <w:r>
        <w:t xml:space="preserve">optimal balance in terms of the effectiveness of computation and</w:t>
      </w:r>
      <w:r>
        <w:t xml:space="preserve"> </w:t>
      </w:r>
      <w:r>
        <w:t xml:space="preserve">minimisation of error. These values are hence adopted as parameters in</w:t>
      </w:r>
      <w:r>
        <w:t xml:space="preserve"> </w:t>
      </w:r>
      <w:r>
        <w:t xml:space="preserve">the computation of the</w:t>
      </w:r>
      <w:r>
        <w:t xml:space="preserve"> </w:t>
      </w:r>
      <w:del w:id="57" w:author="unknown">
        <w:r>
          <w:delText xml:space="preserve">MT</w:delText>
        </w:r>
      </w:del>
      <w:ins w:id="56" w:author="unknown">
        <w:r>
          <w:t xml:space="preserve">morphological tessellation</w:t>
        </w:r>
      </w:ins>
      <w:r>
        <w:t xml:space="preserve"> </w:t>
      </w:r>
      <w:r>
        <w:t xml:space="preserve">in the next</w:t>
      </w:r>
      <w:r>
        <w:t xml:space="preserve"> </w:t>
      </w:r>
      <w:r>
        <w:t xml:space="preserve">stages.</w:t>
      </w:r>
    </w:p>
    <w:p>
      <w:pPr>
        <w:pStyle w:val="BodyText"/>
      </w:pPr>
      <w:r>
        <w:t xml:space="preserve">The mean deviation in percents of perimeter of each cell for each</w:t>
      </w:r>
      <w:r>
        <w:t xml:space="preserve"> </w:t>
      </w:r>
      <w:r>
        <w:t xml:space="preserve">combination of inward offset distance (vertical axis) and</w:t>
      </w:r>
      <w:r>
        <w:t xml:space="preserve"> </w:t>
      </w:r>
      <w:r>
        <w:t xml:space="preserve">discretisation interval (horizontal axis).</w:t>
      </w:r>
    </w:p>
    <w:p>
      <w:pPr>
        <w:pStyle w:val="BodyText"/>
      </w:pPr>
      <w:r>
        <w:t xml:space="preserve">Relation of inward offset distance and error margin, showing that for</w:t>
      </w:r>
      <w:r>
        <w:t xml:space="preserve"> </w:t>
      </w:r>
      <w:r>
        <w:t xml:space="preserve">0.4 meter, the error margin reaches its minimum.</w:t>
      </w:r>
    </w:p>
    <w:bookmarkEnd w:id="49"/>
    <w:bookmarkStart w:id="53" w:name="X3091937b00fcdf80eb2de9b934b68da8101880e"/>
    <w:p>
      <w:pPr>
        <w:pStyle w:val="Heading4"/>
      </w:pPr>
      <w:r>
        <w:t xml:space="preserve">Comparison between the cadastral layer and morphological</w:t>
      </w:r>
    </w:p>
    <w:p>
      <w:pPr>
        <w:pStyle w:val="FirstParagraph"/>
      </w:pPr>
      <w:r>
        <w:t xml:space="preserve">tessellation</w:t>
      </w:r>
    </w:p>
    <w:p>
      <w:pPr>
        <w:pStyle w:val="BodyText"/>
      </w:pPr>
      <w:r>
        <w:t xml:space="preserve">Having determined the optimal combination of the tessellation</w:t>
      </w:r>
      <w:r>
        <w:t xml:space="preserve"> </w:t>
      </w:r>
      <w:r>
        <w:t xml:space="preserve">parameters (inward offset = 0.4m and discretisation intervals = 0.5m),</w:t>
      </w:r>
      <w:r>
        <w:t xml:space="preserve"> </w:t>
      </w:r>
      <w:r>
        <w:t xml:space="preserve">the</w:t>
      </w:r>
      <w:r>
        <w:t xml:space="preserve"> </w:t>
      </w:r>
      <w:del w:id="58" w:author="unknown">
        <w:r>
          <w:delText xml:space="preserve">MT</w:delText>
        </w:r>
      </w:del>
      <w:ins w:id="57" w:author="unknown">
        <w:r>
          <w:t xml:space="preserve">morphological tessellation</w:t>
        </w:r>
      </w:ins>
      <w:r>
        <w:t xml:space="preserve"> </w:t>
      </w:r>
      <w:r>
        <w:t xml:space="preserve">for Zurich is computed using</w:t>
      </w:r>
      <w:r>
        <w:t xml:space="preserve"> </w:t>
      </w:r>
      <w:r>
        <w:t xml:space="preserve">momepy. From a first visual inspection of the generated layer, it is</w:t>
      </w:r>
      <w:r>
        <w:t xml:space="preserve"> </w:t>
      </w:r>
      <w:r>
        <w:t xml:space="preserve">already possible to appreciate how the</w:t>
      </w:r>
      <w:r>
        <w:t xml:space="preserve"> </w:t>
      </w:r>
      <w:del w:id="59" w:author="unknown">
        <w:r>
          <w:delText xml:space="preserve">MT</w:delText>
        </w:r>
      </w:del>
      <w:ins w:id="58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is able to capture variations in size nicely, grain and</w:t>
      </w:r>
      <w:r>
        <w:t xml:space="preserve"> </w:t>
      </w:r>
      <w:r>
        <w:t xml:space="preserve">compactness of buildings (figure ), not dissimilar what observed in a</w:t>
      </w:r>
      <w:r>
        <w:t xml:space="preserve"> </w:t>
      </w:r>
      <w:r>
        <w:t xml:space="preserve">typical cadastral layer. The method subsequently calculates the 12</w:t>
      </w:r>
      <w:r>
        <w:t xml:space="preserve"> </w:t>
      </w:r>
      <w:r>
        <w:t xml:space="preserve">morphological characters in table for cadastral plots and tessellation</w:t>
      </w:r>
      <w:r>
        <w:t xml:space="preserve"> </w:t>
      </w:r>
      <w:r>
        <w:t xml:space="preserve">cells. In the next section, their correlation at each buffer of</w:t>
      </w:r>
      <w:r>
        <w:t xml:space="preserve"> </w:t>
      </w:r>
      <w:r>
        <w:t xml:space="preserve">tessellation is studied.</w:t>
      </w:r>
    </w:p>
    <w:p>
      <w:pPr>
        <w:pStyle w:val="BodyText"/>
      </w:pPr>
    </w:p>
    <w:p>
      <w:pPr>
        <w:pStyle w:val="BodyText"/>
      </w:pPr>
      <w:r>
        <w:t xml:space="preserve">Morphological tessellation cells as generated across four different</w:t>
      </w:r>
      <w:r>
        <w:t xml:space="preserve"> </w:t>
      </w:r>
      <w:r>
        <w:t xml:space="preserve">areas of Zurich; 4a) organic tissue of Niederdorf; 4b) compact tissue</w:t>
      </w:r>
      <w:r>
        <w:t xml:space="preserve"> </w:t>
      </w:r>
      <w:r>
        <w:t xml:space="preserve">of Langstrasse; 4c) detached villas of Hottingen; 4d) mixed post-war</w:t>
      </w:r>
      <w:r>
        <w:t xml:space="preserve"> </w:t>
      </w:r>
      <w:r>
        <w:t xml:space="preserve">development of Friesenberg.</w:t>
      </w:r>
    </w:p>
    <w:bookmarkStart w:id="50" w:name="spearmans-rank-correlation"/>
    <w:p>
      <w:pPr>
        <w:pStyle w:val="Heading5"/>
      </w:pPr>
      <w:r>
        <w:t xml:space="preserve">Spearman’s rank correlation</w:t>
      </w:r>
    </w:p>
    <w:p>
      <w:pPr>
        <w:pStyle w:val="FirstParagraph"/>
      </w:pPr>
      <w:r>
        <w:t xml:space="preserve">Using Spearman’s rank correlation, results show that correlation of</w:t>
      </w:r>
      <w:r>
        <w:t xml:space="preserve"> </w:t>
      </w:r>
      <w:r>
        <w:t xml:space="preserve">measured characters ranges between 0.25 (fractal dimension) to 0.89</w:t>
      </w:r>
      <w:r>
        <w:t xml:space="preserve"> </w:t>
      </w:r>
      <w:r>
        <w:t xml:space="preserve">(reach), with differences between morphometric categories and between</w:t>
      </w:r>
      <w:r>
        <w:t xml:space="preserve"> </w:t>
      </w:r>
      <w:r>
        <w:rPr>
          <w:iCs/>
          <w:i/>
        </w:rPr>
        <w:t xml:space="preserve">single-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multi-building</w:t>
      </w:r>
      <w:r>
        <w:t xml:space="preserve"> </w:t>
      </w:r>
      <w:r>
        <w:t xml:space="preserve">plots. Characters in the</w:t>
      </w:r>
      <w:r>
        <w:t xml:space="preserve"> </w:t>
      </w:r>
      <w:r>
        <w:rPr>
          <w:iCs/>
          <w:i/>
        </w:rPr>
        <w:t xml:space="preserve">Shape</w:t>
      </w:r>
      <w:r>
        <w:t xml:space="preserve"> </w:t>
      </w:r>
      <w:r>
        <w:t xml:space="preserve">category</w:t>
      </w:r>
      <w:r>
        <w:t xml:space="preserve"> </w:t>
      </w:r>
      <w:r>
        <w:t xml:space="preserve">exhibit the worst performance, with insignificant correlation for the</w:t>
      </w:r>
      <w:r>
        <w:t xml:space="preserve"> </w:t>
      </w:r>
      <w:r>
        <w:t xml:space="preserve">whole sample (~0.27) and multi-building plots (~0.09) and low</w:t>
      </w:r>
      <w:r>
        <w:t xml:space="preserve"> </w:t>
      </w:r>
      <w:r>
        <w:t xml:space="preserve">significance for single-building plots (~0.42). This result was</w:t>
      </w:r>
      <w:r>
        <w:t xml:space="preserve"> </w:t>
      </w:r>
      <w:r>
        <w:t xml:space="preserve">expected, due to the intrinsically different geometry of the two</w:t>
      </w:r>
      <w:r>
        <w:t xml:space="preserve"> </w:t>
      </w:r>
      <w:r>
        <w:t xml:space="preserve">spatial units</w:t>
      </w:r>
      <w:r>
        <w:t xml:space="preserve"> </w:t>
      </w:r>
      <w:del w:id="60" w:author="unknown">
        <w:r>
          <w:delText xml:space="preserve">(MC</w:delText>
        </w:r>
      </w:del>
      <w:ins w:id="59" w:author="unknown">
        <w:r>
          <w:t xml:space="preserve">(morphological cells</w:t>
        </w:r>
      </w:ins>
      <w:r>
        <w:t xml:space="preserve"> </w:t>
      </w:r>
      <w:r>
        <w:t xml:space="preserve">and plots) and to the</w:t>
      </w:r>
      <w:r>
        <w:t xml:space="preserve"> </w:t>
      </w:r>
      <w:r>
        <w:t xml:space="preserve">existence of multi-building plots.</w:t>
      </w:r>
    </w:p>
    <w:p>
      <w:pPr>
        <w:pStyle w:val="BodyText"/>
      </w:pPr>
      <w:r>
        <w:rPr>
          <w:iCs/>
          <w:i/>
        </w:rPr>
        <w:t xml:space="preserve">Dimension</w:t>
      </w:r>
      <w:r>
        <w:t xml:space="preserve"> </w:t>
      </w:r>
      <w:r>
        <w:t xml:space="preserve">characters inherently differ between</w:t>
      </w:r>
      <w:r>
        <w:t xml:space="preserve"> </w:t>
      </w:r>
      <w:r>
        <w:rPr>
          <w:iCs/>
          <w:i/>
        </w:rPr>
        <w:t xml:space="preserve">multi-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single-</w:t>
      </w:r>
      <w:r>
        <w:t xml:space="preserve">building plots, showing only low significance for the former</w:t>
      </w:r>
      <w:r>
        <w:t xml:space="preserve"> </w:t>
      </w:r>
      <w:r>
        <w:t xml:space="preserve">(~0.35, ~0.4) and high significance for the latter (~0.83, ~0.7).</w:t>
      </w:r>
      <w:r>
        <w:t xml:space="preserve"> </w:t>
      </w:r>
      <w:r>
        <w:t xml:space="preserve">Remaining characters show moderate or high significance for all</w:t>
      </w:r>
      <w:r>
        <w:t xml:space="preserve"> </w:t>
      </w:r>
      <w:r>
        <w:t xml:space="preserve">samples, with higher values for single-building plots (figure and Table</w:t>
      </w:r>
      <w:r>
        <w:t xml:space="preserve"> </w:t>
      </w:r>
      <w:r>
        <w:t xml:space="preserve">2). Results for all buffers are relatively consistent, with</w:t>
      </w:r>
      <w:r>
        <w:t xml:space="preserve"> </w:t>
      </w:r>
      <w:r>
        <w:t xml:space="preserve">fluctuations observed only at smaller distances (&lt; 50m), indicating</w:t>
      </w:r>
      <w:r>
        <w:t xml:space="preserve"> </w:t>
      </w:r>
      <w:r>
        <w:t xml:space="preserve">the stability of the selected value of 100m.</w:t>
      </w:r>
    </w:p>
    <w:p>
      <w:pPr>
        <w:pStyle w:val="BodyText"/>
      </w:pPr>
      <w:r>
        <w:t xml:space="preserve">Spearman’s rho rank correlation between cadastral values and each of</w:t>
      </w:r>
      <w:r>
        <w:t xml:space="preserve"> </w:t>
      </w:r>
      <w:r>
        <w:t xml:space="preserve">the selected buffers of tessellation based on the whole dataset</w:t>
      </w:r>
      <w:r>
        <w:t xml:space="preserve"> </w:t>
      </w:r>
      <w:r>
        <w:t xml:space="preserve">(figures for single and multi-building plots are found in Appendix 6.1).</w:t>
      </w:r>
    </w:p>
    <w:bookmarkEnd w:id="50"/>
    <w:bookmarkStart w:id="51" w:name="normalised-rmsd"/>
    <w:p>
      <w:pPr>
        <w:pStyle w:val="Heading5"/>
      </w:pPr>
      <w:r>
        <w:t xml:space="preserve">Normalised RMSD</w:t>
      </w:r>
    </w:p>
    <w:p>
      <w:pPr>
        <w:pStyle w:val="FirstParagraph"/>
      </w:pPr>
      <w:r>
        <w:t xml:space="preserve">Overall, the RMSD test indicates a high level of similarity between</w:t>
      </w:r>
      <w:r>
        <w:t xml:space="preserve"> </w:t>
      </w:r>
      <w:r>
        <w:t xml:space="preserve">datasets (figure and Table 3), excluding</w:t>
      </w:r>
      <w:r>
        <w:t xml:space="preserve"> </w:t>
      </w:r>
      <w:r>
        <w:rPr>
          <w:iCs/>
          <w:i/>
        </w:rPr>
        <w:t xml:space="preserve">Dimension</w:t>
      </w:r>
      <w:r>
        <w:t xml:space="preserve"> </w:t>
      </w:r>
      <w:r>
        <w:t xml:space="preserve">characters which,</w:t>
      </w:r>
      <w:r>
        <w:t xml:space="preserve"> </w:t>
      </w:r>
      <w:r>
        <w:t xml:space="preserve">as mentioned in Section 3.2 are heavily skewed by large outliers, hence</w:t>
      </w:r>
      <w:r>
        <w:t xml:space="preserve"> </w:t>
      </w:r>
      <w:r>
        <w:t xml:space="preserve">not comparable with the rest of the data. Apart from</w:t>
      </w:r>
      <w:r>
        <w:t xml:space="preserve"> </w:t>
      </w:r>
      <w:r>
        <w:rPr>
          <w:iCs/>
          <w:i/>
        </w:rPr>
        <w:t xml:space="preserve">Orientation</w:t>
      </w:r>
      <w:r>
        <w:t xml:space="preserve">,</w:t>
      </w:r>
      <w:r>
        <w:t xml:space="preserve"> </w:t>
      </w:r>
      <w:r>
        <w:t xml:space="preserve">which is the worst-performing character in the set (~0.22 for the</w:t>
      </w:r>
      <w:r>
        <w:t xml:space="preserve"> </w:t>
      </w:r>
      <w:r>
        <w:t xml:space="preserve">whole dataset, ~0.26 for multi-building plots and ~0.18 for</w:t>
      </w:r>
      <w:r>
        <w:t xml:space="preserve"> </w:t>
      </w:r>
      <w:r>
        <w:t xml:space="preserve">single-building plots), all other characters score RMSD values lower</w:t>
      </w:r>
      <w:r>
        <w:t xml:space="preserve"> </w:t>
      </w:r>
      <w:r>
        <w:t xml:space="preserve">than 0.2 (~0.15 for single-building plots and ~0.18 for</w:t>
      </w:r>
      <w:r>
        <w:t xml:space="preserve"> </w:t>
      </w:r>
      <w:r>
        <w:t xml:space="preserve">multi-building plots). It suggests that, even though the spatial</w:t>
      </w:r>
      <w:r>
        <w:t xml:space="preserve"> </w:t>
      </w:r>
      <w:r>
        <w:t xml:space="preserve">coverage of the morphological tessellation is different from plots,</w:t>
      </w:r>
      <w:r>
        <w:t xml:space="preserve"> </w:t>
      </w:r>
      <w:r>
        <w:t xml:space="preserve">this difference is, in terms of information, only minor. Even the</w:t>
      </w:r>
      <w:r>
        <w:t xml:space="preserve"> </w:t>
      </w:r>
      <w:r>
        <w:t xml:space="preserve">poorer performance of</w:t>
      </w:r>
      <w:r>
        <w:t xml:space="preserve"> </w:t>
      </w:r>
      <w:r>
        <w:rPr>
          <w:iCs/>
          <w:i/>
        </w:rPr>
        <w:t xml:space="preserve">Orientation</w:t>
      </w:r>
      <w:r>
        <w:t xml:space="preserve"> </w:t>
      </w:r>
      <w:r>
        <w:t xml:space="preserve">depends more on the way this is</w:t>
      </w:r>
      <w:r>
        <w:t xml:space="preserve"> </w:t>
      </w:r>
      <w:r>
        <w:t xml:space="preserve">measured than on dissimilarity between datasets: unlike other metrics,</w:t>
      </w:r>
      <w:r>
        <w:t xml:space="preserve"> </w:t>
      </w:r>
      <w:r>
        <w:rPr>
          <w:iCs/>
          <w:i/>
        </w:rPr>
        <w:t xml:space="preserve">Orientation</w:t>
      </w:r>
      <w:r>
        <w:t xml:space="preserve"> </w:t>
      </w:r>
      <w:r>
        <w:t xml:space="preserve">is calculated as a deviation of the orientation of the</w:t>
      </w:r>
      <w:r>
        <w:t xml:space="preserve"> </w:t>
      </w:r>
      <w:r>
        <w:t xml:space="preserve">longest axis of</w:t>
      </w:r>
      <w:r>
        <w:t xml:space="preserve"> </w:t>
      </w:r>
      <w:del w:id="61" w:author="unknown">
        <w:r>
          <w:delText xml:space="preserve">MBR</w:delText>
        </w:r>
      </w:del>
      <w:ins w:id="60" w:author="unknown">
        <w:r>
          <w:t xml:space="preserve">minimum bounding rectangle (sometimes called</w:t>
        </w:r>
        <w:r>
          <w:t xml:space="preserve"> </w:t>
        </w:r>
        <w:r>
          <w:t xml:space="preserve">oriented envelope)</w:t>
        </w:r>
      </w:ins>
      <w:r>
        <w:t xml:space="preserve"> </w:t>
      </w:r>
      <w:r>
        <w:t xml:space="preserve">from cardinal directions in degrees and, as such,</w:t>
      </w:r>
      <w:r>
        <w:t xml:space="preserve"> </w:t>
      </w:r>
      <w:r>
        <w:t xml:space="preserve">it ranges from 0 to 45º. Hence, a deviation of 0.2 corresponds to a</w:t>
      </w:r>
      <w:r>
        <w:t xml:space="preserve"> </w:t>
      </w:r>
      <w:r>
        <w:t xml:space="preserve">difference only of 9º. It is worth noting that for smaller buffers (15</w:t>
      </w:r>
      <w:r>
        <w:t xml:space="preserve"> </w:t>
      </w:r>
      <w:r>
        <w:t xml:space="preserve">to 40m) results show high instability, where some characters exhibit</w:t>
      </w:r>
      <w:r>
        <w:t xml:space="preserve"> </w:t>
      </w:r>
      <w:r>
        <w:t xml:space="preserve">the highest correlation values and others the lowest: this confirms</w:t>
      </w:r>
      <w:r>
        <w:t xml:space="preserve"> </w:t>
      </w:r>
      <w:r>
        <w:t xml:space="preserve">that smaller buffers are unsuitable as parameters to limit the</w:t>
      </w:r>
      <w:r>
        <w:t xml:space="preserve"> </w:t>
      </w:r>
      <w:r>
        <w:t xml:space="preserve">tessellation. In turn, the 100-metre buffer is confirmed as robust and</w:t>
      </w:r>
      <w:r>
        <w:t xml:space="preserve"> </w:t>
      </w:r>
      <w:r>
        <w:t xml:space="preserve">stable across all characters.</w:t>
      </w:r>
    </w:p>
    <w:p>
      <w:pPr>
        <w:pStyle w:val="BodyText"/>
      </w:pPr>
      <w:r>
        <w:t xml:space="preserve">NRMSD of cadastral values and each of the selected buffers of</w:t>
      </w:r>
      <w:r>
        <w:t xml:space="preserve"> </w:t>
      </w:r>
      <w:r>
        <w:t xml:space="preserve">tessellation based on the whole dataset (figures for single and</w:t>
      </w:r>
      <w:r>
        <w:t xml:space="preserve"> </w:t>
      </w:r>
      <w:r>
        <w:t xml:space="preserve">multi-building plots are found in Appendix 6.2).</w:t>
      </w:r>
    </w:p>
    <w:bookmarkEnd w:id="51"/>
    <w:bookmarkStart w:id="52" w:name="X3e90d0ad74389f8164d0378f72c54617e6d5d3b"/>
    <w:p>
      <w:pPr>
        <w:pStyle w:val="Heading5"/>
      </w:pPr>
      <w:r>
        <w:t xml:space="preserve">Recognition of significant patterns using LISA</w:t>
      </w:r>
    </w:p>
    <w:p>
      <w:pPr>
        <w:pStyle w:val="FirstParagraph"/>
      </w:pPr>
    </w:p>
    <w:p>
      <w:pPr>
        <w:pStyle w:val="BodyText"/>
      </w:pPr>
      <w:r>
        <w:t xml:space="preserve">Example of LISA patterns of Frequency measured on the MT shows Moran</w:t>
      </w:r>
      <w:r>
        <w:t xml:space="preserve"> </w:t>
      </w:r>
      <w:r>
        <w:t xml:space="preserve">Local Scatterplot LISA clusters and actual distribution of values.</w:t>
      </w:r>
    </w:p>
    <w:p>
      <w:pPr>
        <w:pStyle w:val="BodyText"/>
      </w:pPr>
      <w:r>
        <w:t xml:space="preserve">The analysis of patterns with LISA (figure ) captures differences</w:t>
      </w:r>
      <w:r>
        <w:t xml:space="preserve"> </w:t>
      </w:r>
      <w:r>
        <w:t xml:space="preserve">across measured characters; however, given the dissimilarity of the</w:t>
      </w:r>
      <w:r>
        <w:t xml:space="preserve"> </w:t>
      </w:r>
      <w:r>
        <w:t xml:space="preserve">datasets due to multi-building plots, the accuracy scores are not</w:t>
      </w:r>
      <w:r>
        <w:t xml:space="preserve"> </w:t>
      </w:r>
      <w:r>
        <w:t xml:space="preserve">expected to reach values close to 1. The highest pattern similarity is</w:t>
      </w:r>
      <w:r>
        <w:t xml:space="preserve"> </w:t>
      </w:r>
      <w:r>
        <w:t xml:space="preserve">recognised for the</w:t>
      </w:r>
      <w:r>
        <w:t xml:space="preserve"> </w:t>
      </w:r>
      <w:r>
        <w:rPr>
          <w:iCs/>
          <w:i/>
        </w:rPr>
        <w:t xml:space="preserve">Frequency</w:t>
      </w:r>
      <w:r>
        <w:t xml:space="preserve"> </w:t>
      </w:r>
      <w:r>
        <w:t xml:space="preserve">character (~0.78, corresponding to an</w:t>
      </w:r>
      <w:r>
        <w:t xml:space="preserve"> </w:t>
      </w:r>
      <w:r>
        <w:t xml:space="preserve">almost 80% match) (figure ), followed by</w:t>
      </w:r>
      <w:r>
        <w:t xml:space="preserve"> </w:t>
      </w:r>
      <w:r>
        <w:rPr>
          <w:iCs/>
          <w:i/>
        </w:rPr>
        <w:t xml:space="preserve">Orientation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characters (Gini Index of Area and Gini Index of CAR) and CAR (0.74 –</w:t>
      </w:r>
      <w:r>
        <w:t xml:space="preserve"> </w:t>
      </w:r>
      <w:r>
        <w:t xml:space="preserve">0.66), while</w:t>
      </w:r>
      <w:r>
        <w:t xml:space="preserve"> </w:t>
      </w:r>
      <w:r>
        <w:rPr>
          <w:iCs/>
          <w:i/>
        </w:rPr>
        <w:t xml:space="preserve">Dimension</w:t>
      </w:r>
      <w:r>
        <w:t xml:space="preserve"> </w:t>
      </w:r>
      <w:r>
        <w:t xml:space="preserve">characters are around ~0.5 depending on the</w:t>
      </w:r>
      <w:r>
        <w:t xml:space="preserve"> </w:t>
      </w:r>
      <w:r>
        <w:t xml:space="preserve">sample considered (single- or multi-building plots).</w:t>
      </w:r>
      <w:r>
        <w:t xml:space="preserve"> </w:t>
      </w:r>
      <w:r>
        <w:rPr>
          <w:iCs/>
          <w:i/>
        </w:rPr>
        <w:t xml:space="preserve">Shape</w:t>
      </w:r>
      <w:r>
        <w:t xml:space="preserve"> </w:t>
      </w:r>
      <w:r>
        <w:t xml:space="preserve">characters</w:t>
      </w:r>
      <w:r>
        <w:t xml:space="preserve"> </w:t>
      </w:r>
      <w:r>
        <w:t xml:space="preserve">are consistently the ones providing lowest accuracy, apart from</w:t>
      </w:r>
      <w:r>
        <w:t xml:space="preserve"> </w:t>
      </w:r>
      <w:r>
        <w:rPr>
          <w:iCs/>
          <w:i/>
        </w:rPr>
        <w:t xml:space="preserve">Reach</w:t>
      </w:r>
      <w:r>
        <w:rPr>
          <w:iCs/>
          <w:i/>
        </w:rPr>
        <w:t xml:space="preserve"> </w:t>
      </w:r>
      <w:r>
        <w:rPr>
          <w:iCs/>
          <w:i/>
        </w:rPr>
        <w:t xml:space="preserve">Centrality</w:t>
      </w:r>
      <w:r>
        <w:t xml:space="preserve">, due to the single-building vs. multi-building deviation in</w:t>
      </w:r>
      <w:r>
        <w:t xml:space="preserve"> </w:t>
      </w:r>
      <w:r>
        <w:t xml:space="preserve">the datasets. Overall, the difference between samples is relatively</w:t>
      </w:r>
      <w:r>
        <w:t xml:space="preserve"> </w:t>
      </w:r>
      <w:r>
        <w:t xml:space="preserve">consistent, with single-building plots reaching values between 0.1 and</w:t>
      </w:r>
      <w:r>
        <w:t xml:space="preserve"> </w:t>
      </w:r>
      <w:r>
        <w:t xml:space="preserve">0.2 higher than multi-building plots. While none of the values</w:t>
      </w:r>
      <w:r>
        <w:t xml:space="preserve"> </w:t>
      </w:r>
      <w:r>
        <w:t xml:space="preserve">indicates an equality of both datasets, some are close enough to be</w:t>
      </w:r>
      <w:r>
        <w:t xml:space="preserve"> </w:t>
      </w:r>
      <w:r>
        <w:t xml:space="preserve">considered as proxies of each other. The effect of buffer distance</w:t>
      </w:r>
      <w:r>
        <w:t xml:space="preserve"> </w:t>
      </w:r>
      <w:r>
        <w:t xml:space="preserve">confirms already observed pattern and the stability of the 100m buffer.</w:t>
      </w:r>
    </w:p>
    <w:p>
      <w:pPr>
        <w:pStyle w:val="BodyText"/>
      </w:pPr>
      <w:r>
        <w:t xml:space="preserve">LISA accuracy of cadastral values and each of the selected buffers of</w:t>
      </w:r>
      <w:r>
        <w:t xml:space="preserve"> </w:t>
      </w:r>
      <w:r>
        <w:t xml:space="preserve">tessellation based on the whole dataset (figures for single and</w:t>
      </w:r>
      <w:r>
        <w:t xml:space="preserve"> </w:t>
      </w:r>
      <w:r>
        <w:t xml:space="preserve">multi-building plots are found in Appendix 6.3).</w:t>
      </w:r>
    </w:p>
    <w:bookmarkEnd w:id="52"/>
    <w:bookmarkEnd w:id="53"/>
    <w:bookmarkEnd w:id="54"/>
    <w:bookmarkStart w:id="55" w:name="X030a793aebdef106bb6468eaecb9cb3dfc56cb7"/>
    <w:p>
      <w:pPr>
        <w:pStyle w:val="Heading3"/>
      </w:pPr>
      <w:r>
        <w:t xml:space="preserve">Tessellation contiguity as an aggregation method</w:t>
      </w:r>
    </w:p>
    <w:p>
      <w:pPr>
        <w:pStyle w:val="FirstParagraph"/>
      </w:pPr>
      <w:r>
        <w:t xml:space="preserve">At the small scale, the method studied how five urban types in Prague</w:t>
      </w:r>
      <w:r>
        <w:t xml:space="preserve"> </w:t>
      </w:r>
      <w:r>
        <w:t xml:space="preserve">are represented by the four methods of aggregation. The Old Town, a</w:t>
      </w:r>
      <w:r>
        <w:t xml:space="preserve"> </w:t>
      </w:r>
      <w:r>
        <w:t xml:space="preserve">tissue of a medieval origin which has grown organically, shows few</w:t>
      </w:r>
      <w:r>
        <w:t xml:space="preserve"> </w:t>
      </w:r>
      <w:r>
        <w:t xml:space="preserve">differences between the four methods, with slightly larger footprints</w:t>
      </w:r>
      <w:r>
        <w:t xml:space="preserve"> </w:t>
      </w:r>
      <w:r>
        <w:t xml:space="preserve">of aggregations defined by Euclidean distance and a morphological</w:t>
      </w:r>
      <w:r>
        <w:t xml:space="preserve"> </w:t>
      </w:r>
      <w:r>
        <w:t xml:space="preserve">tessellation topology at both 200 (figure a) and 400 (figure a) metres</w:t>
      </w:r>
      <w:r>
        <w:t xml:space="preserve"> </w:t>
      </w:r>
      <w:r>
        <w:t xml:space="preserve">distances. Numerically, the difference is clear, but for</w:t>
      </w:r>
      <w:r>
        <w:t xml:space="preserve"> </w:t>
      </w:r>
      <w:r>
        <w:t xml:space="preserve">pattern-detection this difference is not substantial, suggesting that</w:t>
      </w:r>
      <w:r>
        <w:t xml:space="preserve"> </w:t>
      </w:r>
      <w:r>
        <w:t xml:space="preserve">all methods are relatively equal in this tissue for both 200 and 400</w:t>
      </w:r>
      <w:r>
        <w:t xml:space="preserve"> </w:t>
      </w:r>
      <w:r>
        <w:t xml:space="preserve">metres (and equivalents). Differences might be explained by the high</w:t>
      </w:r>
      <w:r>
        <w:t xml:space="preserve"> </w:t>
      </w:r>
      <w:r>
        <w:t xml:space="preserve">granularity of the tissue, with many elements on a relatively small</w:t>
      </w:r>
      <w:r>
        <w:t xml:space="preserve"> </w:t>
      </w:r>
      <w:r>
        <w:t xml:space="preserve">area (the reason for KNN being the smallest) and complex configuration</w:t>
      </w:r>
      <w:r>
        <w:t xml:space="preserve"> </w:t>
      </w:r>
      <w:r>
        <w:t xml:space="preserve">amongst them (buildings have many neighbours, expressed by more</w:t>
      </w:r>
      <w:r>
        <w:t xml:space="preserve"> </w:t>
      </w:r>
      <w:r>
        <w:t xml:space="preserve">extensive topological-based aggregation).</w:t>
      </w:r>
    </w:p>
    <w:p>
      <w:pPr>
        <w:pStyle w:val="BodyText"/>
      </w:pPr>
    </w:p>
    <w:p>
      <w:pPr>
        <w:pStyle w:val="BodyText"/>
      </w:pPr>
      <w:r>
        <w:t xml:space="preserve">Comparison of boundaries of aggregations defined by each of the tested</w:t>
      </w:r>
      <w:r>
        <w:t xml:space="preserve"> </w:t>
      </w:r>
      <w:r>
        <w:t xml:space="preserve">method for 4 topological steps and equivalents (200 metres, 70</w:t>
      </w:r>
      <w:r>
        <w:t xml:space="preserve"> </w:t>
      </w:r>
      <w:r>
        <w:t xml:space="preserve">neighbours). a) Old Town, b) Vinohrady, c) Hanspaulka, d) Jižní Město,</w:t>
      </w:r>
      <w:r>
        <w:t xml:space="preserve"> </w:t>
      </w:r>
      <w:r>
        <w:t xml:space="preserve">e) Malešice</w:t>
      </w:r>
    </w:p>
    <w:p>
      <w:pPr>
        <w:pStyle w:val="BodyText"/>
      </w:pPr>
      <w:r>
        <w:t xml:space="preserve">In the second case, the urban tissue of 19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of compact</w:t>
      </w:r>
      <w:r>
        <w:t xml:space="preserve"> </w:t>
      </w:r>
      <w:r>
        <w:t xml:space="preserve">perimeter blocks in the Vinohrady neighbourhood results almost match</w:t>
      </w:r>
      <w:r>
        <w:t xml:space="preserve"> </w:t>
      </w:r>
      <w:r>
        <w:t xml:space="preserve">the previous case. Due to the high granularity of this urban tissue,</w:t>
      </w:r>
      <w:r>
        <w:t xml:space="preserve"> </w:t>
      </w:r>
      <w:r>
        <w:t xml:space="preserve">purely Euclidean distance-based area is the largest, while K-nearest</w:t>
      </w:r>
      <w:r>
        <w:t xml:space="preserve"> </w:t>
      </w:r>
      <w:r>
        <w:t xml:space="preserve">neighbour the smallest (figure b, figure b).</w:t>
      </w:r>
    </w:p>
    <w:p>
      <w:pPr>
        <w:pStyle w:val="BodyText"/>
      </w:pPr>
      <w:r>
        <w:t xml:space="preserve">Overall, in these two historic tissues, the difference is not</w:t>
      </w:r>
      <w:r>
        <w:t xml:space="preserve"> </w:t>
      </w:r>
      <w:r>
        <w:t xml:space="preserve">significant to conclude that one method is better than the other -</w:t>
      </w:r>
      <w:r>
        <w:t xml:space="preserve"> </w:t>
      </w:r>
      <w:r>
        <w:t xml:space="preserve">simple visual comparison shows that boundaries almost overlaps for both</w:t>
      </w:r>
      <w:r>
        <w:t xml:space="preserve"> </w:t>
      </w:r>
      <w:r>
        <w:t xml:space="preserve">tested distances.</w:t>
      </w:r>
    </w:p>
    <w:p>
      <w:pPr>
        <w:pStyle w:val="BodyText"/>
      </w:pPr>
      <w:r>
        <w:t xml:space="preserve">The first crucial differences are noticeable in Hanspaulka, an area of</w:t>
      </w:r>
      <w:r>
        <w:t xml:space="preserve"> </w:t>
      </w:r>
      <w:r>
        <w:t xml:space="preserve">20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mixed single and multi-family villas, where the street</w:t>
      </w:r>
      <w:r>
        <w:t xml:space="preserve"> </w:t>
      </w:r>
      <w:r>
        <w:t xml:space="preserve">network is becoming less dense and less connected than in the city</w:t>
      </w:r>
      <w:r>
        <w:t xml:space="preserve"> </w:t>
      </w:r>
      <w:r>
        <w:t xml:space="preserve">centre, leading to the difference between the area captured by metric</w:t>
      </w:r>
      <w:r>
        <w:t xml:space="preserve"> </w:t>
      </w:r>
      <w:r>
        <w:t xml:space="preserve">reach (smaller) and the other three methods, which almost overlap</w:t>
      </w:r>
      <w:r>
        <w:t xml:space="preserve"> </w:t>
      </w:r>
      <w:r>
        <w:t xml:space="preserve">without any substantial distinction (figure c, figure c). This</w:t>
      </w:r>
      <w:r>
        <w:t xml:space="preserve"> </w:t>
      </w:r>
      <w:r>
        <w:t xml:space="preserve">indicates that the street network plays a crucial role in the</w:t>
      </w:r>
      <w:r>
        <w:t xml:space="preserve"> </w:t>
      </w:r>
      <w:r>
        <w:t xml:space="preserve">applicability of reach-based methods.</w:t>
      </w:r>
    </w:p>
    <w:p>
      <w:pPr>
        <w:pStyle w:val="BodyText"/>
      </w:pPr>
    </w:p>
    <w:p>
      <w:pPr>
        <w:pStyle w:val="BodyText"/>
      </w:pPr>
      <w:r>
        <w:t xml:space="preserve">Comparison of boundaries of aggregations defined by each of the tested</w:t>
      </w:r>
      <w:r>
        <w:t xml:space="preserve"> </w:t>
      </w:r>
      <w:r>
        <w:t xml:space="preserve">method for 9 topological steps and equivalents (400 metres, 320</w:t>
      </w:r>
      <w:r>
        <w:t xml:space="preserve"> </w:t>
      </w:r>
      <w:r>
        <w:t xml:space="preserve">neighbours). a) Old Town, b) Vinohrady, c) Hanspaulka, d) Jižní Město,</w:t>
      </w:r>
      <w:r>
        <w:t xml:space="preserve"> </w:t>
      </w:r>
      <w:r>
        <w:t xml:space="preserve">e) Malešice.</w:t>
      </w:r>
    </w:p>
    <w:p>
      <w:pPr>
        <w:pStyle w:val="BodyText"/>
      </w:pPr>
      <w:r>
        <w:t xml:space="preserve">The twentieth-century modernist housing of Jižní Město is the first</w:t>
      </w:r>
      <w:r>
        <w:t xml:space="preserve"> </w:t>
      </w:r>
      <w:r>
        <w:t xml:space="preserve">example of a post-WW2 urban tissue. The planning ideology behind it</w:t>
      </w:r>
      <w:r>
        <w:t xml:space="preserve"> </w:t>
      </w:r>
      <w:r>
        <w:t xml:space="preserve">comes with the radical change of scale and a distinctive approach to</w:t>
      </w:r>
      <w:r>
        <w:t xml:space="preserve"> </w:t>
      </w:r>
      <w:r>
        <w:t xml:space="preserve">streets and their connectivity. This change is reflected in how each of</w:t>
      </w:r>
      <w:r>
        <w:t xml:space="preserve"> </w:t>
      </w:r>
      <w:r>
        <w:t xml:space="preserve">our tested methods captures the space: while the area defined by</w:t>
      </w:r>
      <w:r>
        <w:t xml:space="preserve"> </w:t>
      </w:r>
      <w:r>
        <w:t xml:space="preserve">Euclidean distance remains mostly the same as in pre-WW2 tissues, the</w:t>
      </w:r>
      <w:r>
        <w:t xml:space="preserve"> </w:t>
      </w:r>
      <w:r>
        <w:t xml:space="preserve">area captured by metric reach shrinks due to the convoluted street</w:t>
      </w:r>
      <w:r>
        <w:t xml:space="preserve"> </w:t>
      </w:r>
      <w:r>
        <w:t xml:space="preserve">network. In theory, both topological and KNN definitions of aggregation</w:t>
      </w:r>
      <w:r>
        <w:t xml:space="preserve"> </w:t>
      </w:r>
      <w:r>
        <w:t xml:space="preserve">should be able to capture the difference in scale and up to a certain</w:t>
      </w:r>
      <w:r>
        <w:t xml:space="preserve"> </w:t>
      </w:r>
      <w:r>
        <w:t xml:space="preserve">level they do. However, KNN, even though being larger than metric-based</w:t>
      </w:r>
      <w:r>
        <w:t xml:space="preserve"> </w:t>
      </w:r>
      <w:r>
        <w:t xml:space="preserve">methods, lacks the ability to deal with large pavilion-like buildings</w:t>
      </w:r>
      <w:r>
        <w:t xml:space="preserve"> </w:t>
      </w:r>
      <w:r>
        <w:t xml:space="preserve">with many direct neighbours, unlike the topological definition which</w:t>
      </w:r>
      <w:r>
        <w:t xml:space="preserve"> </w:t>
      </w:r>
      <w:r>
        <w:t xml:space="preserve">correctly reacts to the abrupt change of scale of the granularity of</w:t>
      </w:r>
      <w:r>
        <w:t xml:space="preserve"> </w:t>
      </w:r>
      <w:r>
        <w:t xml:space="preserve">urban tissue and captures the relationship between high-rise buildings</w:t>
      </w:r>
      <w:r>
        <w:t xml:space="preserve"> </w:t>
      </w:r>
      <w:r>
        <w:t xml:space="preserve">and their low-rise pavilion counterparts by acknowledging that they are</w:t>
      </w:r>
      <w:r>
        <w:t xml:space="preserve"> </w:t>
      </w:r>
      <w:r>
        <w:t xml:space="preserve">neighbouring (figure d, figure d).</w:t>
      </w:r>
    </w:p>
    <w:p>
      <w:pPr>
        <w:pStyle w:val="BodyText"/>
      </w:pPr>
      <w:r>
        <w:t xml:space="preserve">Whilst industrial type tissues are generally not the concern of urban</w:t>
      </w:r>
      <w:r>
        <w:t xml:space="preserve"> </w:t>
      </w:r>
      <w:r>
        <w:t xml:space="preserve">morphology, as classified as specialist and treated differently than</w:t>
      </w:r>
      <w:r>
        <w:t xml:space="preserve"> </w:t>
      </w:r>
      <w:r>
        <w:t xml:space="preserve">more ordinary fabric, they are nonetheless large, therefore important</w:t>
      </w:r>
      <w:r>
        <w:t xml:space="preserve"> </w:t>
      </w:r>
      <w:r>
        <w:t xml:space="preserve">parts of our cities and as such deserve to be studied using the same</w:t>
      </w:r>
      <w:r>
        <w:t xml:space="preserve"> </w:t>
      </w:r>
      <w:r>
        <w:t xml:space="preserve">approach as the more conventional ones. Their scale is radically</w:t>
      </w:r>
      <w:r>
        <w:t xml:space="preserve"> </w:t>
      </w:r>
      <w:r>
        <w:t xml:space="preserve">different. Buildings are of the size of the traditional block or</w:t>
      </w:r>
      <w:r>
        <w:t xml:space="preserve"> </w:t>
      </w:r>
      <w:r>
        <w:t xml:space="preserve">larger, the plot structure is mostly unorganised, and the street</w:t>
      </w:r>
      <w:r>
        <w:t xml:space="preserve"> </w:t>
      </w:r>
      <w:r>
        <w:t xml:space="preserve">network is utilitarian only, following different principles than in</w:t>
      </w:r>
      <w:r>
        <w:t xml:space="preserve"> </w:t>
      </w:r>
      <w:r>
        <w:t xml:space="preserve">residential or mixed-use parts of the city. These differences are</w:t>
      </w:r>
      <w:r>
        <w:t xml:space="preserve"> </w:t>
      </w:r>
      <w:r>
        <w:t xml:space="preserve">captured through the application of our four methods. The network-based</w:t>
      </w:r>
      <w:r>
        <w:t xml:space="preserve"> </w:t>
      </w:r>
      <w:r>
        <w:t xml:space="preserve">method is unreliable on this tissue, capturing the only a minor area</w:t>
      </w:r>
      <w:r>
        <w:t xml:space="preserve"> </w:t>
      </w:r>
      <w:r>
        <w:t xml:space="preserve">around the building due to the major drop in a granularity and</w:t>
      </w:r>
      <w:r>
        <w:t xml:space="preserve"> </w:t>
      </w:r>
      <w:r>
        <w:t xml:space="preserve">connectivity. The Euclidean distance of 200 or 400 metres, which seems</w:t>
      </w:r>
      <w:r>
        <w:t xml:space="preserve"> </w:t>
      </w:r>
      <w:r>
        <w:t xml:space="preserve">to capture enough information in more granular urban tissues lacks the</w:t>
      </w:r>
      <w:r>
        <w:t xml:space="preserve"> </w:t>
      </w:r>
      <w:r>
        <w:t xml:space="preserve">same capacity in this case. K-nearest neighbour analysis struggles to</w:t>
      </w:r>
      <w:r>
        <w:t xml:space="preserve"> </w:t>
      </w:r>
      <w:r>
        <w:t xml:space="preserve">capture the peculiarities of this particular urban tissue, which is</w:t>
      </w:r>
      <w:r>
        <w:t xml:space="preserve"> </w:t>
      </w:r>
      <w:r>
        <w:t xml:space="preserve">characterised by a large amount of additional built-up structures to</w:t>
      </w:r>
      <w:r>
        <w:t xml:space="preserve"> </w:t>
      </w:r>
      <w:r>
        <w:t xml:space="preserve">main buildings, leading to the identification of smaller area that</w:t>
      </w:r>
      <w:r>
        <w:t xml:space="preserve"> </w:t>
      </w:r>
      <w:r>
        <w:t xml:space="preserve">makes a comparison with the other cases confused. The topological</w:t>
      </w:r>
      <w:r>
        <w:t xml:space="preserve"> </w:t>
      </w:r>
      <w:r>
        <w:t xml:space="preserve">definition achieved by the morphological tessellation seems to tackle</w:t>
      </w:r>
      <w:r>
        <w:t xml:space="preserve"> </w:t>
      </w:r>
      <w:r>
        <w:t xml:space="preserve">all issues of the other methods, whilst capturing a similar amount of</w:t>
      </w:r>
      <w:r>
        <w:t xml:space="preserve"> </w:t>
      </w:r>
      <w:r>
        <w:t xml:space="preserve">information as it did in previous cases (figure e, figure e).</w:t>
      </w:r>
    </w:p>
    <w:p>
      <w:pPr>
        <w:pStyle w:val="BodyText"/>
      </w:pPr>
      <w:r>
        <w:t xml:space="preserve">Overall, the differences between methods in defining aggregation are</w:t>
      </w:r>
      <w:r>
        <w:t xml:space="preserve"> </w:t>
      </w:r>
      <w:r>
        <w:t xml:space="preserve">heavily dependent on the type of urban tissue analysed. More</w:t>
      </w:r>
      <w:r>
        <w:t xml:space="preserve"> </w:t>
      </w:r>
      <w:r>
        <w:t xml:space="preserve">traditional (from a European perspective) urban tissues like medieval</w:t>
      </w:r>
      <w:r>
        <w:t xml:space="preserve"> </w:t>
      </w:r>
      <w:r>
        <w:t xml:space="preserve">(Old Town) or perimeter blocks (Vinohrady) indicate that in these</w:t>
      </w:r>
      <w:r>
        <w:t xml:space="preserve"> </w:t>
      </w:r>
      <w:r>
        <w:t xml:space="preserve">contexts the choice of the method is purely the matter of opinion and</w:t>
      </w:r>
      <w:r>
        <w:t xml:space="preserve"> </w:t>
      </w:r>
      <w:r>
        <w:t xml:space="preserve">that the resulting value offered by the four methods is mostly similar.</w:t>
      </w:r>
      <w:r>
        <w:t xml:space="preserve"> </w:t>
      </w:r>
      <w:r>
        <w:t xml:space="preserve">However, once we start focusing on post-WW2 development, we often</w:t>
      </w:r>
      <w:r>
        <w:t xml:space="preserve"> </w:t>
      </w:r>
      <w:r>
        <w:t xml:space="preserve">observe a change of scale of urban patterns, which makes distance-based</w:t>
      </w:r>
      <w:r>
        <w:t xml:space="preserve"> </w:t>
      </w:r>
      <w:r>
        <w:t xml:space="preserve">methods (Euclidean, metric reach) unable to react to such change. The</w:t>
      </w:r>
      <w:r>
        <w:t xml:space="preserve"> </w:t>
      </w:r>
      <w:r>
        <w:t xml:space="preserve">information captured is consequently different in pre-and post-WW2</w:t>
      </w:r>
      <w:r>
        <w:t xml:space="preserve"> </w:t>
      </w:r>
      <w:r>
        <w:t xml:space="preserve">urban tissues, complicating the further comparability, whilst we seek</w:t>
      </w:r>
      <w:r>
        <w:t xml:space="preserve"> </w:t>
      </w:r>
      <w:r>
        <w:t xml:space="preserve">similar and consistent data. If the urban patterns change their scale,</w:t>
      </w:r>
      <w:r>
        <w:t xml:space="preserve"> </w:t>
      </w:r>
      <w:r>
        <w:t xml:space="preserve">the method of capturing such an extent needs to be able to adapt to it.</w:t>
      </w:r>
      <w:r>
        <w:t xml:space="preserve"> </w:t>
      </w:r>
      <w:r>
        <w:t xml:space="preserve">Our results of the small-scale analysis indicate that topology of</w:t>
      </w:r>
      <w:r>
        <w:t xml:space="preserve"> </w:t>
      </w:r>
      <w:r>
        <w:t xml:space="preserve">morphological tessellation is the method able to fulfil this condition</w:t>
      </w:r>
      <w:r>
        <w:t xml:space="preserve"> </w:t>
      </w:r>
      <w:r>
        <w:t xml:space="preserve">adequately. Whilst small scale analysis illustrated the capacity of the</w:t>
      </w:r>
      <w:r>
        <w:t xml:space="preserve"> </w:t>
      </w:r>
      <w:r>
        <w:t xml:space="preserve">four selected methods to provide stable information, it is only at an</w:t>
      </w:r>
      <w:r>
        <w:t xml:space="preserve"> </w:t>
      </w:r>
      <w:r>
        <w:t xml:space="preserve">urban scale, through statistical analysis, that we can show a full</w:t>
      </w:r>
      <w:r>
        <w:t xml:space="preserve"> </w:t>
      </w:r>
      <w:r>
        <w:t xml:space="preserve">overview of how the four methods perform.</w:t>
      </w:r>
    </w:p>
    <w:p>
      <w:pPr>
        <w:pStyle w:val="BodyText"/>
      </w:pPr>
      <w:r>
        <w:t xml:space="preserve">As mentioned, neighbouring elements are bearing the primary information</w:t>
      </w:r>
      <w:r>
        <w:t xml:space="preserve"> </w:t>
      </w:r>
      <w:r>
        <w:t xml:space="preserve">about urban patterns. For this reason, researchers aim to use methods</w:t>
      </w:r>
      <w:r>
        <w:t xml:space="preserve"> </w:t>
      </w:r>
      <w:r>
        <w:t xml:space="preserve">capturing an equal number of neighbours across contexts. Such a method</w:t>
      </w:r>
      <w:r>
        <w:t xml:space="preserve"> </w:t>
      </w:r>
      <w:r>
        <w:t xml:space="preserve">might be K-nearest neighbour, but due to the variety of urban</w:t>
      </w:r>
      <w:r>
        <w:t xml:space="preserve"> </w:t>
      </w:r>
      <w:r>
        <w:t xml:space="preserve">configurations, a method needs a certain level of adaptability (which</w:t>
      </w:r>
      <w:r>
        <w:t xml:space="preserve"> </w:t>
      </w:r>
      <w:r>
        <w:t xml:space="preserve">KNN with a fixed number cannot provide). As figure (a, b) shows, the</w:t>
      </w:r>
      <w:r>
        <w:t xml:space="preserve"> </w:t>
      </w:r>
      <w:r>
        <w:t xml:space="preserve">statistical distribution of the number of neighbours captured is the</w:t>
      </w:r>
      <w:r>
        <w:t xml:space="preserve"> </w:t>
      </w:r>
      <w:r>
        <w:t xml:space="preserve">most stable for the topology of morphological tessellation, being</w:t>
      </w:r>
      <w:r>
        <w:t xml:space="preserve"> </w:t>
      </w:r>
      <w:r>
        <w:t xml:space="preserve">almost perfect Gaussian distribution (the deviation in the number of</w:t>
      </w:r>
      <w:r>
        <w:t xml:space="preserve"> </w:t>
      </w:r>
      <w:r>
        <w:t xml:space="preserve">neighbours is the same in both directions from the mean), with the</w:t>
      </w:r>
      <w:r>
        <w:t xml:space="preserve"> </w:t>
      </w:r>
      <w:r>
        <w:t xml:space="preserve">smallest standard deviation (</w:t>
      </w:r>
      <m:oMath>
        <m:r>
          <m:t>σ</m:t>
        </m:r>
      </m:oMath>
      <w:r>
        <w:t xml:space="preserve">). The metric reach method to</w:t>
      </w:r>
      <w:r>
        <w:t xml:space="preserve"> </w:t>
      </w:r>
      <w:r>
        <w:t xml:space="preserve">provides right-skewed distribution and Euclidean distance high</w:t>
      </w:r>
      <w:r>
        <w:t xml:space="preserve"> </w:t>
      </w:r>
      <w:r>
        <w:t xml:space="preserve">deviation, which are both undesirable features in terms of stability of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Then, the comparison of distributions of covered area aims to test the</w:t>
      </w:r>
      <w:r>
        <w:t xml:space="preserve"> </w:t>
      </w:r>
      <w:r>
        <w:t xml:space="preserve">adaptability of each method. As mentioned, the changing scale of urban</w:t>
      </w:r>
      <w:r>
        <w:t xml:space="preserve"> </w:t>
      </w:r>
      <w:r>
        <w:t xml:space="preserve">patterns means that the same level of information is spread to larger</w:t>
      </w:r>
      <w:r>
        <w:t xml:space="preserve"> </w:t>
      </w:r>
      <w:r>
        <w:t xml:space="preserve">areas. Therefore, an ideal method should show high flexibility (the</w:t>
      </w:r>
      <w:r>
        <w:t xml:space="preserve"> </w:t>
      </w:r>
      <w:r>
        <w:t xml:space="preserve">distribution of values should have large range and high standard</w:t>
      </w:r>
      <w:r>
        <w:t xml:space="preserve"> </w:t>
      </w:r>
      <w:r>
        <w:t xml:space="preserve">deviation) in the area captured to fit all patterns possible. The</w:t>
      </w:r>
      <w:r>
        <w:t xml:space="preserve"> </w:t>
      </w:r>
      <w:r>
        <w:t xml:space="preserve">results as shown in figure (c, d) indicate that topology of</w:t>
      </w:r>
      <w:r>
        <w:t xml:space="preserve"> </w:t>
      </w:r>
      <w:r>
        <w:t xml:space="preserve">morphological tessellation offers by a large margin the highest</w:t>
      </w:r>
      <w:r>
        <w:t xml:space="preserve"> </w:t>
      </w:r>
      <w:r>
        <w:t xml:space="preserve">standard deviation out of tested methods, indicating that the change of</w:t>
      </w:r>
      <w:r>
        <w:t xml:space="preserve"> </w:t>
      </w:r>
      <w:r>
        <w:t xml:space="preserve">the scale is captured successfully. Metric methods (Euclidean distance,</w:t>
      </w:r>
      <w:r>
        <w:t xml:space="preserve"> </w:t>
      </w:r>
      <w:r>
        <w:t xml:space="preserve">metric reach) are the least flexible in this sense, while K-nearest</w:t>
      </w:r>
      <w:r>
        <w:t xml:space="preserve"> </w:t>
      </w:r>
      <w:r>
        <w:t xml:space="preserve">neighbour might offer desired value alongside with morphological</w:t>
      </w:r>
      <w:r>
        <w:t xml:space="preserve"> </w:t>
      </w:r>
      <w:r>
        <w:t xml:space="preserve">tessellation topology.</w:t>
      </w:r>
    </w:p>
    <w:p>
      <w:pPr>
        <w:pStyle w:val="BodyText"/>
      </w:pPr>
    </w:p>
    <w:p>
      <w:pPr>
        <w:pStyle w:val="BodyText"/>
      </w:pPr>
      <w:r>
        <w:t xml:space="preserve">Statistical distributions of number of neighbours a) 4 steps and</w:t>
      </w:r>
      <w:r>
        <w:t xml:space="preserve"> </w:t>
      </w:r>
      <w:r>
        <w:t xml:space="preserve">equivalents, b) 9 steps; and total covered area c) 4 steps and</w:t>
      </w:r>
      <w:r>
        <w:t xml:space="preserve"> </w:t>
      </w:r>
      <w:r>
        <w:t xml:space="preserve">equivalents, d) 9 steps.</w:t>
      </w:r>
    </w:p>
    <w:p>
      <w:pPr>
        <w:pStyle w:val="BodyText"/>
      </w:pPr>
      <w:r>
        <w:t xml:space="preserve">Even though there are differences between smaller and larger distances</w:t>
      </w:r>
      <w:r>
        <w:t xml:space="preserve"> </w:t>
      </w:r>
      <w:r>
        <w:t xml:space="preserve">(4 steps / 9 steps and its equivalents), topologically defined</w:t>
      </w:r>
      <w:r>
        <w:t xml:space="preserve"> </w:t>
      </w:r>
      <w:r>
        <w:t xml:space="preserve">aggregation seems to reflect desired outcomes (i.e. stability in a</w:t>
      </w:r>
      <w:r>
        <w:t xml:space="preserve"> </w:t>
      </w:r>
      <w:r>
        <w:t xml:space="preserve">number of elements captured and flexibility in metric values) in both</w:t>
      </w:r>
      <w:r>
        <w:t xml:space="preserve"> </w:t>
      </w:r>
      <w:r>
        <w:t xml:space="preserve">statistical comparisons better than other tested methods. This finding</w:t>
      </w:r>
      <w:r>
        <w:t xml:space="preserve"> </w:t>
      </w:r>
      <w:r>
        <w:t xml:space="preserve">is in line with the one we drew from small-scale case studies,</w:t>
      </w:r>
      <w:r>
        <w:t xml:space="preserve"> </w:t>
      </w:r>
      <w:r>
        <w:t xml:space="preserve">indicating that topology of morphological tessellation is a valuable</w:t>
      </w:r>
      <w:r>
        <w:t xml:space="preserve"> </w:t>
      </w:r>
      <w:r>
        <w:t xml:space="preserve">approach to be employed in morphological analysis.</w:t>
      </w:r>
    </w:p>
    <w:bookmarkEnd w:id="55"/>
    <w:bookmarkEnd w:id="56"/>
    <w:bookmarkStart w:id="59" w:name="what-is-the-value-of-tessellation"/>
    <w:p>
      <w:pPr>
        <w:pStyle w:val="Heading2"/>
      </w:pPr>
      <w:r>
        <w:t xml:space="preserve">What is the value of tessellation?</w:t>
      </w:r>
    </w:p>
    <w:p>
      <w:pPr>
        <w:pStyle w:val="FirstParagraph"/>
      </w:pPr>
      <w:r>
        <w:t xml:space="preserve">Results of both experiments show that there is a high potential in</w:t>
      </w:r>
      <w:r>
        <w:t xml:space="preserve"> </w:t>
      </w:r>
      <w:r>
        <w:t xml:space="preserve">using morphological tessellation as a spatial unit, both as a</w:t>
      </w:r>
      <w:r>
        <w:t xml:space="preserve"> </w:t>
      </w:r>
      <w:del w:id="62" w:author="unknown">
        <w:r>
          <w:delText xml:space="preserve">partial substitute</w:delText>
        </w:r>
      </w:del>
      <w:ins w:id="61" w:author="unknown">
        <w:r>
          <w:t xml:space="preserve">unit</w:t>
        </w:r>
      </w:ins>
      <w:r>
        <w:t xml:space="preserve"> </w:t>
      </w:r>
      <w:r>
        <w:t xml:space="preserve">of</w:t>
      </w:r>
      <w:r>
        <w:t xml:space="preserve"> </w:t>
      </w:r>
      <w:del w:id="63" w:author="unknown">
        <w:r>
          <w:delText xml:space="preserve">a plot</w:delText>
        </w:r>
      </w:del>
      <w:ins w:id="62" w:author="unknown">
        <w:r>
          <w:t xml:space="preserve">analysis</w:t>
        </w:r>
      </w:ins>
      <w:r>
        <w:t xml:space="preserve"> </w:t>
      </w:r>
      <w:r>
        <w:t xml:space="preserve">and as a core</w:t>
      </w:r>
      <w:r>
        <w:t xml:space="preserve"> </w:t>
      </w:r>
      <w:r>
        <w:t xml:space="preserve">of the aggregation technique.</w:t>
      </w:r>
    </w:p>
    <w:bookmarkStart w:id="57" w:name="tessellation-in-relation-to-inplotplot"/>
    <w:p>
      <w:pPr>
        <w:pStyle w:val="Heading3"/>
      </w:pPr>
      <w:r>
        <w:t xml:space="preserve">Tessellation in relation to</w:t>
      </w:r>
      <w:r>
        <w:t xml:space="preserve"> </w:t>
      </w:r>
      <w:del w:id="64" w:author="unknown">
        <w:r>
          <w:delText xml:space="preserve">inplot</w:delText>
        </w:r>
      </w:del>
      <w:ins w:id="63" w:author="unknown">
        <w:r>
          <w:t xml:space="preserve">plot</w:t>
        </w:r>
      </w:ins>
    </w:p>
    <w:p>
      <w:pPr>
        <w:pStyle w:val="FirstParagraph"/>
      </w:pPr>
      <w:r>
        <w:t xml:space="preserve">The results suggest that the proposed method contributes to resolving</w:t>
      </w:r>
      <w:r>
        <w:t xml:space="preserve"> </w:t>
      </w:r>
      <w:r>
        <w:t xml:space="preserve">some of the limitations associated with using the plot as a unit of</w:t>
      </w:r>
      <w:r>
        <w:t xml:space="preserve"> </w:t>
      </w:r>
      <w:r>
        <w:t xml:space="preserve">morphometric analysis. However, the picture resulting from testing the</w:t>
      </w:r>
      <w:r>
        <w:t xml:space="preserve"> </w:t>
      </w:r>
      <w:r>
        <w:t xml:space="preserve">similarity between cadastral plots and</w:t>
      </w:r>
      <w:r>
        <w:t xml:space="preserve"> </w:t>
      </w:r>
      <w:del w:id="65" w:author="unknown">
        <w:r>
          <w:delText xml:space="preserve">MCs</w:delText>
        </w:r>
      </w:del>
      <w:ins w:id="64" w:author="unknown">
        <w:r>
          <w:t xml:space="preserve">morphological cells</w:t>
        </w:r>
      </w:ins>
      <w:r>
        <w:t xml:space="preserve"> </w:t>
      </w:r>
      <w:r>
        <w:t xml:space="preserve">is rather complex. Notably, the significance of the similarity between</w:t>
      </w:r>
      <w:r>
        <w:t xml:space="preserve"> </w:t>
      </w:r>
      <w:r>
        <w:t xml:space="preserve">plots and</w:t>
      </w:r>
      <w:r>
        <w:t xml:space="preserve"> </w:t>
      </w:r>
      <w:del w:id="66" w:author="unknown">
        <w:r>
          <w:delText xml:space="preserve">MCs</w:delText>
        </w:r>
      </w:del>
      <w:ins w:id="65" w:author="unknown">
        <w:r>
          <w:t xml:space="preserve">morphological cells</w:t>
        </w:r>
      </w:ins>
      <w:r>
        <w:t xml:space="preserve"> </w:t>
      </w:r>
      <w:r>
        <w:t xml:space="preserve">varies considerably depending</w:t>
      </w:r>
      <w:r>
        <w:t xml:space="preserve"> </w:t>
      </w:r>
      <w:r>
        <w:t xml:space="preserve">on the morphometric character selected: this is generally high for all</w:t>
      </w:r>
      <w:r>
        <w:t xml:space="preserve"> </w:t>
      </w:r>
      <w:r>
        <w:t xml:space="preserve">Intensity characters (</w:t>
      </w:r>
      <w:r>
        <w:rPr>
          <w:iCs/>
          <w:i/>
        </w:rPr>
        <w:t xml:space="preserve">Frequency, CAR</w:t>
      </w:r>
      <w:r>
        <w:t xml:space="preserve">, whilst Shape characters</w:t>
      </w:r>
      <w:r>
        <w:t xml:space="preserve"> </w:t>
      </w:r>
      <w:r>
        <w:t xml:space="preserve">(</w:t>
      </w:r>
      <w:r>
        <w:rPr>
          <w:iCs/>
          <w:i/>
        </w:rPr>
        <w:t xml:space="preserve">Rectangularity, Circular Compactness, Shape Index</w:t>
      </w:r>
      <w:r>
        <w:t xml:space="preserve">, and</w:t>
      </w:r>
      <w:r>
        <w:t xml:space="preserve"> </w:t>
      </w:r>
      <w:r>
        <w:rPr>
          <w:iCs/>
          <w:i/>
        </w:rPr>
        <w:t xml:space="preserve">Fractal</w:t>
      </w:r>
      <w:r>
        <w:rPr>
          <w:iCs/>
          <w:i/>
        </w:rPr>
        <w:t xml:space="preserve"> </w:t>
      </w:r>
      <w:r>
        <w:rPr>
          <w:iCs/>
          <w:i/>
        </w:rPr>
        <w:t xml:space="preserve">Dimension</w:t>
      </w:r>
      <w:r>
        <w:t xml:space="preserve">) report a comparatively lower performance and a higher</w:t>
      </w:r>
      <w:r>
        <w:t xml:space="preserve"> </w:t>
      </w:r>
      <w:r>
        <w:t xml:space="preserve">deviation. It means that if, for several of the morphometric characters</w:t>
      </w:r>
      <w:r>
        <w:t xml:space="preserve"> </w:t>
      </w:r>
      <w:r>
        <w:t xml:space="preserve">assessed,</w:t>
      </w:r>
      <w:r>
        <w:t xml:space="preserve"> </w:t>
      </w:r>
      <w:del w:id="67" w:author="unknown">
        <w:r>
          <w:delText xml:space="preserve">MT</w:delText>
        </w:r>
      </w:del>
      <w:ins w:id="66" w:author="unknown">
        <w:r>
          <w:t xml:space="preserve">morphological tessellation</w:t>
        </w:r>
      </w:ins>
      <w:r>
        <w:t xml:space="preserve"> </w:t>
      </w:r>
      <w:r>
        <w:t xml:space="preserve">is able to retain</w:t>
      </w:r>
      <w:r>
        <w:t xml:space="preserve"> </w:t>
      </w:r>
      <w:r>
        <w:t xml:space="preserve">plot-level information which is comparable to that provided by the</w:t>
      </w:r>
      <w:r>
        <w:t xml:space="preserve"> </w:t>
      </w:r>
      <w:r>
        <w:t xml:space="preserve">cadastral layer, for other characters</w:t>
      </w:r>
      <w:r>
        <w:t xml:space="preserve"> </w:t>
      </w:r>
      <w:del w:id="68" w:author="unknown">
        <w:r>
          <w:delText xml:space="preserve">MCs</w:delText>
        </w:r>
      </w:del>
      <w:ins w:id="67" w:author="unknown">
        <w:r>
          <w:t xml:space="preserve">morphological cells</w:t>
        </w:r>
      </w:ins>
      <w:r>
        <w:t xml:space="preserve"> </w:t>
      </w:r>
      <w:r>
        <w:t xml:space="preserve">are less efficient proxies of plots and capture comparatively different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It is also evident that the similarity of datasets is higher across all</w:t>
      </w:r>
      <w:r>
        <w:t xml:space="preserve"> </w:t>
      </w:r>
      <w:r>
        <w:t xml:space="preserve">measured characters for single-building plots compared to</w:t>
      </w:r>
      <w:r>
        <w:t xml:space="preserve"> </w:t>
      </w:r>
      <w:r>
        <w:t xml:space="preserve">multi-building plots. To consider that the former ones are</w:t>
      </w:r>
      <w:r>
        <w:t xml:space="preserve"> </w:t>
      </w:r>
      <w:r>
        <w:t xml:space="preserve">predominantly found in pre-industrial urban tissues. At the same time,</w:t>
      </w:r>
      <w:r>
        <w:t xml:space="preserve"> </w:t>
      </w:r>
      <w:r>
        <w:t xml:space="preserve">the latter is more typical of modern and contemporary development, and</w:t>
      </w:r>
      <w:r>
        <w:t xml:space="preserve"> </w:t>
      </w:r>
      <w:r>
        <w:t xml:space="preserve">it is suggested that</w:t>
      </w:r>
      <w:r>
        <w:t xml:space="preserve"> </w:t>
      </w:r>
      <w:del w:id="69" w:author="unknown">
        <w:r>
          <w:delText xml:space="preserve">MT</w:delText>
        </w:r>
      </w:del>
      <w:ins w:id="68" w:author="unknown">
        <w:r>
          <w:t xml:space="preserve">morphological tessellation</w:t>
        </w:r>
      </w:ins>
      <w:r>
        <w:t xml:space="preserve"> </w:t>
      </w:r>
      <w:r>
        <w:t xml:space="preserve">might</w:t>
      </w:r>
      <w:r>
        <w:t xml:space="preserve"> </w:t>
      </w:r>
      <w:del w:id="70" w:author="unknown">
        <w:r>
          <w:delText xml:space="preserve">be a</w:delText>
        </w:r>
        <w:r>
          <w:delText xml:space="preserve"> </w:delText>
        </w:r>
        <w:r>
          <w:rPr>
            <w:iCs/>
            <w:i/>
          </w:rPr>
          <w:delText xml:space="preserve">better proxy</w:delText>
        </w:r>
        <w:r>
          <w:delText xml:space="preserve"> </w:delText>
        </w:r>
        <w:r>
          <w:delText xml:space="preserve">of plots</w:delText>
        </w:r>
      </w:del>
      <w:ins w:id="69" w:author="unknown">
        <w:r>
          <w:t xml:space="preserve">capture similar information as plot</w:t>
        </w:r>
      </w:ins>
      <w:r>
        <w:t xml:space="preserve"> </w:t>
      </w:r>
      <w:r>
        <w:t xml:space="preserve">in the</w:t>
      </w:r>
      <w:r>
        <w:t xml:space="preserve"> </w:t>
      </w:r>
      <w:r>
        <w:t xml:space="preserve">context of traditional fabrics</w:t>
      </w:r>
      <w:r>
        <w:t xml:space="preserve"> </w:t>
      </w:r>
      <w:ins w:id="70" w:author="unknown">
        <w:r>
          <w:t xml:space="preserve">better</w:t>
        </w:r>
        <w:r>
          <w:t xml:space="preserve"> </w:t>
        </w:r>
      </w:ins>
      <w:r>
        <w:t xml:space="preserve">than</w:t>
      </w:r>
      <w:del w:id="71" w:author="unknown">
        <w:r>
          <w:delText xml:space="preserve"> </w:delText>
        </w:r>
        <w:r>
          <w:delText xml:space="preserve">it is</w:delText>
        </w:r>
      </w:del>
      <w:r>
        <w:t xml:space="preserve"> </w:t>
      </w:r>
      <w:r>
        <w:t xml:space="preserve">in</w:t>
      </w:r>
      <w:r>
        <w:t xml:space="preserve"> </w:t>
      </w:r>
      <w:r>
        <w:t xml:space="preserve">modernist and contemporary ones.</w:t>
      </w:r>
    </w:p>
    <w:p>
      <w:pPr>
        <w:pStyle w:val="BodyText"/>
      </w:pPr>
      <w:r>
        <w:t xml:space="preserve">Overall, there appears to be</w:t>
      </w:r>
      <w:r>
        <w:t xml:space="preserve"> </w:t>
      </w:r>
      <w:del w:id="72" w:author="unknown">
        <w:r>
          <w:delText xml:space="preserve">substantial</w:delText>
        </w:r>
      </w:del>
      <w:ins w:id="71" w:author="unknown">
        <w:r>
          <w:t xml:space="preserve">a</w:t>
        </w:r>
      </w:ins>
      <w:r>
        <w:t xml:space="preserve"> </w:t>
      </w:r>
      <w:r>
        <w:t xml:space="preserve">scope for the</w:t>
      </w:r>
      <w:r>
        <w:t xml:space="preserve"> </w:t>
      </w:r>
      <w:del w:id="73" w:author="unknown">
        <w:r>
          <w:delText xml:space="preserve">MC</w:delText>
        </w:r>
      </w:del>
      <w:ins w:id="72" w:author="unknown">
        <w:r>
          <w:t xml:space="preserve">morphological cell</w:t>
        </w:r>
      </w:ins>
      <w:r>
        <w:t xml:space="preserve"> </w:t>
      </w:r>
      <w:r>
        <w:t xml:space="preserve">to be utilised as the basic unit of</w:t>
      </w:r>
      <w:r>
        <w:t xml:space="preserve"> </w:t>
      </w:r>
      <w:r>
        <w:t xml:space="preserve">morphometric analysis, given its ability to capture meaningful patterns</w:t>
      </w:r>
      <w:r>
        <w:t xml:space="preserve"> </w:t>
      </w:r>
      <w:r>
        <w:t xml:space="preserve">of urban form at the plot scale, the degree of reliability and</w:t>
      </w:r>
      <w:r>
        <w:t xml:space="preserve"> </w:t>
      </w:r>
      <w:r>
        <w:t xml:space="preserve">universality of the underlying method and the wide accessibility of the</w:t>
      </w:r>
      <w:r>
        <w:t xml:space="preserve"> </w:t>
      </w:r>
      <w:r>
        <w:t xml:space="preserve">data required to generate it. Indeed, while the recognition of plots</w:t>
      </w:r>
      <w:r>
        <w:t xml:space="preserve"> </w:t>
      </w:r>
      <w:r>
        <w:t xml:space="preserve">can be very troublesome and resource-intensive, morphological</w:t>
      </w:r>
      <w:r>
        <w:t xml:space="preserve"> </w:t>
      </w:r>
      <w:r>
        <w:t xml:space="preserve">tessellation is consistent throughout, since it is only based on</w:t>
      </w:r>
      <w:r>
        <w:t xml:space="preserve"> </w:t>
      </w:r>
      <w:r>
        <w:t xml:space="preserve">building footprint information which is equally present in all kinds of</w:t>
      </w:r>
      <w:r>
        <w:t xml:space="preserve"> </w:t>
      </w:r>
      <w:r>
        <w:t xml:space="preserve">urban areas. Moreover, by using morphological tessellation instead of</w:t>
      </w:r>
      <w:r>
        <w:t xml:space="preserve"> </w:t>
      </w:r>
      <w:r>
        <w:t xml:space="preserve">traditional methods relying on buildings, street networks and plots,</w:t>
      </w:r>
      <w:r>
        <w:t xml:space="preserve"> </w:t>
      </w:r>
      <w:r>
        <w:t xml:space="preserve">data dependency is reduced by a third as the tessellation is generated</w:t>
      </w:r>
      <w:r>
        <w:t xml:space="preserve"> </w:t>
      </w:r>
      <w:r>
        <w:t xml:space="preserve">from the building layer alone.</w:t>
      </w:r>
    </w:p>
    <w:p>
      <w:pPr>
        <w:pStyle w:val="BodyText"/>
      </w:pPr>
      <w:ins w:id="73" w:author="unknown">
        <w:r>
          <w:t xml:space="preserve">On the other hand, it is clear that morphological tessellation</w:t>
        </w:r>
        <w:r>
          <w:t xml:space="preserve"> </w:t>
        </w:r>
        <w:r>
          <w:t xml:space="preserve">cannot fully substitute plot. The similarity of information indicate</w:t>
        </w:r>
        <w:r>
          <w:t xml:space="preserve"> </w:t>
        </w:r>
        <w:r>
          <w:t xml:space="preserve">only partial overlap and there are aspects of from which cannot be</w:t>
        </w:r>
        <w:r>
          <w:t xml:space="preserve"> </w:t>
        </w:r>
        <w:r>
          <w:t xml:space="preserve">derived from morphological tessellation conceptually as a relationship</w:t>
        </w:r>
        <w:r>
          <w:t xml:space="preserve"> </w:t>
        </w:r>
        <w:r>
          <w:t xml:space="preserve">between public and private or ownership-based analysis. That said,</w:t>
        </w:r>
        <w:r>
          <w:t xml:space="preserve"> </w:t>
        </w:r>
        <w:r>
          <w:t xml:space="preserve">morphological tessellation has a potential to work an analytical</w:t>
        </w:r>
        <w:r>
          <w:t xml:space="preserve"> </w:t>
        </w:r>
        <w:r>
          <w:t xml:space="preserve">spatial unit within morphometric assessment, acknowledging that the</w:t>
        </w:r>
        <w:r>
          <w:t xml:space="preserve"> </w:t>
        </w:r>
        <w:r>
          <w:t xml:space="preserve">information obtained from morphological tessellation is not equal to</w:t>
        </w:r>
        <w:r>
          <w:t xml:space="preserve"> </w:t>
        </w:r>
        <w:r>
          <w:t xml:space="preserve">that derived from plots (no matter the definition).</w:t>
        </w:r>
      </w:ins>
    </w:p>
    <w:bookmarkEnd w:id="57"/>
    <w:bookmarkStart w:id="58" w:name="X28905a3b40df028165de10bda52eaf5ee318c2a"/>
    <w:p>
      <w:pPr>
        <w:pStyle w:val="Heading3"/>
      </w:pPr>
      <w:r>
        <w:t xml:space="preserve">Location-based aggregation using tessellation</w:t>
      </w:r>
    </w:p>
    <w:p>
      <w:pPr>
        <w:pStyle w:val="FirstParagraph"/>
      </w:pPr>
      <w:r>
        <w:t xml:space="preserve">Existing location-based methods of aggregation of elements into larger</w:t>
      </w:r>
      <w:r>
        <w:t xml:space="preserve"> </w:t>
      </w:r>
      <w:r>
        <w:t xml:space="preserve">analytical units all face some issues limiting their applicability and</w:t>
      </w:r>
      <w:r>
        <w:t xml:space="preserve"> </w:t>
      </w:r>
      <w:r>
        <w:t xml:space="preserve">reliability. The alternative method presented is based on the topology</w:t>
      </w:r>
      <w:r>
        <w:t xml:space="preserve"> </w:t>
      </w:r>
      <w:r>
        <w:t xml:space="preserve">of space as captured by the morphological tessellation. Such a method</w:t>
      </w:r>
      <w:r>
        <w:t xml:space="preserve"> </w:t>
      </w:r>
      <w:r>
        <w:t xml:space="preserve">of partitioning space reflects the influence of each building on the</w:t>
      </w:r>
      <w:r>
        <w:t xml:space="preserve"> </w:t>
      </w:r>
      <w:r>
        <w:t xml:space="preserve">space around it to overcome existing challenges and provide a</w:t>
      </w:r>
      <w:r>
        <w:t xml:space="preserve"> </w:t>
      </w:r>
      <w:r>
        <w:t xml:space="preserve">context-sensitive method. Initial results of the twofold analysis of</w:t>
      </w:r>
      <w:r>
        <w:t xml:space="preserve"> </w:t>
      </w:r>
      <w:r>
        <w:t xml:space="preserve">the topological ability of the morphological tessellation indicate that</w:t>
      </w:r>
      <w:r>
        <w:t xml:space="preserve"> </w:t>
      </w:r>
      <w:r>
        <w:t xml:space="preserve">the type of urban tissue influences the outcome of morphological</w:t>
      </w:r>
      <w:r>
        <w:t xml:space="preserve"> </w:t>
      </w:r>
      <w:r>
        <w:t xml:space="preserve">analysis and that in the case of pre-WW2 traditional European-like</w:t>
      </w:r>
      <w:r>
        <w:t xml:space="preserve"> </w:t>
      </w:r>
      <w:r>
        <w:t xml:space="preserve">urban tissues, all currently available methods of definition of</w:t>
      </w:r>
      <w:r>
        <w:t xml:space="preserve"> </w:t>
      </w:r>
      <w:r>
        <w:t xml:space="preserve">aggregation are relevant and almost interchangeable. However, this is</w:t>
      </w:r>
      <w:r>
        <w:t xml:space="preserve"> </w:t>
      </w:r>
      <w:r>
        <w:t xml:space="preserve">not the case with post-WW2 urban developments, as in them there has</w:t>
      </w:r>
      <w:r>
        <w:t xml:space="preserve"> </w:t>
      </w:r>
      <w:r>
        <w:t xml:space="preserve">been a significant change in the scale of form’s granularity. In these</w:t>
      </w:r>
      <w:r>
        <w:t xml:space="preserve"> </w:t>
      </w:r>
      <w:r>
        <w:t xml:space="preserve">cases, urban morphology needs to employ methods which are sensitive to</w:t>
      </w:r>
      <w:r>
        <w:t xml:space="preserve"> </w:t>
      </w:r>
      <w:r>
        <w:t xml:space="preserve">the scale and configuration of urban form and at the same time can</w:t>
      </w:r>
      <w:r>
        <w:t xml:space="preserve"> </w:t>
      </w:r>
      <w:r>
        <w:t xml:space="preserve">detect its granularity. The morphological tessellation and the topology</w:t>
      </w:r>
      <w:r>
        <w:t xml:space="preserve"> </w:t>
      </w:r>
      <w:r>
        <w:t xml:space="preserve">derived from the analysis of its structure seem to be the most</w:t>
      </w:r>
      <w:r>
        <w:t xml:space="preserve"> </w:t>
      </w:r>
      <w:r>
        <w:t xml:space="preserve">successful, sensitive method, suitable for general analysis. All of the</w:t>
      </w:r>
      <w:r>
        <w:t xml:space="preserve"> </w:t>
      </w:r>
      <w:r>
        <w:t xml:space="preserve">methods that have been tested partially solve one of the key issues</w:t>
      </w:r>
      <w:r>
        <w:t xml:space="preserve"> </w:t>
      </w:r>
      <w:r>
        <w:t xml:space="preserve">identified in spatial analysis (MAUP), as data are aggregated</w:t>
      </w:r>
      <w:r>
        <w:t xml:space="preserve"> </w:t>
      </w:r>
      <w:r>
        <w:t xml:space="preserve">independently for each element, and there are no preselected boundaries</w:t>
      </w:r>
      <w:r>
        <w:t xml:space="preserve"> </w:t>
      </w:r>
      <w:r>
        <w:t xml:space="preserve">in play.</w:t>
      </w:r>
    </w:p>
    <w:p>
      <w:pPr>
        <w:pStyle w:val="BodyText"/>
      </w:pPr>
      <w:r>
        <w:t xml:space="preserve">No matter the results of the presented analysis, methods extracted from</w:t>
      </w:r>
      <w:r>
        <w:t xml:space="preserve"> </w:t>
      </w:r>
      <w:r>
        <w:t xml:space="preserve">the literature have their role in morphological analysis. However,</w:t>
      </w:r>
      <w:r>
        <w:t xml:space="preserve"> </w:t>
      </w:r>
      <w:r>
        <w:t xml:space="preserve">Euclidean definition and metric reach should be used in specific</w:t>
      </w:r>
      <w:r>
        <w:t xml:space="preserve"> </w:t>
      </w:r>
      <w:r>
        <w:t xml:space="preserve">situations only, due to their limitations, as mentioned above. It is</w:t>
      </w:r>
      <w:r>
        <w:t xml:space="preserve"> </w:t>
      </w:r>
      <w:r>
        <w:t xml:space="preserve">either in stable environments without abrupt changes of granularity or</w:t>
      </w:r>
      <w:r>
        <w:t xml:space="preserve"> </w:t>
      </w:r>
      <w:r>
        <w:t xml:space="preserve">in a definition of larger-scale aggregations, where multiple urban</w:t>
      </w:r>
      <w:r>
        <w:t xml:space="preserve"> </w:t>
      </w:r>
      <w:r>
        <w:t xml:space="preserve">tissues are included. In that case, the main benefits of the</w:t>
      </w:r>
      <w:r>
        <w:t xml:space="preserve"> </w:t>
      </w:r>
      <w:r>
        <w:t xml:space="preserve">morphological tessellation — following the spatial configuration of</w:t>
      </w:r>
      <w:r>
        <w:t xml:space="preserve"> </w:t>
      </w:r>
      <w:r>
        <w:t xml:space="preserve">urban patterns — is not so crucial and from certain scale does not even</w:t>
      </w:r>
      <w:r>
        <w:t xml:space="preserve"> </w:t>
      </w:r>
      <w:r>
        <w:t xml:space="preserve">provide added value.</w:t>
      </w:r>
    </w:p>
    <w:p>
      <w:pPr>
        <w:pStyle w:val="BodyText"/>
      </w:pPr>
      <w:r>
        <w:t xml:space="preserve">For the analysis done on the small scale (scale of urban tissue and</w:t>
      </w:r>
      <w:r>
        <w:t xml:space="preserve"> </w:t>
      </w:r>
      <w:r>
        <w:t xml:space="preserve">smaller), Euclidean definition and metric reach do not provide stable</w:t>
      </w:r>
      <w:r>
        <w:t xml:space="preserve"> </w:t>
      </w:r>
      <w:r>
        <w:t xml:space="preserve">information, unlike KNN (which always captures the same number of</w:t>
      </w:r>
      <w:r>
        <w:t xml:space="preserve"> </w:t>
      </w:r>
      <w:r>
        <w:t xml:space="preserve">elements of similar informational value, but not the same relationship)</w:t>
      </w:r>
      <w:r>
        <w:t xml:space="preserve"> </w:t>
      </w:r>
      <w:r>
        <w:t xml:space="preserve">and the topology of morphological tessellation. Moreover, aggregation</w:t>
      </w:r>
      <w:r>
        <w:t xml:space="preserve"> </w:t>
      </w:r>
      <w:r>
        <w:t xml:space="preserve">defined via the topology of morphological tessellation may be used even</w:t>
      </w:r>
      <w:r>
        <w:t xml:space="preserve"> </w:t>
      </w:r>
      <w:r>
        <w:t xml:space="preserve">on the smallest scales of one or two steps as it will always capture</w:t>
      </w:r>
      <w:r>
        <w:t xml:space="preserve"> </w:t>
      </w:r>
      <w:r>
        <w:t xml:space="preserve">intended comparable information based on the relationship of elements.</w:t>
      </w:r>
    </w:p>
    <w:bookmarkEnd w:id="58"/>
    <w:bookmarkEnd w:id="59"/>
    <w:bookmarkStart w:id="6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The method of morphometric analysis presented in this thesis is</w:t>
      </w:r>
      <w:r>
        <w:t xml:space="preserve"> </w:t>
      </w:r>
      <w:r>
        <w:t xml:space="preserve">designed with applicability in mind. To ensure that the paucity of</w:t>
      </w:r>
      <w:r>
        <w:t xml:space="preserve"> </w:t>
      </w:r>
      <w:r>
        <w:t xml:space="preserve">viable input data does not limit it, the analytical framework is based</w:t>
      </w:r>
      <w:r>
        <w:t xml:space="preserve"> </w:t>
      </w:r>
      <w:r>
        <w:t xml:space="preserve">on fundamental morphometric elements only. Those reflect fundamental</w:t>
      </w:r>
      <w:r>
        <w:t xml:space="preserve"> </w:t>
      </w:r>
      <w:r>
        <w:t xml:space="preserve">elements known in urban morphology - building, street and, to a degree,</w:t>
      </w:r>
      <w:r>
        <w:t xml:space="preserve"> </w:t>
      </w:r>
      <w:r>
        <w:t xml:space="preserve">plot. Plots are commonly seen as the ideal spatial division for</w:t>
      </w:r>
      <w:r>
        <w:t xml:space="preserve"> </w:t>
      </w:r>
      <w:r>
        <w:t xml:space="preserve">morphological analysis, but they also have their drawbacks, causing the</w:t>
      </w:r>
      <w:r>
        <w:t xml:space="preserve"> </w:t>
      </w:r>
      <w:r>
        <w:t xml:space="preserve">limited applicability of plot-based methods and, more importantly, the</w:t>
      </w:r>
      <w:r>
        <w:t xml:space="preserve"> </w:t>
      </w:r>
      <w:r>
        <w:t xml:space="preserve">reduced reliability of results obtained by employing them. This chapter</w:t>
      </w:r>
      <w:r>
        <w:t xml:space="preserve"> </w:t>
      </w:r>
      <w:r>
        <w:t xml:space="preserve">tries to address some of the issues characterising the definition of</w:t>
      </w:r>
      <w:r>
        <w:t xml:space="preserve"> </w:t>
      </w:r>
      <w:r>
        <w:t xml:space="preserve">plot and plot boundaries, the availability and accessibility of plot</w:t>
      </w:r>
      <w:r>
        <w:t xml:space="preserve"> </w:t>
      </w:r>
      <w:r>
        <w:t xml:space="preserve">data and the labour intensiveness of manually extracting reliable</w:t>
      </w:r>
      <w:r>
        <w:t xml:space="preserve"> </w:t>
      </w:r>
      <w:r>
        <w:t xml:space="preserve">plot-level information, aspects that limit the potential of urban</w:t>
      </w:r>
      <w:r>
        <w:t xml:space="preserve"> </w:t>
      </w:r>
      <w:r>
        <w:t xml:space="preserve">morphometrics. The need to objectively define a unit of analysis able</w:t>
      </w:r>
      <w:r>
        <w:t xml:space="preserve"> </w:t>
      </w:r>
      <w:r>
        <w:t xml:space="preserve">to capture the smallest and arguably most fundamental level of spatial</w:t>
      </w:r>
      <w:r>
        <w:t xml:space="preserve"> </w:t>
      </w:r>
      <w:r>
        <w:t xml:space="preserve">subdivision, and to develop a reliable and replicable method to</w:t>
      </w:r>
      <w:r>
        <w:t xml:space="preserve"> </w:t>
      </w:r>
      <w:r>
        <w:t xml:space="preserve">generate and measure it, is the rationale behind the</w:t>
      </w:r>
      <w:r>
        <w:t xml:space="preserve"> </w:t>
      </w:r>
      <w:r>
        <w:rPr>
          <w:iCs/>
          <w:i/>
        </w:rPr>
        <w:t xml:space="preserve">morphological</w:t>
      </w:r>
      <w:r>
        <w:rPr>
          <w:iCs/>
          <w:i/>
        </w:rPr>
        <w:t xml:space="preserve"> </w:t>
      </w:r>
      <w:r>
        <w:rPr>
          <w:iCs/>
          <w:i/>
        </w:rPr>
        <w:t xml:space="preserve">cell</w:t>
      </w:r>
      <w:r>
        <w:t xml:space="preserve"> </w:t>
      </w:r>
      <w:del w:id="74" w:author="unknown">
        <w:r>
          <w:delText xml:space="preserve">(MC)</w:delText>
        </w:r>
        <w:r>
          <w:delText xml:space="preserve"> </w:delText>
        </w:r>
      </w:del>
      <w:r>
        <w:t xml:space="preserve">unit and the</w:t>
      </w:r>
      <w:r>
        <w:t xml:space="preserve"> </w:t>
      </w:r>
      <w:r>
        <w:rPr>
          <w:iCs/>
          <w:i/>
        </w:rPr>
        <w:t xml:space="preserve">morphological tessellation</w:t>
      </w:r>
      <w:del w:id="75" w:author="unknown">
        <w:r>
          <w:delText xml:space="preserve"> </w:delText>
        </w:r>
        <w:r>
          <w:delText xml:space="preserve">(MT)</w:delText>
        </w:r>
      </w:del>
      <w:r>
        <w:t xml:space="preserve"> </w:t>
      </w:r>
      <w:r>
        <w:t xml:space="preserve">method.</w:t>
      </w:r>
    </w:p>
    <w:p>
      <w:pPr>
        <w:pStyle w:val="BodyText"/>
      </w:pPr>
      <w:r>
        <w:t xml:space="preserve">The universal and algorithmic nature of the proposed</w:t>
      </w:r>
      <w:r>
        <w:t xml:space="preserve"> </w:t>
      </w:r>
      <w:del w:id="76" w:author="unknown">
        <w:r>
          <w:delText xml:space="preserve">MT</w:delText>
        </w:r>
      </w:del>
      <w:ins w:id="74" w:author="unknown">
        <w:r>
          <w:t xml:space="preserve">morphological tessellation</w:t>
        </w:r>
      </w:ins>
      <w:r>
        <w:t xml:space="preserve"> </w:t>
      </w:r>
      <w:r>
        <w:t xml:space="preserve">has the potential to scale up</w:t>
      </w:r>
      <w:r>
        <w:t xml:space="preserve"> </w:t>
      </w:r>
      <w:r>
        <w:t xml:space="preserve">morphometric analysis with minimum effort to the large scale, while</w:t>
      </w:r>
      <w:r>
        <w:t xml:space="preserve"> </w:t>
      </w:r>
      <w:r>
        <w:t xml:space="preserve">significantly reducing the interpretative input of the analysts along</w:t>
      </w:r>
      <w:r>
        <w:t xml:space="preserve"> </w:t>
      </w:r>
      <w:r>
        <w:t xml:space="preserve">the process. This latter property of</w:t>
      </w:r>
      <w:r>
        <w:t xml:space="preserve"> </w:t>
      </w:r>
      <w:del w:id="77" w:author="unknown">
        <w:r>
          <w:delText xml:space="preserve">MT</w:delText>
        </w:r>
      </w:del>
      <w:ins w:id="75" w:author="unknown">
        <w:r>
          <w:t xml:space="preserve">morphological</w:t>
        </w:r>
        <w:r>
          <w:t xml:space="preserve"> </w:t>
        </w:r>
        <w:r>
          <w:t xml:space="preserve">tessellation</w:t>
        </w:r>
      </w:ins>
      <w:r>
        <w:t xml:space="preserve"> </w:t>
      </w:r>
      <w:r>
        <w:t xml:space="preserve">appears to be particularly relevant to making large</w:t>
      </w:r>
      <w:r>
        <w:t xml:space="preserve"> </w:t>
      </w:r>
      <w:r>
        <w:t xml:space="preserve">scale morphometric analysis viable and take full advantage of big data</w:t>
      </w:r>
      <w:r>
        <w:t xml:space="preserve"> </w:t>
      </w:r>
      <w:r>
        <w:t xml:space="preserve">in the GIS area. The robustness of the proposed method and the validity</w:t>
      </w:r>
      <w:r>
        <w:t xml:space="preserve"> </w:t>
      </w:r>
      <w:r>
        <w:t xml:space="preserve">of the proposed spatial unit of analysis is verified through the</w:t>
      </w:r>
      <w:r>
        <w:t xml:space="preserve"> </w:t>
      </w:r>
      <w:r>
        <w:t xml:space="preserve">assessment of 12 representative morphometric characters and the</w:t>
      </w:r>
      <w:r>
        <w:t xml:space="preserve"> </w:t>
      </w:r>
      <w:r>
        <w:t xml:space="preserve">application of three different quantitative comparative methods,</w:t>
      </w:r>
      <w:r>
        <w:t xml:space="preserve"> </w:t>
      </w:r>
      <w:r>
        <w:t xml:space="preserve">Spearman’s correlation, NRMSD and accuracy of LISA, aimed at evaluating</w:t>
      </w:r>
      <w:r>
        <w:t xml:space="preserve"> </w:t>
      </w:r>
      <w:r>
        <w:t xml:space="preserve">the similarity of information between</w:t>
      </w:r>
      <w:r>
        <w:t xml:space="preserve"> </w:t>
      </w:r>
      <w:del w:id="78" w:author="unknown">
        <w:r>
          <w:delText xml:space="preserve">MCs</w:delText>
        </w:r>
      </w:del>
      <w:ins w:id="76" w:author="unknown">
        <w:r>
          <w:t xml:space="preserve">morphological cells</w:t>
        </w:r>
      </w:ins>
      <w:r>
        <w:t xml:space="preserve"> </w:t>
      </w:r>
      <w:r>
        <w:t xml:space="preserve">and cadastral plots.</w:t>
      </w:r>
    </w:p>
    <w:p>
      <w:pPr>
        <w:pStyle w:val="BodyText"/>
      </w:pPr>
      <w:r>
        <w:t xml:space="preserve">The</w:t>
      </w:r>
      <w:r>
        <w:t xml:space="preserve"> </w:t>
      </w:r>
      <w:del w:id="79" w:author="unknown">
        <w:r>
          <w:delText xml:space="preserve">MT method,</w:delText>
        </w:r>
      </w:del>
      <w:ins w:id="77" w:author="unknown">
        <w:r>
          <w:t xml:space="preserve">morphological tessellation,</w:t>
        </w:r>
      </w:ins>
      <w:r>
        <w:t xml:space="preserve"> </w:t>
      </w:r>
      <w:r>
        <w:t xml:space="preserve">as tested and</w:t>
      </w:r>
      <w:r>
        <w:t xml:space="preserve"> </w:t>
      </w:r>
      <w:r>
        <w:t xml:space="preserve">presented in this chapter, offers a different approach to spatial</w:t>
      </w:r>
      <w:r>
        <w:t xml:space="preserve"> </w:t>
      </w:r>
      <w:r>
        <w:t xml:space="preserve">division whilst still capturing a level of quality of information on</w:t>
      </w:r>
      <w:r>
        <w:t xml:space="preserve"> </w:t>
      </w:r>
      <w:r>
        <w:t xml:space="preserve">urban form that</w:t>
      </w:r>
      <w:r>
        <w:t xml:space="preserve"> </w:t>
      </w:r>
      <w:del w:id="80" w:author="unknown">
        <w:r>
          <w:delText xml:space="preserve">is</w:delText>
        </w:r>
      </w:del>
      <w:ins w:id="78" w:author="unknown">
        <w:r>
          <w:t xml:space="preserve">is, to a degree,</w:t>
        </w:r>
      </w:ins>
      <w:r>
        <w:t xml:space="preserve"> </w:t>
      </w:r>
      <w:r>
        <w:t xml:space="preserve">similar to that conveyed by</w:t>
      </w:r>
      <w:r>
        <w:t xml:space="preserve"> </w:t>
      </w:r>
      <w:r>
        <w:t xml:space="preserve">the plot. Findings presented in this chapter indicate that there is</w:t>
      </w:r>
      <w:r>
        <w:t xml:space="preserve"> </w:t>
      </w:r>
      <w:del w:id="81" w:author="unknown">
        <w:r>
          <w:delText xml:space="preserve">an</w:delText>
        </w:r>
      </w:del>
      <w:ins w:id="79" w:author="unknown">
        <w:r>
          <w:t xml:space="preserve">a partial</w:t>
        </w:r>
      </w:ins>
      <w:r>
        <w:t xml:space="preserve"> </w:t>
      </w:r>
      <w:r>
        <w:t xml:space="preserve">overlap between the information derived from</w:t>
      </w:r>
      <w:r>
        <w:t xml:space="preserve"> </w:t>
      </w:r>
      <w:r>
        <w:t xml:space="preserve">cadastral plots and the one derived from morphological tessellation.</w:t>
      </w:r>
      <w:r>
        <w:t xml:space="preserve"> </w:t>
      </w:r>
      <w:r>
        <w:t xml:space="preserve">The degree of this overlap depends on the category of morphometric</w:t>
      </w:r>
      <w:r>
        <w:t xml:space="preserve"> </w:t>
      </w:r>
      <w:r>
        <w:t xml:space="preserve">characters and the type of urban context, but for certain types of</w:t>
      </w:r>
      <w:r>
        <w:t xml:space="preserve"> </w:t>
      </w:r>
      <w:r>
        <w:t xml:space="preserve">morphologic analysis, it is large enough to consider</w:t>
      </w:r>
      <w:r>
        <w:t xml:space="preserve"> </w:t>
      </w:r>
      <w:del w:id="82" w:author="unknown">
        <w:r>
          <w:delText xml:space="preserve">MCs reliable</w:delText>
        </w:r>
        <w:r>
          <w:delText xml:space="preserve"> </w:delText>
        </w:r>
        <w:r>
          <w:delText xml:space="preserve">proxies of</w:delText>
        </w:r>
      </w:del>
      <w:ins w:id="80" w:author="unknown">
        <w:r>
          <w:t xml:space="preserve">the information comparable to the one derived from</w:t>
        </w:r>
      </w:ins>
      <w:r>
        <w:t xml:space="preserve"> </w:t>
      </w:r>
      <w:r>
        <w:t xml:space="preserve">plots. At the same time, it is important to keep in mind that</w:t>
      </w:r>
      <w:r>
        <w:t xml:space="preserve"> </w:t>
      </w:r>
      <w:del w:id="83" w:author="unknown">
        <w:r>
          <w:delText xml:space="preserve">MCs</w:delText>
        </w:r>
      </w:del>
      <w:ins w:id="81" w:author="unknown">
        <w:r>
          <w:t xml:space="preserve">morphological cells</w:t>
        </w:r>
      </w:ins>
      <w:r>
        <w:t xml:space="preserve"> </w:t>
      </w:r>
      <w:r>
        <w:t xml:space="preserve">cannot fully</w:t>
      </w:r>
      <w:r>
        <w:t xml:space="preserve"> </w:t>
      </w:r>
      <w:r>
        <w:rPr>
          <w:iCs/>
          <w:i/>
        </w:rPr>
        <w:t xml:space="preserve">replace</w:t>
      </w:r>
      <w:r>
        <w:t xml:space="preserve"> </w:t>
      </w:r>
      <w:r>
        <w:t xml:space="preserve">plots in the</w:t>
      </w:r>
      <w:r>
        <w:t xml:space="preserve"> </w:t>
      </w:r>
      <w:r>
        <w:t xml:space="preserve">understanding and analysis of urban form patterns.</w:t>
      </w:r>
    </w:p>
    <w:p>
      <w:pPr>
        <w:pStyle w:val="BodyText"/>
      </w:pPr>
      <w:r>
        <w:t xml:space="preserve">However, the morphological tessellation is a step towards achieving</w:t>
      </w:r>
      <w:r>
        <w:t xml:space="preserve"> </w:t>
      </w:r>
      <w:r>
        <w:t xml:space="preserve">consistency in urban morphology in both definitions of the smallest</w:t>
      </w:r>
      <w:r>
        <w:t xml:space="preserve"> </w:t>
      </w:r>
      <w:r>
        <w:t xml:space="preserve">spatial unit and analytical aggregation. The advantage of morphological</w:t>
      </w:r>
      <w:r>
        <w:t xml:space="preserve"> </w:t>
      </w:r>
      <w:r>
        <w:t xml:space="preserve">tessellation is that it limits the data dependency as it is based on</w:t>
      </w:r>
      <w:r>
        <w:t xml:space="preserve"> </w:t>
      </w:r>
      <w:r>
        <w:t xml:space="preserve">building footprints only and allows the elimination of subjectivity in</w:t>
      </w:r>
      <w:r>
        <w:t xml:space="preserve"> </w:t>
      </w:r>
      <w:r>
        <w:t xml:space="preserve">the partitioning of space. Most importantly, it is context-sensitive,</w:t>
      </w:r>
      <w:r>
        <w:t xml:space="preserve"> </w:t>
      </w:r>
      <w:r>
        <w:t xml:space="preserve">allowing the researcher to use the same method across different types</w:t>
      </w:r>
      <w:r>
        <w:t xml:space="preserve"> </w:t>
      </w:r>
      <w:r>
        <w:t xml:space="preserve">of urban tissues whilst still get comparable information, much needed</w:t>
      </w:r>
      <w:r>
        <w:t xml:space="preserve"> </w:t>
      </w:r>
      <w:r>
        <w:t xml:space="preserve">for reliable results of any statistical analysis.</w:t>
      </w:r>
    </w:p>
    <w:p>
      <w:pPr>
        <w:pStyle w:val="BodyText"/>
      </w:pPr>
      <w:r>
        <w:t xml:space="preserve">On top of an application of tessellation itself, this chapter proposes</w:t>
      </w:r>
      <w:r>
        <w:t xml:space="preserve"> </w:t>
      </w:r>
      <w:r>
        <w:t xml:space="preserve">the tessellation-based relational framework for morphometric analysis</w:t>
      </w:r>
      <w:r>
        <w:t xml:space="preserve"> </w:t>
      </w:r>
      <w:r>
        <w:t xml:space="preserve">of urban form based on the idea of overlapping elements and their</w:t>
      </w:r>
      <w:r>
        <w:t xml:space="preserve"> </w:t>
      </w:r>
      <w:r>
        <w:t xml:space="preserve">aggregations. The resulting description is then based on the</w:t>
      </w:r>
      <w:r>
        <w:t xml:space="preserve"> </w:t>
      </w:r>
      <w:r>
        <w:t xml:space="preserve">semi-lattice of relationships between individual subsets of measurable</w:t>
      </w:r>
      <w:r>
        <w:t xml:space="preserve"> </w:t>
      </w:r>
      <w:r>
        <w:t xml:space="preserve">features. Since tessellation seemingly holds as a spatial unit, the</w:t>
      </w:r>
      <w:r>
        <w:t xml:space="preserve"> </w:t>
      </w:r>
      <w:r>
        <w:t xml:space="preserve">proposed tessellation-based relational framework will be used and</w:t>
      </w:r>
      <w:r>
        <w:t xml:space="preserve"> </w:t>
      </w:r>
      <w:r>
        <w:t xml:space="preserve">tested in the next chapters as a basis of morphometric analysis.</w:t>
      </w:r>
    </w:p>
    <w:p>
      <w:pPr>
        <w:pStyle w:val="BodyText"/>
      </w:pPr>
      <w:r>
        <w:t xml:space="preserve">Finally, the overview of morphological aggregations and their linkage</w:t>
      </w:r>
      <w:r>
        <w:t xml:space="preserve"> </w:t>
      </w:r>
      <w:r>
        <w:t xml:space="preserve">to a mixture problem of identification of OTU resulted in a working</w:t>
      </w:r>
      <w:r>
        <w:t xml:space="preserve"> </w:t>
      </w:r>
      <w:r>
        <w:t xml:space="preserve">hypothesis of urban tissue types as OTU for numerical taxonomy of urban</w:t>
      </w:r>
      <w:r>
        <w:t xml:space="preserve"> </w:t>
      </w:r>
      <w:r>
        <w:t xml:space="preserve">form. To which degree can we operationalise this idea and how to use</w:t>
      </w:r>
      <w:r>
        <w:t xml:space="preserve"> </w:t>
      </w:r>
      <w:r>
        <w:t xml:space="preserve">morphometrics to delineate tissue types prior taxonomy are questions</w:t>
      </w:r>
      <w:r>
        <w:t xml:space="preserve"> </w:t>
      </w:r>
      <w:r>
        <w:t xml:space="preserve">left for the next chapter.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2021-04-06T16:51:29Z</dcterms:created>
  <dcterms:modified xsi:type="dcterms:W3CDTF">2021-04-06T16:51:29Z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